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8D3" w:rsidRPr="0029324F" w:rsidRDefault="00AB3962">
      <w:pPr>
        <w:rPr>
          <w:sz w:val="20"/>
          <w:lang w:val="en-GB"/>
        </w:rPr>
      </w:pPr>
      <w:commentRangeStart w:id="0"/>
      <w:r w:rsidRPr="0029324F">
        <w:rPr>
          <w:sz w:val="20"/>
          <w:lang w:val="en-GB"/>
        </w:rPr>
        <w:t>Chapter 1 – Introduction</w:t>
      </w:r>
      <w:commentRangeEnd w:id="0"/>
      <w:r w:rsidR="000A1CC7">
        <w:rPr>
          <w:rStyle w:val="CommentReference"/>
        </w:rPr>
        <w:commentReference w:id="0"/>
      </w:r>
    </w:p>
    <w:p w:rsidR="00A20AAD" w:rsidRPr="00A20AAD" w:rsidRDefault="00A20AAD" w:rsidP="00A20AAD">
      <w:pPr>
        <w:pStyle w:val="ListParagraph"/>
        <w:numPr>
          <w:ilvl w:val="0"/>
          <w:numId w:val="11"/>
        </w:numPr>
        <w:rPr>
          <w:sz w:val="20"/>
          <w:lang w:val="en-GB"/>
        </w:rPr>
      </w:pPr>
      <w:r w:rsidRPr="00A20AAD">
        <w:rPr>
          <w:sz w:val="20"/>
          <w:lang w:val="en-GB"/>
        </w:rPr>
        <w:t xml:space="preserve">Importance of the information systems, and their capability in word recognition.  How to represent information. </w:t>
      </w:r>
    </w:p>
    <w:p w:rsidR="00A20AAD" w:rsidRDefault="00A20AAD" w:rsidP="00A20AAD">
      <w:pPr>
        <w:pStyle w:val="ListParagraph"/>
        <w:numPr>
          <w:ilvl w:val="0"/>
          <w:numId w:val="11"/>
        </w:numPr>
        <w:rPr>
          <w:sz w:val="20"/>
          <w:lang w:val="en-GB"/>
        </w:rPr>
      </w:pPr>
      <w:r w:rsidRPr="00A20AAD">
        <w:rPr>
          <w:sz w:val="20"/>
          <w:lang w:val="en-GB"/>
        </w:rPr>
        <w:t xml:space="preserve">How to structure information. </w:t>
      </w:r>
      <w:r w:rsidR="0029324F" w:rsidRPr="00A20AAD">
        <w:rPr>
          <w:sz w:val="20"/>
          <w:lang w:val="en-GB"/>
        </w:rPr>
        <w:t xml:space="preserve">(Talk about controlled vocabularies). </w:t>
      </w:r>
    </w:p>
    <w:p w:rsidR="00A20AAD" w:rsidRDefault="0029324F" w:rsidP="00A20AAD">
      <w:pPr>
        <w:pStyle w:val="ListParagraph"/>
        <w:numPr>
          <w:ilvl w:val="0"/>
          <w:numId w:val="11"/>
        </w:numPr>
        <w:rPr>
          <w:sz w:val="20"/>
          <w:lang w:val="en-GB"/>
        </w:rPr>
      </w:pPr>
      <w:r w:rsidRPr="00A20AAD">
        <w:rPr>
          <w:sz w:val="20"/>
          <w:lang w:val="en-GB"/>
        </w:rPr>
        <w:t xml:space="preserve">Ontologies as a structured representation of </w:t>
      </w:r>
      <w:r w:rsidR="00A20AAD" w:rsidRPr="00A20AAD">
        <w:rPr>
          <w:sz w:val="20"/>
          <w:lang w:val="en-GB"/>
        </w:rPr>
        <w:t>information</w:t>
      </w:r>
      <w:r w:rsidRPr="00A20AAD">
        <w:rPr>
          <w:sz w:val="20"/>
          <w:lang w:val="en-GB"/>
        </w:rPr>
        <w:t xml:space="preserve">. </w:t>
      </w:r>
    </w:p>
    <w:p w:rsidR="0029324F" w:rsidRDefault="00A20AAD" w:rsidP="00A20AAD">
      <w:pPr>
        <w:pStyle w:val="ListParagraph"/>
        <w:numPr>
          <w:ilvl w:val="0"/>
          <w:numId w:val="11"/>
        </w:numPr>
        <w:rPr>
          <w:sz w:val="20"/>
          <w:lang w:val="en-GB"/>
        </w:rPr>
      </w:pPr>
      <w:commentRangeStart w:id="1"/>
      <w:r w:rsidRPr="00A20AAD">
        <w:rPr>
          <w:sz w:val="20"/>
          <w:lang w:val="en-GB"/>
        </w:rPr>
        <w:t xml:space="preserve">Domain ontologies as form of structure information in a specific domain. </w:t>
      </w:r>
      <w:commentRangeEnd w:id="1"/>
      <w:r w:rsidR="000A1CC7">
        <w:rPr>
          <w:rStyle w:val="CommentReference"/>
        </w:rPr>
        <w:commentReference w:id="1"/>
      </w:r>
    </w:p>
    <w:p w:rsidR="00CA6C8B" w:rsidRDefault="00CA6C8B" w:rsidP="00A20AAD">
      <w:pPr>
        <w:pStyle w:val="ListParagraph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Maintain</w:t>
      </w:r>
      <w:r w:rsidR="006B2149">
        <w:rPr>
          <w:sz w:val="20"/>
          <w:lang w:val="en-GB"/>
        </w:rPr>
        <w:t>ing and updating</w:t>
      </w:r>
      <w:r>
        <w:rPr>
          <w:sz w:val="20"/>
          <w:lang w:val="en-GB"/>
        </w:rPr>
        <w:t xml:space="preserve"> an ontology (ontology learning)</w:t>
      </w:r>
    </w:p>
    <w:p w:rsidR="006B2149" w:rsidRDefault="006B2149" w:rsidP="00A20AAD">
      <w:pPr>
        <w:pStyle w:val="ListParagraph"/>
        <w:numPr>
          <w:ilvl w:val="0"/>
          <w:numId w:val="11"/>
        </w:numPr>
        <w:rPr>
          <w:sz w:val="20"/>
          <w:lang w:val="en-GB"/>
        </w:rPr>
      </w:pPr>
      <w:r w:rsidRPr="00A20AAD">
        <w:rPr>
          <w:sz w:val="20"/>
          <w:lang w:val="en-GB"/>
        </w:rPr>
        <w:t>From unstructured information to concepts and relations.</w:t>
      </w:r>
      <w:r>
        <w:rPr>
          <w:sz w:val="20"/>
          <w:lang w:val="en-GB"/>
        </w:rPr>
        <w:t xml:space="preserve"> </w:t>
      </w:r>
    </w:p>
    <w:p w:rsidR="00A20AAD" w:rsidRPr="006B2149" w:rsidRDefault="006B2149" w:rsidP="006B2149">
      <w:pPr>
        <w:pStyle w:val="ListParagraph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 xml:space="preserve">What are </w:t>
      </w:r>
      <w:r w:rsidR="009608DD">
        <w:rPr>
          <w:sz w:val="20"/>
          <w:lang w:val="en-GB"/>
        </w:rPr>
        <w:t>concepts?</w:t>
      </w:r>
      <w:r>
        <w:rPr>
          <w:sz w:val="20"/>
          <w:lang w:val="en-GB"/>
        </w:rPr>
        <w:t xml:space="preserve"> </w:t>
      </w:r>
      <w:r w:rsidR="0029324F" w:rsidRPr="006B2149">
        <w:rPr>
          <w:sz w:val="20"/>
          <w:lang w:val="en-GB"/>
        </w:rPr>
        <w:t>Difficulties</w:t>
      </w:r>
      <w:r w:rsidRPr="006B2149">
        <w:rPr>
          <w:sz w:val="20"/>
          <w:lang w:val="en-GB"/>
        </w:rPr>
        <w:t>/challenges</w:t>
      </w:r>
      <w:r w:rsidR="0029324F" w:rsidRPr="006B2149">
        <w:rPr>
          <w:sz w:val="20"/>
          <w:lang w:val="en-GB"/>
        </w:rPr>
        <w:t xml:space="preserve"> in capture/recognize concepts. How to capture / recognize </w:t>
      </w:r>
      <w:r w:rsidR="00A20AAD" w:rsidRPr="006B2149">
        <w:rPr>
          <w:sz w:val="20"/>
          <w:lang w:val="en-GB"/>
        </w:rPr>
        <w:t>concepts</w:t>
      </w:r>
      <w:r w:rsidR="0029324F" w:rsidRPr="006B2149">
        <w:rPr>
          <w:sz w:val="20"/>
          <w:lang w:val="en-GB"/>
        </w:rPr>
        <w:t xml:space="preserve">. </w:t>
      </w:r>
    </w:p>
    <w:p w:rsidR="0029324F" w:rsidRDefault="006B2149" w:rsidP="00A20AAD">
      <w:pPr>
        <w:pStyle w:val="ListParagraph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 xml:space="preserve">What are </w:t>
      </w:r>
      <w:r w:rsidR="009608DD">
        <w:rPr>
          <w:sz w:val="20"/>
          <w:lang w:val="en-GB"/>
        </w:rPr>
        <w:t>relations?</w:t>
      </w:r>
      <w:r>
        <w:rPr>
          <w:sz w:val="20"/>
          <w:lang w:val="en-GB"/>
        </w:rPr>
        <w:t xml:space="preserve"> How to represent meaning. How to measure it. </w:t>
      </w:r>
      <w:r w:rsidR="0029324F" w:rsidRPr="00A20AAD">
        <w:rPr>
          <w:sz w:val="20"/>
          <w:lang w:val="en-GB"/>
        </w:rPr>
        <w:t xml:space="preserve">How </w:t>
      </w:r>
      <w:r w:rsidR="00A20AAD">
        <w:rPr>
          <w:sz w:val="20"/>
          <w:lang w:val="en-GB"/>
        </w:rPr>
        <w:t>recognize relations in words</w:t>
      </w:r>
      <w:r w:rsidR="00A20AAD" w:rsidRPr="00A20AAD">
        <w:rPr>
          <w:sz w:val="20"/>
          <w:lang w:val="en-GB"/>
        </w:rPr>
        <w:t xml:space="preserve">. </w:t>
      </w:r>
      <w:r>
        <w:rPr>
          <w:sz w:val="20"/>
          <w:lang w:val="en-GB"/>
        </w:rPr>
        <w:t>Methods of quantification of relations of</w:t>
      </w:r>
      <w:r w:rsidR="00A20AAD" w:rsidRPr="00A20AAD">
        <w:rPr>
          <w:sz w:val="20"/>
          <w:lang w:val="en-GB"/>
        </w:rPr>
        <w:t xml:space="preserve"> words? </w:t>
      </w:r>
      <w:r w:rsidR="0029324F" w:rsidRPr="00A20AAD">
        <w:rPr>
          <w:sz w:val="20"/>
          <w:lang w:val="en-GB"/>
        </w:rPr>
        <w:t xml:space="preserve"> </w:t>
      </w:r>
    </w:p>
    <w:p w:rsidR="00A20AAD" w:rsidRDefault="00A20AAD" w:rsidP="006B2149">
      <w:pPr>
        <w:pStyle w:val="ListParagraph"/>
        <w:rPr>
          <w:sz w:val="20"/>
          <w:lang w:val="en-GB"/>
        </w:rPr>
      </w:pPr>
    </w:p>
    <w:p w:rsidR="00CA6C8B" w:rsidRPr="00CA6C8B" w:rsidRDefault="00CA6C8B" w:rsidP="00F82690">
      <w:pPr>
        <w:pStyle w:val="ListParagraph"/>
        <w:rPr>
          <w:sz w:val="20"/>
          <w:lang w:val="en-GB"/>
        </w:rPr>
      </w:pPr>
    </w:p>
    <w:p w:rsidR="009608DD" w:rsidRDefault="00A20AAD" w:rsidP="00A20AAD">
      <w:pPr>
        <w:rPr>
          <w:sz w:val="20"/>
          <w:lang w:val="en-GB"/>
        </w:rPr>
      </w:pPr>
      <w:commentRangeStart w:id="2"/>
      <w:r>
        <w:rPr>
          <w:sz w:val="20"/>
          <w:lang w:val="en-GB"/>
        </w:rPr>
        <w:t xml:space="preserve">Chapter 1.1 – Motivation </w:t>
      </w:r>
      <w:commentRangeEnd w:id="2"/>
      <w:r w:rsidR="000A1CC7">
        <w:rPr>
          <w:rStyle w:val="CommentReference"/>
        </w:rPr>
        <w:commentReference w:id="2"/>
      </w:r>
    </w:p>
    <w:p w:rsidR="00A20AAD" w:rsidRPr="009608DD" w:rsidRDefault="00A20AAD" w:rsidP="009608DD">
      <w:pPr>
        <w:pStyle w:val="ListParagraph"/>
        <w:numPr>
          <w:ilvl w:val="0"/>
          <w:numId w:val="15"/>
        </w:numPr>
        <w:rPr>
          <w:sz w:val="20"/>
          <w:lang w:val="en-GB"/>
        </w:rPr>
      </w:pPr>
      <w:r w:rsidRPr="009608DD">
        <w:rPr>
          <w:sz w:val="20"/>
          <w:lang w:val="en-GB"/>
        </w:rPr>
        <w:t xml:space="preserve">No existence of </w:t>
      </w:r>
      <w:r w:rsidR="005503DB" w:rsidRPr="009608DD">
        <w:rPr>
          <w:sz w:val="20"/>
          <w:lang w:val="en-GB"/>
        </w:rPr>
        <w:t xml:space="preserve">a pure </w:t>
      </w:r>
      <w:r w:rsidR="00CA6C8B" w:rsidRPr="009608DD">
        <w:rPr>
          <w:sz w:val="20"/>
          <w:lang w:val="en-GB"/>
        </w:rPr>
        <w:t xml:space="preserve">approach to </w:t>
      </w:r>
      <w:r w:rsidR="005503DB" w:rsidRPr="009608DD">
        <w:rPr>
          <w:sz w:val="20"/>
          <w:lang w:val="en-GB"/>
        </w:rPr>
        <w:t xml:space="preserve">quantify relations discovered from unstructured information in documents, without help of </w:t>
      </w:r>
      <w:proofErr w:type="gramStart"/>
      <w:r w:rsidR="005503DB" w:rsidRPr="009608DD">
        <w:rPr>
          <w:sz w:val="20"/>
          <w:lang w:val="en-GB"/>
        </w:rPr>
        <w:t>an ontology</w:t>
      </w:r>
      <w:proofErr w:type="gramEnd"/>
      <w:r w:rsidR="005503DB" w:rsidRPr="009608DD">
        <w:rPr>
          <w:sz w:val="20"/>
          <w:lang w:val="en-GB"/>
        </w:rPr>
        <w:t xml:space="preserve">.  </w:t>
      </w:r>
    </w:p>
    <w:p w:rsidR="00CA6C8B" w:rsidRPr="009608DD" w:rsidRDefault="00CA6C8B" w:rsidP="009608DD">
      <w:pPr>
        <w:pStyle w:val="ListParagraph"/>
        <w:numPr>
          <w:ilvl w:val="0"/>
          <w:numId w:val="15"/>
        </w:numPr>
        <w:rPr>
          <w:sz w:val="20"/>
          <w:lang w:val="en-GB"/>
        </w:rPr>
      </w:pPr>
      <w:r w:rsidRPr="009608DD">
        <w:rPr>
          <w:sz w:val="20"/>
          <w:lang w:val="en-GB"/>
        </w:rPr>
        <w:t>What can be done to measure a relation and find its meaning?</w:t>
      </w:r>
    </w:p>
    <w:p w:rsidR="00A20AAD" w:rsidRDefault="00CA6C8B" w:rsidP="009608DD">
      <w:pPr>
        <w:pStyle w:val="ListParagraph"/>
        <w:numPr>
          <w:ilvl w:val="0"/>
          <w:numId w:val="15"/>
        </w:numPr>
        <w:rPr>
          <w:sz w:val="20"/>
          <w:lang w:val="en-GB"/>
        </w:rPr>
      </w:pPr>
      <w:r w:rsidRPr="009608DD">
        <w:rPr>
          <w:sz w:val="20"/>
          <w:lang w:val="en-GB"/>
        </w:rPr>
        <w:t xml:space="preserve">This document presents an approach to help discover </w:t>
      </w:r>
      <w:r w:rsidR="005503DB" w:rsidRPr="009608DD">
        <w:rPr>
          <w:sz w:val="20"/>
          <w:lang w:val="en-GB"/>
        </w:rPr>
        <w:t>relations in unstructured information in documents</w:t>
      </w:r>
      <w:r w:rsidRPr="009608DD">
        <w:rPr>
          <w:sz w:val="20"/>
          <w:lang w:val="en-GB"/>
        </w:rPr>
        <w:t xml:space="preserve">, knowing that there are no real methods to help measure a relation between two </w:t>
      </w:r>
      <w:r w:rsidR="005503DB" w:rsidRPr="009608DD">
        <w:rPr>
          <w:sz w:val="20"/>
          <w:lang w:val="en-GB"/>
        </w:rPr>
        <w:t xml:space="preserve">or more </w:t>
      </w:r>
      <w:r w:rsidR="000A1CC7">
        <w:rPr>
          <w:sz w:val="20"/>
          <w:lang w:val="en-GB"/>
        </w:rPr>
        <w:t>concepts.</w:t>
      </w:r>
    </w:p>
    <w:p w:rsidR="000A1CC7" w:rsidRDefault="000A1CC7" w:rsidP="000A1CC7">
      <w:pPr>
        <w:rPr>
          <w:ins w:id="3" w:author="Ruben" w:date="2014-10-02T13:57:00Z"/>
          <w:sz w:val="20"/>
          <w:lang w:val="en-GB"/>
        </w:rPr>
      </w:pPr>
      <w:commentRangeStart w:id="4"/>
      <w:ins w:id="5" w:author="Ruben" w:date="2014-10-02T13:59:00Z">
        <w:r>
          <w:rPr>
            <w:sz w:val="20"/>
            <w:lang w:val="en-GB"/>
          </w:rPr>
          <w:t>Research Question:</w:t>
        </w:r>
      </w:ins>
    </w:p>
    <w:p w:rsidR="000A1CC7" w:rsidRDefault="000A1CC7" w:rsidP="000A1CC7">
      <w:pPr>
        <w:rPr>
          <w:ins w:id="6" w:author="Ruben" w:date="2014-10-02T13:59:00Z"/>
          <w:sz w:val="20"/>
          <w:lang w:val="en-GB"/>
        </w:rPr>
      </w:pPr>
      <w:ins w:id="7" w:author="Ruben" w:date="2014-10-02T13:58:00Z">
        <w:r>
          <w:rPr>
            <w:sz w:val="20"/>
            <w:lang w:val="en-GB"/>
          </w:rPr>
          <w:t xml:space="preserve">How to quantify semantic relations between concepts in </w:t>
        </w:r>
        <w:proofErr w:type="gramStart"/>
        <w:r>
          <w:rPr>
            <w:sz w:val="20"/>
            <w:lang w:val="en-GB"/>
          </w:rPr>
          <w:t>a domain</w:t>
        </w:r>
        <w:proofErr w:type="gramEnd"/>
        <w:r>
          <w:rPr>
            <w:sz w:val="20"/>
            <w:lang w:val="en-GB"/>
          </w:rPr>
          <w:t xml:space="preserve"> ontology, using external sources of non-</w:t>
        </w:r>
      </w:ins>
      <w:ins w:id="8" w:author="Ruben" w:date="2014-10-02T13:59:00Z">
        <w:r>
          <w:rPr>
            <w:sz w:val="20"/>
            <w:lang w:val="en-GB"/>
          </w:rPr>
          <w:t>structured</w:t>
        </w:r>
      </w:ins>
      <w:ins w:id="9" w:author="Ruben" w:date="2014-10-02T13:58:00Z">
        <w:r>
          <w:rPr>
            <w:sz w:val="20"/>
            <w:lang w:val="en-GB"/>
          </w:rPr>
          <w:t xml:space="preserve"> information.</w:t>
        </w:r>
      </w:ins>
      <w:commentRangeEnd w:id="4"/>
    </w:p>
    <w:p w:rsidR="000A1CC7" w:rsidRDefault="000A1CC7" w:rsidP="000A1CC7">
      <w:pPr>
        <w:rPr>
          <w:ins w:id="10" w:author="Ruben" w:date="2014-10-02T13:59:00Z"/>
          <w:sz w:val="20"/>
          <w:lang w:val="en-GB"/>
        </w:rPr>
      </w:pPr>
      <w:commentRangeStart w:id="11"/>
      <w:ins w:id="12" w:author="Ruben" w:date="2014-10-02T13:59:00Z">
        <w:r>
          <w:rPr>
            <w:sz w:val="20"/>
            <w:lang w:val="en-GB"/>
          </w:rPr>
          <w:t>Hypothesis:</w:t>
        </w:r>
      </w:ins>
    </w:p>
    <w:p w:rsidR="000A1CC7" w:rsidRPr="000A1CC7" w:rsidRDefault="00C266E8" w:rsidP="000A1CC7">
      <w:pPr>
        <w:rPr>
          <w:sz w:val="20"/>
          <w:lang w:val="en-GB"/>
        </w:rPr>
      </w:pPr>
      <w:ins w:id="13" w:author="Ruben" w:date="2014-10-02T14:00:00Z">
        <w:r>
          <w:rPr>
            <w:sz w:val="20"/>
            <w:lang w:val="en-GB"/>
          </w:rPr>
          <w:t xml:space="preserve">Semantic relations between concepts from </w:t>
        </w:r>
        <w:proofErr w:type="gramStart"/>
        <w:r>
          <w:rPr>
            <w:sz w:val="20"/>
            <w:lang w:val="en-GB"/>
          </w:rPr>
          <w:t>a domain</w:t>
        </w:r>
        <w:proofErr w:type="gramEnd"/>
        <w:r>
          <w:rPr>
            <w:sz w:val="20"/>
            <w:lang w:val="en-GB"/>
          </w:rPr>
          <w:t xml:space="preserve"> ontology, can be quantified </w:t>
        </w:r>
      </w:ins>
      <w:ins w:id="14" w:author="Ruben" w:date="2014-10-02T14:02:00Z">
        <w:r>
          <w:rPr>
            <w:sz w:val="20"/>
            <w:lang w:val="en-GB"/>
          </w:rPr>
          <w:t>by</w:t>
        </w:r>
      </w:ins>
      <w:ins w:id="15" w:author="Ruben" w:date="2014-10-02T14:00:00Z">
        <w:r>
          <w:rPr>
            <w:sz w:val="20"/>
            <w:lang w:val="en-GB"/>
          </w:rPr>
          <w:t xml:space="preserve"> </w:t>
        </w:r>
      </w:ins>
      <w:ins w:id="16" w:author="Ruben" w:date="2014-10-02T14:02:00Z">
        <w:r>
          <w:rPr>
            <w:sz w:val="20"/>
            <w:lang w:val="en-GB"/>
          </w:rPr>
          <w:t>applying</w:t>
        </w:r>
      </w:ins>
      <w:ins w:id="17" w:author="Ruben" w:date="2014-10-02T14:00:00Z">
        <w:r>
          <w:rPr>
            <w:sz w:val="20"/>
            <w:lang w:val="en-GB"/>
          </w:rPr>
          <w:t xml:space="preserve"> data </w:t>
        </w:r>
      </w:ins>
      <w:ins w:id="18" w:author="Ruben" w:date="2014-10-02T14:02:00Z">
        <w:r>
          <w:rPr>
            <w:sz w:val="20"/>
            <w:lang w:val="en-GB"/>
          </w:rPr>
          <w:t>mining</w:t>
        </w:r>
      </w:ins>
      <w:ins w:id="19" w:author="Ruben" w:date="2014-10-02T14:00:00Z">
        <w:r>
          <w:rPr>
            <w:sz w:val="20"/>
            <w:lang w:val="en-GB"/>
          </w:rPr>
          <w:t xml:space="preserve"> techniques </w:t>
        </w:r>
      </w:ins>
      <w:ins w:id="20" w:author="Ruben" w:date="2014-10-02T14:32:00Z">
        <w:r w:rsidR="00AB2D0A">
          <w:rPr>
            <w:sz w:val="20"/>
            <w:lang w:val="en-GB"/>
          </w:rPr>
          <w:t>for pattern extraction in</w:t>
        </w:r>
      </w:ins>
      <w:ins w:id="21" w:author="Ruben" w:date="2014-10-02T14:00:00Z">
        <w:r>
          <w:rPr>
            <w:sz w:val="20"/>
            <w:lang w:val="en-GB"/>
          </w:rPr>
          <w:t xml:space="preserve">to </w:t>
        </w:r>
      </w:ins>
      <w:ins w:id="22" w:author="Ruben" w:date="2014-10-02T13:59:00Z">
        <w:r w:rsidR="000A1CC7">
          <w:rPr>
            <w:rStyle w:val="CommentReference"/>
          </w:rPr>
          <w:commentReference w:id="4"/>
        </w:r>
      </w:ins>
      <w:ins w:id="23" w:author="Ruben" w:date="2014-10-02T14:01:00Z">
        <w:r w:rsidRPr="00C266E8">
          <w:rPr>
            <w:sz w:val="20"/>
            <w:lang w:val="en-GB"/>
          </w:rPr>
          <w:t xml:space="preserve">non-structured </w:t>
        </w:r>
      </w:ins>
      <w:ins w:id="24" w:author="Ruben" w:date="2014-10-02T14:02:00Z">
        <w:r>
          <w:rPr>
            <w:sz w:val="20"/>
            <w:lang w:val="en-GB"/>
          </w:rPr>
          <w:t xml:space="preserve">sources of </w:t>
        </w:r>
      </w:ins>
      <w:ins w:id="25" w:author="Ruben" w:date="2014-10-02T14:01:00Z">
        <w:r w:rsidRPr="00C266E8">
          <w:rPr>
            <w:sz w:val="20"/>
            <w:lang w:val="en-GB"/>
          </w:rPr>
          <w:t>information</w:t>
        </w:r>
      </w:ins>
      <w:ins w:id="26" w:author="Ruben" w:date="2014-10-02T14:02:00Z">
        <w:r>
          <w:rPr>
            <w:sz w:val="20"/>
            <w:lang w:val="en-GB"/>
          </w:rPr>
          <w:t>.</w:t>
        </w:r>
      </w:ins>
      <w:commentRangeEnd w:id="11"/>
      <w:ins w:id="27" w:author="Ruben" w:date="2014-10-02T14:32:00Z">
        <w:r w:rsidR="00AB2D0A">
          <w:rPr>
            <w:rStyle w:val="CommentReference"/>
          </w:rPr>
          <w:commentReference w:id="11"/>
        </w:r>
      </w:ins>
    </w:p>
    <w:p w:rsidR="005503DB" w:rsidRDefault="005503DB" w:rsidP="00A20AAD">
      <w:pPr>
        <w:rPr>
          <w:sz w:val="20"/>
          <w:lang w:val="en-GB"/>
        </w:rPr>
      </w:pPr>
      <w:r>
        <w:rPr>
          <w:sz w:val="20"/>
          <w:lang w:val="en-GB"/>
        </w:rPr>
        <w:t xml:space="preserve">Research questions: </w:t>
      </w:r>
    </w:p>
    <w:p w:rsidR="005503DB" w:rsidRPr="005503DB" w:rsidRDefault="005503DB" w:rsidP="005503DB">
      <w:pPr>
        <w:pStyle w:val="ListParagraph"/>
        <w:numPr>
          <w:ilvl w:val="0"/>
          <w:numId w:val="11"/>
        </w:numPr>
        <w:rPr>
          <w:sz w:val="20"/>
          <w:lang w:val="en-GB"/>
        </w:rPr>
      </w:pPr>
      <w:r w:rsidRPr="005503DB">
        <w:rPr>
          <w:sz w:val="20"/>
          <w:lang w:val="en-GB"/>
        </w:rPr>
        <w:t xml:space="preserve">Having a set of documents with unstructured information, how could </w:t>
      </w:r>
      <w:proofErr w:type="gramStart"/>
      <w:r w:rsidRPr="005503DB">
        <w:rPr>
          <w:sz w:val="20"/>
          <w:lang w:val="en-GB"/>
        </w:rPr>
        <w:t>meaning</w:t>
      </w:r>
      <w:proofErr w:type="gramEnd"/>
      <w:r w:rsidRPr="005503DB">
        <w:rPr>
          <w:sz w:val="20"/>
          <w:lang w:val="en-GB"/>
        </w:rPr>
        <w:t xml:space="preserve"> be discovered, in the way of relations between its concepts? </w:t>
      </w:r>
    </w:p>
    <w:p w:rsidR="005503DB" w:rsidRPr="005503DB" w:rsidRDefault="005503DB" w:rsidP="005503DB">
      <w:pPr>
        <w:pStyle w:val="ListParagraph"/>
        <w:numPr>
          <w:ilvl w:val="0"/>
          <w:numId w:val="11"/>
        </w:numPr>
        <w:rPr>
          <w:sz w:val="20"/>
          <w:lang w:val="en-GB"/>
        </w:rPr>
      </w:pPr>
      <w:r w:rsidRPr="005503DB">
        <w:rPr>
          <w:sz w:val="20"/>
          <w:lang w:val="en-GB"/>
        </w:rPr>
        <w:t xml:space="preserve">How to discover the domain of a set of words? </w:t>
      </w:r>
    </w:p>
    <w:p w:rsidR="005503DB" w:rsidRDefault="005503DB" w:rsidP="00A20AAD">
      <w:pPr>
        <w:rPr>
          <w:sz w:val="20"/>
          <w:lang w:val="en-GB"/>
        </w:rPr>
      </w:pPr>
    </w:p>
    <w:p w:rsidR="005503DB" w:rsidRDefault="005503DB" w:rsidP="00A20AAD">
      <w:pPr>
        <w:rPr>
          <w:sz w:val="20"/>
          <w:lang w:val="en-GB"/>
        </w:rPr>
      </w:pPr>
      <w:r>
        <w:rPr>
          <w:sz w:val="20"/>
          <w:lang w:val="en-GB"/>
        </w:rPr>
        <w:t xml:space="preserve">Chapter 1.2 – </w:t>
      </w:r>
      <w:commentRangeStart w:id="28"/>
      <w:r>
        <w:rPr>
          <w:sz w:val="20"/>
          <w:lang w:val="en-GB"/>
        </w:rPr>
        <w:t>Goal</w:t>
      </w:r>
      <w:r w:rsidR="009608DD">
        <w:rPr>
          <w:sz w:val="20"/>
          <w:lang w:val="en-GB"/>
        </w:rPr>
        <w:t>s</w:t>
      </w:r>
      <w:commentRangeEnd w:id="28"/>
      <w:r w:rsidR="00F906F8">
        <w:rPr>
          <w:rStyle w:val="CommentReference"/>
        </w:rPr>
        <w:commentReference w:id="28"/>
      </w:r>
    </w:p>
    <w:p w:rsidR="005503DB" w:rsidRDefault="005503DB" w:rsidP="00A20AAD">
      <w:pPr>
        <w:rPr>
          <w:sz w:val="20"/>
          <w:lang w:val="en-GB"/>
        </w:rPr>
      </w:pPr>
      <w:r>
        <w:rPr>
          <w:sz w:val="20"/>
          <w:lang w:val="en-GB"/>
        </w:rPr>
        <w:t xml:space="preserve">Present the way that I will propose solutions to research questions. </w:t>
      </w:r>
    </w:p>
    <w:p w:rsidR="009608DD" w:rsidRDefault="009608DD" w:rsidP="009608DD">
      <w:pPr>
        <w:pStyle w:val="ListParagraph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 xml:space="preserve"> </w:t>
      </w:r>
      <w:r w:rsidR="005503DB" w:rsidRPr="009608DD">
        <w:rPr>
          <w:sz w:val="20"/>
          <w:lang w:val="en-GB"/>
        </w:rPr>
        <w:t xml:space="preserve">How to address the problems? </w:t>
      </w:r>
    </w:p>
    <w:p w:rsidR="009608DD" w:rsidRDefault="005503DB" w:rsidP="009608DD">
      <w:pPr>
        <w:pStyle w:val="ListParagraph"/>
        <w:numPr>
          <w:ilvl w:val="0"/>
          <w:numId w:val="11"/>
        </w:numPr>
        <w:rPr>
          <w:sz w:val="20"/>
          <w:lang w:val="en-GB"/>
        </w:rPr>
      </w:pPr>
      <w:r w:rsidRPr="009608DD">
        <w:rPr>
          <w:sz w:val="20"/>
          <w:lang w:val="en-GB"/>
        </w:rPr>
        <w:t xml:space="preserve">What techniques to use? </w:t>
      </w:r>
    </w:p>
    <w:p w:rsidR="005503DB" w:rsidRDefault="005503DB" w:rsidP="009608DD">
      <w:pPr>
        <w:pStyle w:val="ListParagraph"/>
        <w:numPr>
          <w:ilvl w:val="0"/>
          <w:numId w:val="11"/>
        </w:numPr>
        <w:rPr>
          <w:sz w:val="20"/>
          <w:lang w:val="en-GB"/>
        </w:rPr>
      </w:pPr>
      <w:r w:rsidRPr="009608DD">
        <w:rPr>
          <w:sz w:val="20"/>
          <w:lang w:val="en-GB"/>
        </w:rPr>
        <w:t xml:space="preserve">Why are these techniques </w:t>
      </w:r>
      <w:r w:rsidR="009608DD" w:rsidRPr="009608DD">
        <w:rPr>
          <w:sz w:val="20"/>
          <w:lang w:val="en-GB"/>
        </w:rPr>
        <w:t xml:space="preserve">used to </w:t>
      </w:r>
      <w:r w:rsidR="009608DD">
        <w:rPr>
          <w:sz w:val="20"/>
          <w:lang w:val="en-GB"/>
        </w:rPr>
        <w:t xml:space="preserve">solve the problems, and not others? </w:t>
      </w:r>
    </w:p>
    <w:p w:rsidR="009608DD" w:rsidRPr="009608DD" w:rsidRDefault="009608DD" w:rsidP="009608DD">
      <w:pPr>
        <w:pStyle w:val="ListParagraph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Develop a system, proof of concept, to present the results to domain experts.</w:t>
      </w:r>
    </w:p>
    <w:p w:rsidR="00A20AAD" w:rsidRDefault="00A20AAD" w:rsidP="00A20AAD">
      <w:pPr>
        <w:rPr>
          <w:sz w:val="20"/>
          <w:lang w:val="en-GB"/>
        </w:rPr>
      </w:pPr>
      <w:r>
        <w:rPr>
          <w:sz w:val="20"/>
          <w:lang w:val="en-GB"/>
        </w:rPr>
        <w:t xml:space="preserve"> </w:t>
      </w:r>
      <w:r w:rsidR="005503DB">
        <w:rPr>
          <w:sz w:val="20"/>
          <w:lang w:val="en-GB"/>
        </w:rPr>
        <w:t>Chapter 1.3</w:t>
      </w:r>
      <w:r w:rsidR="009608DD">
        <w:rPr>
          <w:sz w:val="20"/>
          <w:lang w:val="en-GB"/>
        </w:rPr>
        <w:t xml:space="preserve"> – Document Structure </w:t>
      </w:r>
    </w:p>
    <w:p w:rsidR="0029324F" w:rsidRPr="0029324F" w:rsidRDefault="0029324F">
      <w:pPr>
        <w:rPr>
          <w:sz w:val="20"/>
          <w:lang w:val="en-GB"/>
        </w:rPr>
      </w:pPr>
    </w:p>
    <w:p w:rsidR="00AB3962" w:rsidRDefault="00AB3962">
      <w:pPr>
        <w:rPr>
          <w:sz w:val="20"/>
          <w:lang w:val="en-GB"/>
        </w:rPr>
      </w:pPr>
      <w:r w:rsidRPr="0029324F">
        <w:rPr>
          <w:sz w:val="20"/>
          <w:lang w:val="en-GB"/>
        </w:rPr>
        <w:lastRenderedPageBreak/>
        <w:t>Chapter 2 – Literature Review (State of the art)</w:t>
      </w:r>
    </w:p>
    <w:p w:rsidR="00CA6C8B" w:rsidRDefault="00CA6C8B">
      <w:pPr>
        <w:rPr>
          <w:sz w:val="20"/>
          <w:lang w:val="en-GB"/>
        </w:rPr>
      </w:pPr>
      <w:r>
        <w:rPr>
          <w:sz w:val="20"/>
          <w:lang w:val="en-GB"/>
        </w:rPr>
        <w:t xml:space="preserve">Chapter 2.1 – Controlled Vocabularies (What are they? What </w:t>
      </w:r>
      <w:r w:rsidR="00F82690">
        <w:rPr>
          <w:sz w:val="20"/>
          <w:lang w:val="en-GB"/>
        </w:rPr>
        <w:t>do</w:t>
      </w:r>
      <w:r>
        <w:rPr>
          <w:sz w:val="20"/>
          <w:lang w:val="en-GB"/>
        </w:rPr>
        <w:t xml:space="preserve"> they </w:t>
      </w:r>
      <w:r w:rsidR="00F82690">
        <w:rPr>
          <w:sz w:val="20"/>
          <w:lang w:val="en-GB"/>
        </w:rPr>
        <w:t>represent</w:t>
      </w:r>
      <w:r>
        <w:rPr>
          <w:sz w:val="20"/>
          <w:lang w:val="en-GB"/>
        </w:rPr>
        <w:t>?)</w:t>
      </w:r>
    </w:p>
    <w:p w:rsidR="009608DD" w:rsidRPr="009608DD" w:rsidRDefault="009608DD" w:rsidP="009608DD">
      <w:pPr>
        <w:pStyle w:val="ListParagraph"/>
        <w:numPr>
          <w:ilvl w:val="0"/>
          <w:numId w:val="11"/>
        </w:numPr>
        <w:rPr>
          <w:sz w:val="20"/>
          <w:lang w:val="en-GB"/>
        </w:rPr>
      </w:pPr>
      <w:r w:rsidRPr="009608DD">
        <w:rPr>
          <w:sz w:val="20"/>
          <w:lang w:val="en-GB"/>
        </w:rPr>
        <w:t>What forms of representation of information exist?</w:t>
      </w:r>
    </w:p>
    <w:p w:rsidR="00CA6C8B" w:rsidRDefault="00CA6C8B" w:rsidP="00CA6C8B">
      <w:pPr>
        <w:pStyle w:val="ListParagraph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Ontologies (</w:t>
      </w:r>
      <w:r w:rsidR="00F82690">
        <w:rPr>
          <w:sz w:val="20"/>
          <w:lang w:val="en-GB"/>
        </w:rPr>
        <w:t>Definition, Construction, relations, concepts)</w:t>
      </w:r>
    </w:p>
    <w:p w:rsidR="009608DD" w:rsidRDefault="009608DD" w:rsidP="009608DD">
      <w:pPr>
        <w:pStyle w:val="ListParagraph"/>
        <w:rPr>
          <w:sz w:val="20"/>
          <w:lang w:val="en-GB"/>
        </w:rPr>
      </w:pPr>
      <w:r>
        <w:rPr>
          <w:sz w:val="20"/>
          <w:lang w:val="en-GB"/>
        </w:rPr>
        <w:t xml:space="preserve">What is </w:t>
      </w:r>
      <w:proofErr w:type="gramStart"/>
      <w:r>
        <w:rPr>
          <w:sz w:val="20"/>
          <w:lang w:val="en-GB"/>
        </w:rPr>
        <w:t>an ontology</w:t>
      </w:r>
      <w:proofErr w:type="gramEnd"/>
      <w:r>
        <w:rPr>
          <w:sz w:val="20"/>
          <w:lang w:val="en-GB"/>
        </w:rPr>
        <w:t xml:space="preserve">? What is it utility? How to construct one? </w:t>
      </w:r>
      <w:proofErr w:type="gramStart"/>
      <w:r>
        <w:rPr>
          <w:sz w:val="20"/>
          <w:lang w:val="en-GB"/>
        </w:rPr>
        <w:t>Languages to represent it.</w:t>
      </w:r>
      <w:proofErr w:type="gramEnd"/>
      <w:r>
        <w:rPr>
          <w:sz w:val="20"/>
          <w:lang w:val="en-GB"/>
        </w:rPr>
        <w:t xml:space="preserve"> </w:t>
      </w:r>
    </w:p>
    <w:p w:rsidR="00CA6C8B" w:rsidRDefault="00CA6C8B" w:rsidP="00CA6C8B">
      <w:pPr>
        <w:pStyle w:val="ListParagraph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Relations</w:t>
      </w:r>
      <w:r w:rsidR="00F82690">
        <w:rPr>
          <w:sz w:val="20"/>
          <w:lang w:val="en-GB"/>
        </w:rPr>
        <w:t xml:space="preserve"> (meaning)</w:t>
      </w:r>
    </w:p>
    <w:p w:rsidR="00CA6C8B" w:rsidRDefault="00CA6C8B" w:rsidP="00CA6C8B">
      <w:pPr>
        <w:pStyle w:val="ListParagraph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Concepts</w:t>
      </w:r>
      <w:r w:rsidR="00F82690">
        <w:rPr>
          <w:sz w:val="20"/>
          <w:lang w:val="en-GB"/>
        </w:rPr>
        <w:t xml:space="preserve"> </w:t>
      </w:r>
    </w:p>
    <w:p w:rsidR="00CA6C8B" w:rsidRDefault="00CA6C8B" w:rsidP="00CA6C8B">
      <w:pPr>
        <w:pStyle w:val="ListParagraph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Ontology learning</w:t>
      </w:r>
    </w:p>
    <w:p w:rsidR="00CA6C8B" w:rsidRDefault="00F82690" w:rsidP="00CA6C8B">
      <w:pPr>
        <w:pStyle w:val="ListParagraph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E</w:t>
      </w:r>
      <w:r w:rsidR="00CA6C8B">
        <w:rPr>
          <w:sz w:val="20"/>
          <w:lang w:val="en-GB"/>
        </w:rPr>
        <w:t>-</w:t>
      </w:r>
      <w:proofErr w:type="spellStart"/>
      <w:r w:rsidR="00CA6C8B">
        <w:rPr>
          <w:sz w:val="20"/>
          <w:lang w:val="en-GB"/>
        </w:rPr>
        <w:t>cognos</w:t>
      </w:r>
      <w:proofErr w:type="spellEnd"/>
      <w:r w:rsidR="00CA6C8B">
        <w:rPr>
          <w:sz w:val="20"/>
          <w:lang w:val="en-GB"/>
        </w:rPr>
        <w:t xml:space="preserve"> (new way of ontology creation).</w:t>
      </w:r>
    </w:p>
    <w:p w:rsidR="00F82690" w:rsidRPr="00F82690" w:rsidRDefault="00F82690" w:rsidP="00F82690">
      <w:pPr>
        <w:pStyle w:val="ListParagraph"/>
        <w:numPr>
          <w:ilvl w:val="0"/>
          <w:numId w:val="11"/>
        </w:numPr>
        <w:rPr>
          <w:sz w:val="20"/>
          <w:lang w:val="en-GB"/>
        </w:rPr>
      </w:pPr>
      <w:commentRangeStart w:id="29"/>
      <w:r w:rsidRPr="00F82690">
        <w:rPr>
          <w:sz w:val="20"/>
          <w:lang w:val="en-GB"/>
        </w:rPr>
        <w:t>Application domain. (Practical cases where association rules are used)</w:t>
      </w:r>
      <w:commentRangeEnd w:id="29"/>
      <w:r w:rsidR="000A3EA2">
        <w:rPr>
          <w:rStyle w:val="CommentReference"/>
        </w:rPr>
        <w:commentReference w:id="29"/>
      </w:r>
    </w:p>
    <w:p w:rsidR="00F82690" w:rsidRPr="00CA6C8B" w:rsidRDefault="00F82690" w:rsidP="00F82690">
      <w:pPr>
        <w:pStyle w:val="ListParagraph"/>
        <w:rPr>
          <w:sz w:val="20"/>
          <w:lang w:val="en-GB"/>
        </w:rPr>
      </w:pPr>
    </w:p>
    <w:p w:rsidR="00CA6C8B" w:rsidRDefault="00CA6C8B">
      <w:pPr>
        <w:rPr>
          <w:sz w:val="20"/>
          <w:lang w:val="en-GB"/>
        </w:rPr>
      </w:pPr>
      <w:commentRangeStart w:id="30"/>
      <w:r>
        <w:rPr>
          <w:sz w:val="20"/>
          <w:lang w:val="en-GB"/>
        </w:rPr>
        <w:t>Chapter 2.2 – Pattern Extraction</w:t>
      </w:r>
      <w:commentRangeEnd w:id="30"/>
      <w:r w:rsidR="00F906F8">
        <w:rPr>
          <w:rStyle w:val="CommentReference"/>
        </w:rPr>
        <w:commentReference w:id="30"/>
      </w:r>
    </w:p>
    <w:p w:rsidR="00CA6C8B" w:rsidRDefault="00CA6C8B" w:rsidP="00CA6C8B">
      <w:pPr>
        <w:pStyle w:val="ListParagraph"/>
        <w:numPr>
          <w:ilvl w:val="0"/>
          <w:numId w:val="11"/>
        </w:numPr>
        <w:rPr>
          <w:sz w:val="20"/>
        </w:rPr>
      </w:pPr>
      <w:r w:rsidRPr="006B2149">
        <w:rPr>
          <w:sz w:val="20"/>
          <w:lang w:val="en-GB"/>
        </w:rPr>
        <w:t xml:space="preserve">Data mining. </w:t>
      </w:r>
      <w:r w:rsidR="00F82690" w:rsidRPr="006B2149">
        <w:rPr>
          <w:sz w:val="20"/>
          <w:lang w:val="en-GB"/>
        </w:rPr>
        <w:t xml:space="preserve">(What is DM? </w:t>
      </w:r>
      <w:r w:rsidR="00F82690">
        <w:rPr>
          <w:sz w:val="20"/>
        </w:rPr>
        <w:t>Techniques used today?)</w:t>
      </w:r>
    </w:p>
    <w:p w:rsidR="00F82690" w:rsidRDefault="00F82690" w:rsidP="00CA6C8B">
      <w:pPr>
        <w:pStyle w:val="ListParagraph"/>
        <w:numPr>
          <w:ilvl w:val="0"/>
          <w:numId w:val="11"/>
        </w:numPr>
        <w:rPr>
          <w:sz w:val="20"/>
          <w:lang w:val="en-GB"/>
        </w:rPr>
      </w:pPr>
      <w:r w:rsidRPr="00F82690">
        <w:rPr>
          <w:sz w:val="20"/>
          <w:lang w:val="en-GB"/>
        </w:rPr>
        <w:t>Association Rules (Definition, Rules</w:t>
      </w:r>
      <w:r>
        <w:rPr>
          <w:sz w:val="20"/>
          <w:lang w:val="en-GB"/>
        </w:rPr>
        <w:t>)</w:t>
      </w:r>
    </w:p>
    <w:p w:rsidR="00F82690" w:rsidRDefault="00F82690" w:rsidP="00F82690">
      <w:pPr>
        <w:pStyle w:val="ListParagraph"/>
        <w:numPr>
          <w:ilvl w:val="1"/>
          <w:numId w:val="11"/>
        </w:numPr>
        <w:rPr>
          <w:sz w:val="20"/>
          <w:lang w:val="en-GB"/>
        </w:rPr>
      </w:pPr>
      <w:r w:rsidRPr="00F82690">
        <w:rPr>
          <w:sz w:val="20"/>
          <w:lang w:val="en-GB"/>
        </w:rPr>
        <w:t>Algorithm</w:t>
      </w:r>
      <w:r>
        <w:rPr>
          <w:sz w:val="20"/>
          <w:lang w:val="en-GB"/>
        </w:rPr>
        <w:t>s</w:t>
      </w:r>
      <w:r w:rsidRPr="00F82690">
        <w:rPr>
          <w:sz w:val="20"/>
          <w:lang w:val="en-GB"/>
        </w:rPr>
        <w:t xml:space="preserve"> to discover</w:t>
      </w:r>
      <w:r>
        <w:rPr>
          <w:sz w:val="20"/>
          <w:lang w:val="en-GB"/>
        </w:rPr>
        <w:t xml:space="preserve"> </w:t>
      </w:r>
      <w:r w:rsidRPr="00F82690">
        <w:rPr>
          <w:sz w:val="20"/>
          <w:lang w:val="en-GB"/>
        </w:rPr>
        <w:t xml:space="preserve">[ECLAT, </w:t>
      </w:r>
      <w:r>
        <w:rPr>
          <w:sz w:val="20"/>
          <w:lang w:val="en-GB"/>
        </w:rPr>
        <w:t xml:space="preserve">APRIORI, </w:t>
      </w:r>
      <w:r w:rsidRPr="00F82690">
        <w:rPr>
          <w:sz w:val="20"/>
          <w:lang w:val="en-GB"/>
        </w:rPr>
        <w:t>FP-GROWTH</w:t>
      </w:r>
      <w:r>
        <w:rPr>
          <w:sz w:val="20"/>
          <w:lang w:val="en-GB"/>
        </w:rPr>
        <w:t>]</w:t>
      </w:r>
    </w:p>
    <w:p w:rsidR="00F82690" w:rsidRDefault="00F82690" w:rsidP="00F82690">
      <w:pPr>
        <w:pStyle w:val="ListParagraph"/>
        <w:numPr>
          <w:ilvl w:val="1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Weaknesses/Strengths between them</w:t>
      </w:r>
    </w:p>
    <w:p w:rsidR="00824401" w:rsidRPr="00824401" w:rsidRDefault="00F82690" w:rsidP="00F82690">
      <w:pPr>
        <w:pStyle w:val="ListParagraph"/>
        <w:numPr>
          <w:ilvl w:val="1"/>
          <w:numId w:val="11"/>
        </w:numPr>
        <w:rPr>
          <w:sz w:val="20"/>
          <w:lang w:val="en-GB"/>
        </w:rPr>
      </w:pPr>
      <w:r w:rsidRPr="00824401">
        <w:rPr>
          <w:sz w:val="20"/>
          <w:lang w:val="en-GB"/>
        </w:rPr>
        <w:t>Why FP-Growth?</w:t>
      </w:r>
    </w:p>
    <w:p w:rsidR="00F82690" w:rsidRPr="00F82690" w:rsidRDefault="00F82690" w:rsidP="00F82690">
      <w:pPr>
        <w:pStyle w:val="ListParagraph"/>
        <w:numPr>
          <w:ilvl w:val="0"/>
          <w:numId w:val="11"/>
        </w:numPr>
        <w:rPr>
          <w:sz w:val="20"/>
          <w:lang w:val="en-GB"/>
        </w:rPr>
      </w:pPr>
      <w:r w:rsidRPr="006B2149">
        <w:rPr>
          <w:sz w:val="20"/>
          <w:lang w:val="en-GB"/>
        </w:rPr>
        <w:t xml:space="preserve">Application domain. </w:t>
      </w:r>
      <w:r w:rsidRPr="00F82690">
        <w:rPr>
          <w:sz w:val="20"/>
          <w:lang w:val="en-GB"/>
        </w:rPr>
        <w:t>(</w:t>
      </w:r>
      <w:proofErr w:type="spellStart"/>
      <w:r w:rsidRPr="00F82690">
        <w:rPr>
          <w:sz w:val="20"/>
          <w:lang w:val="en-GB"/>
        </w:rPr>
        <w:t>Pratical</w:t>
      </w:r>
      <w:proofErr w:type="spellEnd"/>
      <w:r w:rsidRPr="00F82690">
        <w:rPr>
          <w:sz w:val="20"/>
          <w:lang w:val="en-GB"/>
        </w:rPr>
        <w:t xml:space="preserve"> cases where association rules are used)</w:t>
      </w:r>
    </w:p>
    <w:p w:rsidR="00824401" w:rsidRPr="00F82690" w:rsidRDefault="00AB3962">
      <w:pPr>
        <w:rPr>
          <w:sz w:val="20"/>
        </w:rPr>
      </w:pPr>
      <w:r w:rsidRPr="00F82690">
        <w:rPr>
          <w:sz w:val="20"/>
        </w:rPr>
        <w:t xml:space="preserve">Chapter 3 – </w:t>
      </w:r>
      <w:commentRangeStart w:id="31"/>
      <w:r w:rsidRPr="00F82690">
        <w:rPr>
          <w:sz w:val="20"/>
        </w:rPr>
        <w:t>Secção teórica (modelo/abordagem proposta)</w:t>
      </w:r>
      <w:r w:rsidR="009608DD">
        <w:rPr>
          <w:sz w:val="20"/>
        </w:rPr>
        <w:t xml:space="preserve"> </w:t>
      </w:r>
      <w:r w:rsidR="00824401">
        <w:rPr>
          <w:sz w:val="20"/>
        </w:rPr>
        <w:t>???</w:t>
      </w:r>
      <w:commentRangeEnd w:id="31"/>
      <w:r w:rsidR="009B04E9">
        <w:rPr>
          <w:rStyle w:val="CommentReference"/>
        </w:rPr>
        <w:commentReference w:id="31"/>
      </w:r>
    </w:p>
    <w:p w:rsidR="00F82690" w:rsidRPr="000A1CC7" w:rsidRDefault="00AB3962">
      <w:pPr>
        <w:rPr>
          <w:sz w:val="20"/>
          <w:lang w:val="en-US"/>
        </w:rPr>
      </w:pPr>
      <w:commentRangeStart w:id="32"/>
      <w:r w:rsidRPr="000A1CC7">
        <w:rPr>
          <w:sz w:val="20"/>
          <w:lang w:val="en-US"/>
        </w:rPr>
        <w:t xml:space="preserve">Chapter 4 – </w:t>
      </w:r>
      <w:proofErr w:type="spellStart"/>
      <w:r w:rsidRPr="000A1CC7">
        <w:rPr>
          <w:sz w:val="20"/>
          <w:lang w:val="en-US"/>
        </w:rPr>
        <w:t>Metodologia</w:t>
      </w:r>
      <w:proofErr w:type="spellEnd"/>
      <w:r w:rsidRPr="000A1CC7">
        <w:rPr>
          <w:sz w:val="20"/>
          <w:lang w:val="en-US"/>
        </w:rPr>
        <w:t xml:space="preserve"> </w:t>
      </w:r>
      <w:r w:rsidR="009608DD" w:rsidRPr="000A1CC7">
        <w:rPr>
          <w:sz w:val="20"/>
          <w:lang w:val="en-US"/>
        </w:rPr>
        <w:t xml:space="preserve">de </w:t>
      </w:r>
      <w:proofErr w:type="spellStart"/>
      <w:r w:rsidR="009608DD" w:rsidRPr="000A1CC7">
        <w:rPr>
          <w:sz w:val="20"/>
          <w:lang w:val="en-US"/>
        </w:rPr>
        <w:t>desenvolvimento</w:t>
      </w:r>
      <w:proofErr w:type="spellEnd"/>
    </w:p>
    <w:p w:rsidR="00824401" w:rsidRDefault="00824401">
      <w:pPr>
        <w:rPr>
          <w:sz w:val="20"/>
          <w:lang w:val="en-GB"/>
        </w:rPr>
      </w:pPr>
      <w:r>
        <w:rPr>
          <w:sz w:val="20"/>
          <w:lang w:val="en-GB"/>
        </w:rPr>
        <w:t>- Method proposal to address the question.</w:t>
      </w:r>
    </w:p>
    <w:p w:rsidR="00824401" w:rsidRDefault="00824401">
      <w:pPr>
        <w:rPr>
          <w:sz w:val="20"/>
          <w:lang w:val="en-GB"/>
        </w:rPr>
      </w:pPr>
      <w:r>
        <w:rPr>
          <w:sz w:val="20"/>
          <w:lang w:val="en-GB"/>
        </w:rPr>
        <w:t>- Techniques used to reach the goals.</w:t>
      </w:r>
    </w:p>
    <w:p w:rsidR="00824401" w:rsidRPr="00824401" w:rsidRDefault="00824401">
      <w:pPr>
        <w:rPr>
          <w:sz w:val="20"/>
          <w:lang w:val="en-GB"/>
        </w:rPr>
      </w:pPr>
      <w:r>
        <w:rPr>
          <w:sz w:val="20"/>
          <w:lang w:val="en-GB"/>
        </w:rPr>
        <w:t>- Technologies used</w:t>
      </w:r>
    </w:p>
    <w:p w:rsidR="00AB3962" w:rsidRPr="00824401" w:rsidRDefault="00AB3962">
      <w:pPr>
        <w:rPr>
          <w:sz w:val="20"/>
          <w:lang w:val="en-GB"/>
        </w:rPr>
      </w:pPr>
      <w:r w:rsidRPr="00824401">
        <w:rPr>
          <w:sz w:val="20"/>
          <w:lang w:val="en-GB"/>
        </w:rPr>
        <w:t xml:space="preserve">Chapter 5 – </w:t>
      </w:r>
      <w:r w:rsidR="00824401" w:rsidRPr="00824401">
        <w:rPr>
          <w:sz w:val="20"/>
          <w:lang w:val="en-GB"/>
        </w:rPr>
        <w:t>System Design and Implementation</w:t>
      </w:r>
    </w:p>
    <w:p w:rsidR="00824401" w:rsidRPr="00824401" w:rsidRDefault="00824401">
      <w:pPr>
        <w:rPr>
          <w:sz w:val="20"/>
          <w:lang w:val="en-GB"/>
        </w:rPr>
      </w:pPr>
      <w:r w:rsidRPr="00824401">
        <w:rPr>
          <w:sz w:val="20"/>
          <w:lang w:val="en-GB"/>
        </w:rPr>
        <w:t xml:space="preserve">- </w:t>
      </w:r>
      <w:r>
        <w:rPr>
          <w:sz w:val="20"/>
          <w:lang w:val="en-GB"/>
        </w:rPr>
        <w:t>Relations</w:t>
      </w:r>
      <w:r w:rsidRPr="00824401">
        <w:rPr>
          <w:sz w:val="20"/>
          <w:lang w:val="en-GB"/>
        </w:rPr>
        <w:t xml:space="preserve"> discovered</w:t>
      </w:r>
    </w:p>
    <w:p w:rsidR="00824401" w:rsidRPr="00824401" w:rsidRDefault="00824401">
      <w:pPr>
        <w:rPr>
          <w:sz w:val="20"/>
          <w:lang w:val="en-GB"/>
        </w:rPr>
      </w:pPr>
      <w:r w:rsidRPr="00824401">
        <w:rPr>
          <w:sz w:val="20"/>
          <w:lang w:val="en-GB"/>
        </w:rPr>
        <w:t xml:space="preserve">- New concepts </w:t>
      </w:r>
      <w:r>
        <w:rPr>
          <w:sz w:val="20"/>
          <w:lang w:val="en-GB"/>
        </w:rPr>
        <w:t>discovered</w:t>
      </w:r>
    </w:p>
    <w:p w:rsidR="00824401" w:rsidRPr="00824401" w:rsidRDefault="00824401">
      <w:pPr>
        <w:rPr>
          <w:sz w:val="20"/>
          <w:lang w:val="en-GB"/>
        </w:rPr>
      </w:pPr>
      <w:r w:rsidRPr="00824401">
        <w:rPr>
          <w:sz w:val="20"/>
          <w:lang w:val="en-GB"/>
        </w:rPr>
        <w:t xml:space="preserve">- </w:t>
      </w:r>
      <w:r>
        <w:rPr>
          <w:sz w:val="20"/>
          <w:lang w:val="en-GB"/>
        </w:rPr>
        <w:t xml:space="preserve"> Front end</w:t>
      </w:r>
      <w:commentRangeEnd w:id="32"/>
      <w:r w:rsidR="009B04E9">
        <w:rPr>
          <w:rStyle w:val="CommentReference"/>
        </w:rPr>
        <w:commentReference w:id="32"/>
      </w:r>
    </w:p>
    <w:p w:rsidR="00AB3962" w:rsidRPr="0029324F" w:rsidRDefault="00AB3962">
      <w:pPr>
        <w:rPr>
          <w:sz w:val="20"/>
        </w:rPr>
      </w:pPr>
      <w:commentRangeStart w:id="33"/>
      <w:r w:rsidRPr="00824401">
        <w:rPr>
          <w:sz w:val="20"/>
          <w:lang w:val="en-GB"/>
        </w:rPr>
        <w:t xml:space="preserve">Chapter 6 – </w:t>
      </w:r>
      <w:r w:rsidR="00824401" w:rsidRPr="00824401">
        <w:rPr>
          <w:sz w:val="20"/>
          <w:lang w:val="en-GB"/>
        </w:rPr>
        <w:t xml:space="preserve">Result Arguing and Analysis. </w:t>
      </w:r>
      <w:r w:rsidR="00824401">
        <w:rPr>
          <w:sz w:val="20"/>
        </w:rPr>
        <w:t>Use cases</w:t>
      </w:r>
      <w:commentRangeEnd w:id="33"/>
      <w:r w:rsidR="00497626">
        <w:rPr>
          <w:rStyle w:val="CommentReference"/>
        </w:rPr>
        <w:commentReference w:id="33"/>
      </w:r>
    </w:p>
    <w:p w:rsidR="00AB3962" w:rsidRPr="0029324F" w:rsidRDefault="00AB3962">
      <w:pPr>
        <w:rPr>
          <w:sz w:val="20"/>
        </w:rPr>
      </w:pPr>
      <w:r w:rsidRPr="0029324F">
        <w:rPr>
          <w:sz w:val="20"/>
        </w:rPr>
        <w:t>Chapter 7 – Conclusão e perspectivas fut</w:t>
      </w:r>
      <w:bookmarkStart w:id="34" w:name="_GoBack"/>
      <w:bookmarkEnd w:id="34"/>
      <w:r w:rsidRPr="0029324F">
        <w:rPr>
          <w:sz w:val="20"/>
        </w:rPr>
        <w:t>uras</w:t>
      </w:r>
    </w:p>
    <w:sectPr w:rsidR="00AB3962" w:rsidRPr="0029324F" w:rsidSect="00656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uben" w:date="2014-10-02T14:32:00Z" w:initials="R">
    <w:p w:rsidR="000A1CC7" w:rsidRDefault="000A1CC7">
      <w:pPr>
        <w:pStyle w:val="CommentText"/>
      </w:pPr>
      <w:r>
        <w:rPr>
          <w:rStyle w:val="CommentReference"/>
        </w:rPr>
        <w:annotationRef/>
      </w:r>
      <w:r>
        <w:t>Acho que neste capítulo podes e deves dar uma contextualização das dimensões do teu trabalho. Por um lado a questão dos vocabulários controlados, por outro lado a extracção de padrões em fontes de informação não estruturada. Isto deve depois desaguar aos objectivos reais do teu trabalho, ou seja, o que pretendes estudar, qual vai ser o teu contributo e como o esperas desenvolver (qual a tua abordagem).</w:t>
      </w:r>
    </w:p>
  </w:comment>
  <w:comment w:id="1" w:author="Ruben" w:date="2014-10-02T14:32:00Z" w:initials="R">
    <w:p w:rsidR="000A1CC7" w:rsidRDefault="000A1CC7">
      <w:pPr>
        <w:pStyle w:val="CommentText"/>
      </w:pPr>
      <w:r>
        <w:rPr>
          <w:rStyle w:val="CommentReference"/>
        </w:rPr>
        <w:annotationRef/>
      </w:r>
      <w:r>
        <w:t>Atenção, na literatura as ontologias são vistas como forma de representar o conhecimento. Ver definição do Gruber.</w:t>
      </w:r>
    </w:p>
  </w:comment>
  <w:comment w:id="2" w:author="Ruben" w:date="2014-10-02T14:32:00Z" w:initials="R">
    <w:p w:rsidR="000A1CC7" w:rsidRDefault="000A1CC7">
      <w:pPr>
        <w:pStyle w:val="CommentText"/>
      </w:pPr>
      <w:r>
        <w:rPr>
          <w:rStyle w:val="CommentReference"/>
        </w:rPr>
        <w:annotationRef/>
      </w:r>
      <w:r>
        <w:t xml:space="preserve">Aqui não lhe chamava motivação, mas sim quais são os desafios/problemas que pretendes resolver. </w:t>
      </w:r>
    </w:p>
  </w:comment>
  <w:comment w:id="4" w:author="Ruben" w:date="2014-10-02T14:32:00Z" w:initials="R">
    <w:p w:rsidR="000A1CC7" w:rsidRDefault="000A1CC7">
      <w:pPr>
        <w:pStyle w:val="CommentText"/>
      </w:pPr>
      <w:r>
        <w:rPr>
          <w:rStyle w:val="CommentReference"/>
        </w:rPr>
        <w:annotationRef/>
      </w:r>
      <w:r>
        <w:t>Para irmos iterando</w:t>
      </w:r>
      <w:r w:rsidR="00AB2D0A">
        <w:t xml:space="preserve"> e actualizando</w:t>
      </w:r>
      <w:r>
        <w:t>!</w:t>
      </w:r>
    </w:p>
  </w:comment>
  <w:comment w:id="11" w:author="Ruben" w:date="2014-10-02T14:32:00Z" w:initials="R">
    <w:p w:rsidR="00AB2D0A" w:rsidRDefault="00AB2D0A">
      <w:pPr>
        <w:pStyle w:val="CommentText"/>
      </w:pPr>
      <w:r>
        <w:rPr>
          <w:rStyle w:val="CommentReference"/>
        </w:rPr>
        <w:annotationRef/>
      </w:r>
      <w:r>
        <w:t>Para irmos iterando e actualizando!</w:t>
      </w:r>
    </w:p>
  </w:comment>
  <w:comment w:id="28" w:author="Ruben" w:date="2014-10-02T14:48:00Z" w:initials="R">
    <w:p w:rsidR="00F906F8" w:rsidRDefault="00F906F8">
      <w:pPr>
        <w:pStyle w:val="CommentText"/>
      </w:pPr>
      <w:r>
        <w:rPr>
          <w:rStyle w:val="CommentReference"/>
        </w:rPr>
        <w:annotationRef/>
      </w:r>
      <w:r>
        <w:t>Talez “Expected Outcomes” ou algo parecido. É aqui que vais dizer o que esperas provar, desenvolver com o teu trabalho.</w:t>
      </w:r>
    </w:p>
  </w:comment>
  <w:comment w:id="29" w:author="Ruben" w:date="2014-10-02T15:03:00Z" w:initials="R">
    <w:p w:rsidR="000A3EA2" w:rsidRDefault="000A3EA2">
      <w:pPr>
        <w:pStyle w:val="CommentText"/>
      </w:pPr>
      <w:r>
        <w:rPr>
          <w:rStyle w:val="CommentReference"/>
        </w:rPr>
        <w:annotationRef/>
      </w:r>
      <w:r>
        <w:t>Dominio de aplicação talvez seja o sector da construção e não association rules, onde só vais falar no cap seguinte.</w:t>
      </w:r>
    </w:p>
  </w:comment>
  <w:comment w:id="30" w:author="Ruben" w:date="2014-10-02T15:04:00Z" w:initials="R">
    <w:p w:rsidR="00F906F8" w:rsidRDefault="00F906F8">
      <w:pPr>
        <w:pStyle w:val="CommentText"/>
      </w:pPr>
      <w:r>
        <w:rPr>
          <w:rStyle w:val="CommentReference"/>
        </w:rPr>
        <w:annotationRef/>
      </w:r>
      <w:r>
        <w:t>Muito vago o título, talvez algo do género “Patterns extrac</w:t>
      </w:r>
      <w:r w:rsidR="000A3EA2">
        <w:t>tion from</w:t>
      </w:r>
      <w:r>
        <w:t xml:space="preserve"> information sources.”</w:t>
      </w:r>
    </w:p>
  </w:comment>
  <w:comment w:id="31" w:author="Ruben" w:date="2014-10-02T15:06:00Z" w:initials="R">
    <w:p w:rsidR="009B04E9" w:rsidRDefault="009B04E9">
      <w:pPr>
        <w:pStyle w:val="CommentText"/>
      </w:pPr>
      <w:r>
        <w:rPr>
          <w:rStyle w:val="CommentReference"/>
        </w:rPr>
        <w:annotationRef/>
      </w:r>
      <w:r>
        <w:t>Aqui vais explicar o teu modelo conceptual. Descrever um cenário da aplicação. As dimensões que compõe o teu modelo. O processo de enriquecimento.</w:t>
      </w:r>
    </w:p>
  </w:comment>
  <w:comment w:id="32" w:author="Ruben" w:date="2014-10-02T15:11:00Z" w:initials="R">
    <w:p w:rsidR="009B04E9" w:rsidRDefault="009B04E9">
      <w:pPr>
        <w:pStyle w:val="CommentText"/>
      </w:pPr>
      <w:r>
        <w:rPr>
          <w:rStyle w:val="CommentReference"/>
        </w:rPr>
        <w:annotationRef/>
      </w:r>
      <w:r>
        <w:t xml:space="preserve">Talvez juntasse isto tudo num só capítulo. Acima falaste no teu modelo conceptual. Aqui irás falar na tua prova de conceito. Como modelaste e como a implementaste. Para a parte de modelação incluia uns casos de uso. Para a implementação:arquitectura tecnológica, tecnologias usadas, </w:t>
      </w:r>
      <w:r w:rsidR="00497626">
        <w:t>etc..</w:t>
      </w:r>
    </w:p>
  </w:comment>
  <w:comment w:id="33" w:author="Ruben" w:date="2014-10-02T15:12:00Z" w:initials="R">
    <w:p w:rsidR="00497626" w:rsidRDefault="00497626">
      <w:pPr>
        <w:pStyle w:val="CommentText"/>
      </w:pPr>
      <w:r>
        <w:rPr>
          <w:rStyle w:val="CommentReference"/>
        </w:rPr>
        <w:annotationRef/>
      </w:r>
      <w:r>
        <w:t>Validação e análise complementada com uns print screens da aplicação a correr e extrair relações. Poderemos depois pensar em algumas métricas de validação.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C298C"/>
    <w:multiLevelType w:val="hybridMultilevel"/>
    <w:tmpl w:val="158A92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E5E46"/>
    <w:multiLevelType w:val="hybridMultilevel"/>
    <w:tmpl w:val="582E706C"/>
    <w:lvl w:ilvl="0" w:tplc="766A2F9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7A7404"/>
    <w:multiLevelType w:val="multilevel"/>
    <w:tmpl w:val="E6D650B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4ACE0DD2"/>
    <w:multiLevelType w:val="hybridMultilevel"/>
    <w:tmpl w:val="4FB40BA8"/>
    <w:lvl w:ilvl="0" w:tplc="4942C6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096882"/>
    <w:multiLevelType w:val="hybridMultilevel"/>
    <w:tmpl w:val="15EEA826"/>
    <w:lvl w:ilvl="0" w:tplc="4942C6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2440B2"/>
    <w:multiLevelType w:val="hybridMultilevel"/>
    <w:tmpl w:val="582AAA84"/>
    <w:lvl w:ilvl="0" w:tplc="766A2F9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3"/>
  </w:num>
  <w:num w:numId="12">
    <w:abstractNumId w:val="0"/>
  </w:num>
  <w:num w:numId="13">
    <w:abstractNumId w:val="4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962"/>
    <w:rsid w:val="0005225A"/>
    <w:rsid w:val="00097EAE"/>
    <w:rsid w:val="000A1CC7"/>
    <w:rsid w:val="000A3EA2"/>
    <w:rsid w:val="00180E88"/>
    <w:rsid w:val="00217AEE"/>
    <w:rsid w:val="0029324F"/>
    <w:rsid w:val="003A54E4"/>
    <w:rsid w:val="00497626"/>
    <w:rsid w:val="004D179D"/>
    <w:rsid w:val="004E0E23"/>
    <w:rsid w:val="004E70AA"/>
    <w:rsid w:val="00524DA9"/>
    <w:rsid w:val="005503DB"/>
    <w:rsid w:val="00565A39"/>
    <w:rsid w:val="00575B43"/>
    <w:rsid w:val="006568D3"/>
    <w:rsid w:val="006B2149"/>
    <w:rsid w:val="00725D4A"/>
    <w:rsid w:val="00824401"/>
    <w:rsid w:val="00843719"/>
    <w:rsid w:val="009608DD"/>
    <w:rsid w:val="009B04E9"/>
    <w:rsid w:val="00A20AAD"/>
    <w:rsid w:val="00AB2D0A"/>
    <w:rsid w:val="00AB3962"/>
    <w:rsid w:val="00AB56E7"/>
    <w:rsid w:val="00BB0B69"/>
    <w:rsid w:val="00C1294D"/>
    <w:rsid w:val="00C266E8"/>
    <w:rsid w:val="00C32E3E"/>
    <w:rsid w:val="00C4024C"/>
    <w:rsid w:val="00CA6C8B"/>
    <w:rsid w:val="00CE43E3"/>
    <w:rsid w:val="00D30EE6"/>
    <w:rsid w:val="00DC57C0"/>
    <w:rsid w:val="00DF5098"/>
    <w:rsid w:val="00F82690"/>
    <w:rsid w:val="00F9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A3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A39"/>
    <w:pPr>
      <w:keepNext/>
      <w:keepLines/>
      <w:numPr>
        <w:numId w:val="10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A39"/>
    <w:pPr>
      <w:keepNext/>
      <w:keepLines/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A39"/>
    <w:pPr>
      <w:keepNext/>
      <w:keepLines/>
      <w:numPr>
        <w:ilvl w:val="2"/>
        <w:numId w:val="10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5A39"/>
    <w:pPr>
      <w:keepNext/>
      <w:keepLines/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A39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A39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A39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A39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A39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A3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5A39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5A39"/>
    <w:rPr>
      <w:rFonts w:ascii="Times New Roman" w:eastAsiaTheme="majorEastAsia" w:hAnsi="Times New Roman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65A39"/>
    <w:rPr>
      <w:rFonts w:ascii="Times New Roman" w:eastAsiaTheme="majorEastAsia" w:hAnsi="Times New Roman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A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A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A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A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A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65A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565A3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65A39"/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65A3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5A39"/>
    <w:rPr>
      <w:rFonts w:ascii="Times New Roman" w:hAnsi="Times New Roman"/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5A39"/>
    <w:pPr>
      <w:numPr>
        <w:numId w:val="0"/>
      </w:num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0A1C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1C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1CC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1C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1CC7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C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C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A3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A39"/>
    <w:pPr>
      <w:keepNext/>
      <w:keepLines/>
      <w:numPr>
        <w:numId w:val="10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A39"/>
    <w:pPr>
      <w:keepNext/>
      <w:keepLines/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A39"/>
    <w:pPr>
      <w:keepNext/>
      <w:keepLines/>
      <w:numPr>
        <w:ilvl w:val="2"/>
        <w:numId w:val="10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5A39"/>
    <w:pPr>
      <w:keepNext/>
      <w:keepLines/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A39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A39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A39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A39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A39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A3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5A39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5A39"/>
    <w:rPr>
      <w:rFonts w:ascii="Times New Roman" w:eastAsiaTheme="majorEastAsia" w:hAnsi="Times New Roman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65A39"/>
    <w:rPr>
      <w:rFonts w:ascii="Times New Roman" w:eastAsiaTheme="majorEastAsia" w:hAnsi="Times New Roman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A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A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A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A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A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65A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565A3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65A39"/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65A3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5A39"/>
    <w:rPr>
      <w:rFonts w:ascii="Times New Roman" w:hAnsi="Times New Roman"/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5A39"/>
    <w:pPr>
      <w:numPr>
        <w:numId w:val="0"/>
      </w:num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0A1C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1C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1CC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1C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1CC7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C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3CB433E-BA58-4D88-B3A7-3066A4FCB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502</Words>
  <Characters>2717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Paiva</dc:creator>
  <cp:lastModifiedBy>Ruben</cp:lastModifiedBy>
  <cp:revision>8</cp:revision>
  <dcterms:created xsi:type="dcterms:W3CDTF">2014-10-02T12:39:00Z</dcterms:created>
  <dcterms:modified xsi:type="dcterms:W3CDTF">2014-10-02T14:12:00Z</dcterms:modified>
</cp:coreProperties>
</file>