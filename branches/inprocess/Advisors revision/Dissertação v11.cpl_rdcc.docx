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ListParagraph"/>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ListParagraph"/>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ListParagraph"/>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ListParagraph"/>
        <w:numPr>
          <w:ilvl w:val="0"/>
          <w:numId w:val="12"/>
        </w:numPr>
        <w:rPr>
          <w:sz w:val="20"/>
          <w:lang w:val="en-GB"/>
        </w:rPr>
      </w:pPr>
      <w:r w:rsidRPr="00091CA6">
        <w:rPr>
          <w:sz w:val="20"/>
          <w:lang w:val="en-GB"/>
        </w:rPr>
        <w:lastRenderedPageBreak/>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ListParagraph"/>
        <w:rPr>
          <w:sz w:val="20"/>
          <w:lang w:val="en-GB"/>
        </w:rPr>
      </w:pPr>
      <w:r w:rsidRPr="00091CA6">
        <w:rPr>
          <w:sz w:val="20"/>
          <w:lang w:val="en-GB"/>
        </w:rPr>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ListParagraph"/>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ListParagraph"/>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ListParagraph"/>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ListParagraph"/>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ListParagraph"/>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ListParagraph"/>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ListParagraph"/>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ListParagraph"/>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ListParagraph"/>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ListParagraph"/>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(e-Cognos e CoSPaces)</w:t>
      </w:r>
    </w:p>
    <w:p w14:paraId="3623BCF2" w14:textId="77777777" w:rsidR="00080BD2" w:rsidRPr="008E1520" w:rsidRDefault="00080BD2" w:rsidP="00080BD2">
      <w:pPr>
        <w:pStyle w:val="ListParagraph"/>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ListParagraph"/>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ListParagraph"/>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ListParagraph"/>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ListParagraph"/>
        <w:numPr>
          <w:ilvl w:val="0"/>
          <w:numId w:val="11"/>
        </w:numPr>
        <w:rPr>
          <w:sz w:val="20"/>
          <w:lang w:val="en-GB"/>
        </w:rPr>
      </w:pPr>
      <w:r w:rsidRPr="00091CA6">
        <w:rPr>
          <w:sz w:val="20"/>
          <w:lang w:val="en-GB"/>
        </w:rPr>
        <w:lastRenderedPageBreak/>
        <w:t>Ontologies (Definition, Construction, relations, concepts)</w:t>
      </w:r>
    </w:p>
    <w:p w14:paraId="0C705800" w14:textId="77777777" w:rsidR="00D4267B" w:rsidRPr="00091CA6" w:rsidRDefault="00D4267B" w:rsidP="00D4267B">
      <w:pPr>
        <w:pStyle w:val="ListParagraph"/>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ListParagraph"/>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ListParagraph"/>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ListParagraph"/>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ListParagraph"/>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ListParagraph"/>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ListParagraph"/>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ListParagraph"/>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ListParagraph"/>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ListParagraph"/>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ListParagraph"/>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ListParagraph"/>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ListParagraph"/>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lastRenderedPageBreak/>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ListParagraph"/>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ListParagraph"/>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9"/>
          <w:pgSz w:w="11906" w:h="16838"/>
          <w:pgMar w:top="1417" w:right="1701" w:bottom="1417" w:left="1701" w:header="708" w:footer="708" w:gutter="0"/>
          <w:cols w:space="708"/>
          <w:docGrid w:linePitch="360"/>
        </w:sectPr>
      </w:pPr>
    </w:p>
    <w:p w14:paraId="7C8D82D2" w14:textId="77777777" w:rsidR="0010099D" w:rsidRDefault="0010099D" w:rsidP="0010099D">
      <w:pPr>
        <w:pStyle w:val="Heading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2E234F" w:rsidRPr="00FA7AEF" w:rsidRDefault="002E234F"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2E234F" w:rsidRPr="00EB6E31" w:rsidRDefault="002E234F" w:rsidP="0010099D">
                            <w:pPr>
                              <w:jc w:val="center"/>
                              <w:rPr>
                                <w:sz w:val="144"/>
                                <w:szCs w:val="144"/>
                              </w:rPr>
                            </w:pPr>
                          </w:p>
                        </w:txbxContent>
                      </wps:txbx>
                      <wps:bodyPr rot="0" vert="horz" wrap="square" lIns="0" tIns="0" rIns="0" bIns="0" anchor="b" anchorCtr="0" upright="1">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" fillcolor="#d8d8d8" stroked="f">
                <v:textbox inset="0,0,0,0">
                  <w:txbxContent>
                    <w:p w14:paraId="353EC45A" w14:textId="77777777" w:rsidR="002E234F" w:rsidRPr="00FA7AEF" w:rsidRDefault="002E234F"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2E234F" w:rsidRPr="00EB6E31" w:rsidRDefault="002E234F"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Heading1"/>
        <w:numPr>
          <w:ilvl w:val="0"/>
          <w:numId w:val="0"/>
        </w:numPr>
        <w:rPr>
          <w:lang w:val="en-GB"/>
        </w:rPr>
      </w:pPr>
      <w:r w:rsidRPr="00292253">
        <w:rPr>
          <w:lang w:val="en-GB"/>
        </w:rPr>
        <w:t>Introduction</w:t>
      </w:r>
    </w:p>
    <w:p w14:paraId="3B383DB5" w14:textId="7CBD5D8A" w:rsidR="00335E56" w:rsidRPr="00335E56" w:rsidRDefault="00335E56">
      <w:pPr>
        <w:rPr>
          <w:lang w:val="en-GB"/>
        </w:rPr>
        <w:pPrChange w:id="0" w:author="Celson Lima" w:date="2015-01-27T11:29:00Z">
          <w:pPr>
            <w:ind w:firstLine="708"/>
          </w:pPr>
        </w:pPrChange>
      </w:pPr>
      <w:del w:id="1" w:author="Celson Lima" w:date="2015-01-27T11:30:00Z">
        <w:r w:rsidRPr="00335E56" w:rsidDel="00452751">
          <w:rPr>
            <w:lang w:val="en-GB"/>
          </w:rPr>
          <w:delText>With the</w:delText>
        </w:r>
      </w:del>
      <w:ins w:id="2" w:author="Celson Lima" w:date="2015-01-27T11:30:00Z">
        <w:r w:rsidR="00452751">
          <w:rPr>
            <w:lang w:val="en-GB"/>
          </w:rPr>
          <w:t>The</w:t>
        </w:r>
      </w:ins>
      <w:r w:rsidRPr="00335E56">
        <w:rPr>
          <w:lang w:val="en-GB"/>
        </w:rPr>
        <w:t xml:space="preserve"> exponential growth of </w:t>
      </w:r>
      <w:r>
        <w:rPr>
          <w:lang w:val="en-GB"/>
        </w:rPr>
        <w:t xml:space="preserve">available </w:t>
      </w:r>
      <w:r w:rsidRPr="00335E56">
        <w:rPr>
          <w:lang w:val="en-GB"/>
        </w:rPr>
        <w:t xml:space="preserve">information in digital </w:t>
      </w:r>
      <w:r w:rsidR="00F33FBC">
        <w:rPr>
          <w:lang w:val="en-GB"/>
        </w:rPr>
        <w:t xml:space="preserve">format </w:t>
      </w:r>
      <w:del w:id="3" w:author="Celson Lima" w:date="2015-01-27T11:30:00Z">
        <w:r w:rsidDel="00452751">
          <w:rPr>
            <w:lang w:val="en-GB"/>
          </w:rPr>
          <w:delText>nowadays</w:delText>
        </w:r>
        <w:r w:rsidRPr="00335E56" w:rsidDel="00452751">
          <w:rPr>
            <w:lang w:val="en-GB"/>
          </w:rPr>
          <w:delText xml:space="preserve">, rises </w:delText>
        </w:r>
      </w:del>
      <w:ins w:id="4" w:author="Celson Lima" w:date="2015-01-27T11:31:00Z">
        <w:r w:rsidR="00452751">
          <w:rPr>
            <w:lang w:val="en-GB"/>
          </w:rPr>
          <w:t>created</w:t>
        </w:r>
      </w:ins>
      <w:ins w:id="5" w:author="Celson Lima" w:date="2015-01-27T11:30:00Z">
        <w:r w:rsidR="00452751">
          <w:rPr>
            <w:lang w:val="en-GB"/>
          </w:rPr>
          <w:t xml:space="preserve"> </w:t>
        </w:r>
      </w:ins>
      <w:r w:rsidRPr="00335E56">
        <w:rPr>
          <w:lang w:val="en-GB"/>
        </w:rPr>
        <w:t xml:space="preserve">the </w:t>
      </w:r>
      <w:del w:id="6" w:author="Celson Lima" w:date="2015-01-27T11:31:00Z">
        <w:r w:rsidRPr="00335E56" w:rsidDel="00452751">
          <w:rPr>
            <w:lang w:val="en-GB"/>
          </w:rPr>
          <w:delText xml:space="preserve">necessity </w:delText>
        </w:r>
      </w:del>
      <w:ins w:id="7" w:author="Celson Lima" w:date="2015-01-27T11:31:00Z">
        <w:r w:rsidR="00452751">
          <w:rPr>
            <w:lang w:val="en-GB"/>
          </w:rPr>
          <w:t>need</w:t>
        </w:r>
        <w:r w:rsidR="00452751" w:rsidRPr="00335E56">
          <w:rPr>
            <w:lang w:val="en-GB"/>
          </w:rPr>
          <w:t xml:space="preserve"> </w:t>
        </w:r>
      </w:ins>
      <w:r w:rsidRPr="00335E56">
        <w:rPr>
          <w:lang w:val="en-GB"/>
        </w:rPr>
        <w:t xml:space="preserve">to </w:t>
      </w:r>
      <w:r>
        <w:rPr>
          <w:lang w:val="en-GB"/>
        </w:rPr>
        <w:t xml:space="preserve">discover ways to organize it, in order to be easily </w:t>
      </w:r>
      <w:r w:rsidR="00A74918">
        <w:rPr>
          <w:lang w:val="en-GB"/>
        </w:rPr>
        <w:t>accessible</w:t>
      </w:r>
      <w:r>
        <w:rPr>
          <w:lang w:val="en-GB"/>
        </w:rPr>
        <w:t xml:space="preserve">. </w:t>
      </w:r>
      <w:ins w:id="8" w:author="Celson Lima" w:date="2015-01-27T11:31:00Z">
        <w:r w:rsidR="00452751">
          <w:rPr>
            <w:lang w:val="en-GB"/>
          </w:rPr>
          <w:t xml:space="preserve">First search engines were essentially word-based, meaning that </w:t>
        </w:r>
      </w:ins>
      <w:del w:id="9" w:author="Celson Lima" w:date="2015-01-27T11:32:00Z">
        <w:r w:rsidR="00F33FBC" w:rsidDel="00452751">
          <w:rPr>
            <w:lang w:val="en-GB"/>
          </w:rPr>
          <w:delText>F</w:delText>
        </w:r>
        <w:r w:rsidDel="00452751">
          <w:rPr>
            <w:lang w:val="en-GB"/>
          </w:rPr>
          <w:delText>or a</w:delText>
        </w:r>
        <w:r w:rsidR="005B02F9" w:rsidDel="00452751">
          <w:rPr>
            <w:lang w:val="en-GB"/>
          </w:rPr>
          <w:delText>n</w:delText>
        </w:r>
        <w:r w:rsidDel="00452751">
          <w:rPr>
            <w:lang w:val="en-GB"/>
          </w:rPr>
          <w:delText xml:space="preserve"> information </w:delText>
        </w:r>
        <w:r w:rsidR="005B02F9" w:rsidDel="00452751">
          <w:rPr>
            <w:lang w:val="en-GB"/>
          </w:rPr>
          <w:delText xml:space="preserve">search to </w:delText>
        </w:r>
        <w:r w:rsidDel="00452751">
          <w:rPr>
            <w:lang w:val="en-GB"/>
          </w:rPr>
          <w:delText xml:space="preserve">succeed, meaning that </w:delText>
        </w:r>
      </w:del>
      <w:r w:rsidR="002B423B">
        <w:rPr>
          <w:lang w:val="en-GB"/>
        </w:rPr>
        <w:t>the</w:t>
      </w:r>
      <w:r>
        <w:rPr>
          <w:lang w:val="en-GB"/>
        </w:rPr>
        <w:t xml:space="preserve"> results </w:t>
      </w:r>
      <w:r w:rsidR="002B423B">
        <w:rPr>
          <w:lang w:val="en-GB"/>
        </w:rPr>
        <w:t xml:space="preserve">provided </w:t>
      </w:r>
      <w:r w:rsidR="00F33FBC">
        <w:rPr>
          <w:lang w:val="en-GB"/>
        </w:rPr>
        <w:t xml:space="preserve">by the search </w:t>
      </w:r>
      <w:del w:id="10" w:author="Celson Lima" w:date="2015-01-27T11:32:00Z">
        <w:r w:rsidR="00F33FBC" w:rsidDel="00452751">
          <w:rPr>
            <w:lang w:val="en-GB"/>
          </w:rPr>
          <w:delText xml:space="preserve">mechanism </w:delText>
        </w:r>
      </w:del>
      <w:ins w:id="11" w:author="Celson Lima" w:date="2015-01-27T11:32:00Z">
        <w:r w:rsidR="00452751">
          <w:rPr>
            <w:lang w:val="en-GB"/>
          </w:rPr>
          <w:t xml:space="preserve">process </w:t>
        </w:r>
      </w:ins>
      <w:del w:id="12" w:author="Celson Lima" w:date="2015-01-27T11:32:00Z">
        <w:r w:rsidDel="00452751">
          <w:rPr>
            <w:lang w:val="en-GB"/>
          </w:rPr>
          <w:delText xml:space="preserve">are </w:delText>
        </w:r>
      </w:del>
      <w:ins w:id="13" w:author="Celson Lima" w:date="2015-01-27T11:32:00Z">
        <w:r w:rsidR="00452751">
          <w:rPr>
            <w:lang w:val="en-GB"/>
          </w:rPr>
          <w:t xml:space="preserve">could only be achieved if </w:t>
        </w:r>
      </w:ins>
      <w:ins w:id="14" w:author="Celson Lima" w:date="2015-01-27T11:33:00Z">
        <w:r w:rsidR="00452751">
          <w:rPr>
            <w:lang w:val="en-GB"/>
          </w:rPr>
          <w:t xml:space="preserve">documents had in their bodies </w:t>
        </w:r>
      </w:ins>
      <w:r>
        <w:rPr>
          <w:lang w:val="en-GB"/>
        </w:rPr>
        <w:t xml:space="preserve">exactly </w:t>
      </w:r>
      <w:r w:rsidR="00B01E96">
        <w:rPr>
          <w:lang w:val="en-GB"/>
        </w:rPr>
        <w:t xml:space="preserve">the </w:t>
      </w:r>
      <w:del w:id="15" w:author="Celson Lima" w:date="2015-01-27T11:33:00Z">
        <w:r w:rsidR="00B01E96" w:rsidDel="00452751">
          <w:rPr>
            <w:lang w:val="en-GB"/>
          </w:rPr>
          <w:delText xml:space="preserve">ones </w:delText>
        </w:r>
      </w:del>
      <w:ins w:id="16" w:author="Celson Lima" w:date="2015-01-27T11:33:00Z">
        <w:r w:rsidR="00452751">
          <w:rPr>
            <w:lang w:val="en-GB"/>
          </w:rPr>
          <w:t xml:space="preserve">same words </w:t>
        </w:r>
      </w:ins>
      <w:r>
        <w:rPr>
          <w:lang w:val="en-GB"/>
        </w:rPr>
        <w:t>being searched for</w:t>
      </w:r>
      <w:del w:id="17" w:author="Celson Lima" w:date="2015-01-27T11:33:00Z">
        <w:r w:rsidDel="00452751">
          <w:rPr>
            <w:lang w:val="en-GB"/>
          </w:rPr>
          <w:delText xml:space="preserve">, </w:delText>
        </w:r>
        <w:r w:rsidR="00A74918" w:rsidDel="00452751">
          <w:rPr>
            <w:lang w:val="en-GB"/>
          </w:rPr>
          <w:delText>th</w:delText>
        </w:r>
        <w:r w:rsidR="00B01E96" w:rsidDel="00452751">
          <w:rPr>
            <w:lang w:val="en-GB"/>
          </w:rPr>
          <w:delText>is</w:delText>
        </w:r>
        <w:r w:rsidR="00A74918" w:rsidDel="00452751">
          <w:rPr>
            <w:lang w:val="en-GB"/>
          </w:rPr>
          <w:delText xml:space="preserve"> search has to </w:delText>
        </w:r>
        <w:r w:rsidR="00B01E96" w:rsidDel="00452751">
          <w:rPr>
            <w:lang w:val="en-GB"/>
          </w:rPr>
          <w:delText>include</w:delText>
        </w:r>
        <w:r w:rsidR="00A74918" w:rsidDel="00452751">
          <w:rPr>
            <w:lang w:val="en-GB"/>
          </w:rPr>
          <w:delText xml:space="preserve"> the same terms of each document</w:delText>
        </w:r>
      </w:del>
      <w:ins w:id="18" w:author="Celson Lima" w:date="2015-01-27T11:33:00Z">
        <w:r w:rsidR="00452751">
          <w:rPr>
            <w:lang w:val="en-GB"/>
          </w:rPr>
          <w:t xml:space="preserve"> (REFS)</w:t>
        </w:r>
      </w:ins>
      <w:r w:rsidR="00A74918">
        <w:rPr>
          <w:lang w:val="en-GB"/>
        </w:rPr>
        <w:t>.</w:t>
      </w:r>
      <w:r w:rsidR="008F3042">
        <w:rPr>
          <w:lang w:val="en-GB"/>
        </w:rPr>
        <w:t xml:space="preserve"> </w:t>
      </w:r>
      <w:ins w:id="19" w:author="Celson Lima" w:date="2015-01-27T11:34:00Z">
        <w:r w:rsidR="00452751">
          <w:rPr>
            <w:lang w:val="en-GB"/>
          </w:rPr>
          <w:t>The evolution</w:t>
        </w:r>
      </w:ins>
      <w:ins w:id="20" w:author="Celson Lima" w:date="2015-01-27T11:35:00Z">
        <w:r w:rsidR="00452751">
          <w:rPr>
            <w:lang w:val="en-GB"/>
          </w:rPr>
          <w:t xml:space="preserve"> of search engines</w:t>
        </w:r>
      </w:ins>
      <w:ins w:id="21" w:author="Celson Lima" w:date="2015-01-27T11:34:00Z">
        <w:r w:rsidR="00452751">
          <w:rPr>
            <w:lang w:val="en-GB"/>
          </w:rPr>
          <w:t xml:space="preserve">, </w:t>
        </w:r>
      </w:ins>
      <w:del w:id="22" w:author="Celson Lima" w:date="2015-01-27T11:34:00Z">
        <w:r w:rsidR="008F3042" w:rsidDel="00452751">
          <w:rPr>
            <w:lang w:val="en-GB"/>
          </w:rPr>
          <w:delText xml:space="preserve">This suggests </w:delText>
        </w:r>
      </w:del>
      <w:ins w:id="23" w:author="Celson Lima" w:date="2015-01-27T11:34:00Z">
        <w:r w:rsidR="00452751">
          <w:rPr>
            <w:lang w:val="en-GB"/>
          </w:rPr>
          <w:t xml:space="preserve">motivated by the fact </w:t>
        </w:r>
      </w:ins>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it</w:t>
      </w:r>
      <w:del w:id="24" w:author="Celson Lima" w:date="2015-01-27T11:35:00Z">
        <w:r w:rsidR="00F33FBC" w:rsidDel="00452751">
          <w:rPr>
            <w:lang w:val="en-GB"/>
          </w:rPr>
          <w:delText xml:space="preserve"> </w:delText>
        </w:r>
        <w:r w:rsidR="008F3042" w:rsidDel="00452751">
          <w:rPr>
            <w:lang w:val="en-GB"/>
          </w:rPr>
          <w:delText>is</w:delText>
        </w:r>
      </w:del>
      <w:ins w:id="25" w:author="Celson Lima" w:date="2015-01-27T11:35:00Z">
        <w:r w:rsidR="00452751">
          <w:rPr>
            <w:lang w:val="en-GB"/>
          </w:rPr>
          <w:t xml:space="preserve"> was</w:t>
        </w:r>
      </w:ins>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del w:id="26" w:author="Celson Lima" w:date="2015-01-27T11:35:00Z">
        <w:r w:rsidR="00B01E96" w:rsidDel="00452751">
          <w:rPr>
            <w:lang w:val="en-GB"/>
          </w:rPr>
          <w:delText>vocabs</w:delText>
        </w:r>
      </w:del>
      <w:ins w:id="27" w:author="Celson Lima" w:date="2015-01-27T11:35:00Z">
        <w:r w:rsidR="00452751">
          <w:rPr>
            <w:lang w:val="en-GB"/>
          </w:rPr>
          <w:t>terms</w:t>
        </w:r>
      </w:ins>
      <w:r w:rsidR="00B01E96">
        <w:rPr>
          <w:lang w:val="en-GB"/>
        </w:rPr>
        <w:t xml:space="preserve">, </w:t>
      </w:r>
      <w:del w:id="28" w:author="Celson Lima" w:date="2015-01-27T11:35:00Z">
        <w:r w:rsidR="00B01E96" w:rsidDel="00452751">
          <w:rPr>
            <w:lang w:val="en-GB"/>
          </w:rPr>
          <w:delText xml:space="preserve">with the purpose of </w:delText>
        </w:r>
      </w:del>
      <w:ins w:id="29" w:author="Celson Lima" w:date="2015-01-27T11:35:00Z">
        <w:r w:rsidR="00452751">
          <w:rPr>
            <w:lang w:val="en-GB"/>
          </w:rPr>
          <w:t xml:space="preserve">aiming at </w:t>
        </w:r>
      </w:ins>
      <w:del w:id="30" w:author="Celson Lima" w:date="2015-01-27T11:35:00Z">
        <w:r w:rsidR="00B01E96" w:rsidDel="00452751">
          <w:rPr>
            <w:lang w:val="en-GB"/>
          </w:rPr>
          <w:delText xml:space="preserve">access </w:delText>
        </w:r>
      </w:del>
      <w:ins w:id="31" w:author="Celson Lima" w:date="2015-01-27T11:36:00Z">
        <w:r w:rsidR="00452751">
          <w:rPr>
            <w:lang w:val="en-GB"/>
          </w:rPr>
          <w:t>getting</w:t>
        </w:r>
      </w:ins>
      <w:ins w:id="32" w:author="Celson Lima" w:date="2015-01-27T11:35:00Z">
        <w:r w:rsidR="00452751">
          <w:rPr>
            <w:lang w:val="en-GB"/>
          </w:rPr>
          <w:t xml:space="preserve"> </w:t>
        </w:r>
      </w:ins>
      <w:del w:id="33" w:author="Celson Lima" w:date="2015-01-27T11:36:00Z">
        <w:r w:rsidR="00B01E96" w:rsidDel="00452751">
          <w:rPr>
            <w:lang w:val="en-GB"/>
          </w:rPr>
          <w:delText>the information</w:delText>
        </w:r>
      </w:del>
      <w:ins w:id="34" w:author="Celson Lima" w:date="2015-01-27T11:36:00Z">
        <w:r w:rsidR="00452751">
          <w:rPr>
            <w:lang w:val="en-GB"/>
          </w:rPr>
          <w:t>better results for queries (REFS)</w:t>
        </w:r>
      </w:ins>
      <w:del w:id="35" w:author="Celson Lima" w:date="2015-01-27T11:35:00Z">
        <w:r w:rsidR="00B01E96" w:rsidDel="00452751">
          <w:rPr>
            <w:lang w:val="en-GB"/>
          </w:rPr>
          <w:delText xml:space="preserve"> intended</w:delText>
        </w:r>
      </w:del>
      <w:r w:rsidR="00B01E96">
        <w:rPr>
          <w:lang w:val="en-GB"/>
        </w:rPr>
        <w:t xml:space="preserve">. </w:t>
      </w:r>
    </w:p>
    <w:p w14:paraId="2EAB7EEE" w14:textId="521E92B9"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ins w:id="36" w:author="Celson Lima" w:date="2015-01-27T11:37:00Z">
        <w:r w:rsidR="00452751">
          <w:rPr>
            <w:lang w:val="en-GB"/>
          </w:rPr>
          <w:t xml:space="preserve"> (REFS!!!)</w:t>
        </w:r>
      </w:ins>
      <w:r w:rsidR="001B54C5">
        <w:rPr>
          <w:lang w:val="en-GB"/>
        </w:rPr>
        <w:t xml:space="preserve">. </w:t>
      </w:r>
      <w:r w:rsidR="00AC4C6D">
        <w:rPr>
          <w:lang w:val="en-GB"/>
        </w:rPr>
        <w:t>CVs are defined subsets of terms from a natural language</w:t>
      </w:r>
      <w:ins w:id="37" w:author="Celson Lima" w:date="2015-01-27T11:38:00Z">
        <w:r w:rsidR="00452751">
          <w:rPr>
            <w:lang w:val="en-GB"/>
          </w:rPr>
          <w:t xml:space="preserve"> (e.g. Esperanto) </w:t>
        </w:r>
      </w:ins>
      <w:del w:id="38" w:author="Celson Lima" w:date="2015-01-27T11:37:00Z">
        <w:r w:rsidR="00AC4C6D" w:rsidDel="00452751">
          <w:rPr>
            <w:lang w:val="en-GB"/>
          </w:rPr>
          <w:delText>, like English</w:delText>
        </w:r>
        <w:r w:rsidR="00CB0998" w:rsidDel="00452751">
          <w:rPr>
            <w:lang w:val="en-GB"/>
          </w:rPr>
          <w:delText>,</w:delText>
        </w:r>
      </w:del>
      <w:ins w:id="39" w:author="Celson Lima" w:date="2015-01-27T11:37:00Z">
        <w:r w:rsidR="00452751">
          <w:rPr>
            <w:lang w:val="en-GB"/>
          </w:rPr>
          <w:t xml:space="preserve"> or can be pure symbols of any sort (e.g. sequence of </w:t>
        </w:r>
        <w:r w:rsidR="00452751">
          <w:rPr>
            <w:lang w:val="en-GB"/>
          </w:rPr>
          <w:lastRenderedPageBreak/>
          <w:t>digits)</w:t>
        </w:r>
      </w:ins>
      <w:r w:rsidR="00CB0998">
        <w:rPr>
          <w:lang w:val="en-GB"/>
        </w:rPr>
        <w:t xml:space="preserve">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w:t>
      </w:r>
      <w:commentRangeStart w:id="40"/>
      <w:r w:rsidR="00E552CA">
        <w:rPr>
          <w:lang w:val="en-GB"/>
        </w:rPr>
        <w:t xml:space="preserve">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E552CA">
        <w:rPr>
          <w:lang w:val="en-GB"/>
        </w:rPr>
        <w:t>that translates its meaning</w:t>
      </w:r>
      <w:commentRangeEnd w:id="40"/>
      <w:r w:rsidR="00452751">
        <w:rPr>
          <w:rStyle w:val="CommentReference"/>
        </w:rPr>
        <w:commentReference w:id="40"/>
      </w:r>
      <w:r w:rsidR="00E552CA">
        <w:rPr>
          <w:lang w:val="en-GB"/>
        </w:rPr>
        <w:t>.</w:t>
      </w:r>
    </w:p>
    <w:p w14:paraId="39ED6FAE" w14:textId="73D43428" w:rsidR="004B433E" w:rsidRPr="00D43DBF" w:rsidRDefault="004B433E" w:rsidP="001B5080">
      <w:pPr>
        <w:ind w:firstLine="708"/>
        <w:rPr>
          <w:rPrChange w:id="41" w:author="Ruben" w:date="2015-02-02T16:23:00Z">
            <w:rPr>
              <w:lang w:val="en-GB"/>
            </w:rPr>
          </w:rPrChange>
        </w:rPr>
      </w:pPr>
      <w:commentRangeStart w:id="42"/>
      <w:commentRangeStart w:id="43"/>
      <w:r>
        <w:rPr>
          <w:lang w:val="en-GB"/>
        </w:rPr>
        <w:t>Natural languages are very rich in their vocabulary</w:t>
      </w:r>
      <w:r w:rsidR="00DD6820">
        <w:rPr>
          <w:lang w:val="en-GB"/>
        </w:rPr>
        <w:t xml:space="preserve"> properties.</w:t>
      </w:r>
      <w:r w:rsidR="004C6C8F">
        <w:rPr>
          <w:lang w:val="en-GB"/>
        </w:rPr>
        <w:t xml:space="preserve"> </w:t>
      </w:r>
      <w:r w:rsidR="00DD6820">
        <w:rPr>
          <w:lang w:val="en-GB"/>
        </w:rPr>
        <w:t>T</w:t>
      </w:r>
      <w:r w:rsidR="004C6C8F">
        <w:rPr>
          <w:lang w:val="en-GB"/>
        </w:rPr>
        <w:t>hey can have</w:t>
      </w:r>
      <w:r>
        <w:rPr>
          <w:lang w:val="en-GB"/>
        </w:rPr>
        <w:t xml:space="preserve"> different meanings </w:t>
      </w:r>
      <w:r w:rsidR="005D1E80">
        <w:rPr>
          <w:lang w:val="en-GB"/>
        </w:rPr>
        <w:t>represented</w:t>
      </w:r>
      <w:r>
        <w:rPr>
          <w:lang w:val="en-GB"/>
        </w:rPr>
        <w:t xml:space="preserve"> by the same word</w:t>
      </w:r>
      <w:r w:rsidR="004C6C8F">
        <w:rPr>
          <w:lang w:val="en-GB"/>
        </w:rPr>
        <w:t xml:space="preserve"> (Homograph words)</w:t>
      </w:r>
      <w:r>
        <w:rPr>
          <w:lang w:val="en-GB"/>
        </w:rPr>
        <w:t>, in several contexts</w:t>
      </w:r>
      <w:r w:rsidR="004C6C8F">
        <w:rPr>
          <w:lang w:val="en-GB"/>
        </w:rPr>
        <w:t>.</w:t>
      </w:r>
      <w:r>
        <w:rPr>
          <w:lang w:val="en-GB"/>
        </w:rPr>
        <w:t xml:space="preserve"> Also, there are words that can be pronounced in the same way, however have different spelling</w:t>
      </w:r>
      <w:r w:rsidR="004C6C8F">
        <w:rPr>
          <w:lang w:val="en-GB"/>
        </w:rPr>
        <w:t xml:space="preserve"> and meaning (Homophone words). </w:t>
      </w:r>
      <w:r w:rsidR="00623EB7">
        <w:rPr>
          <w:lang w:val="en-GB"/>
        </w:rPr>
        <w:t xml:space="preserve">Homograph and Homophone words can lead to ambiguity and confusion when </w:t>
      </w:r>
      <w:del w:id="44" w:author="Celson Lima" w:date="2015-01-27T11:40:00Z">
        <w:r w:rsidR="00623EB7" w:rsidDel="00F904C2">
          <w:rPr>
            <w:lang w:val="en-GB"/>
          </w:rPr>
          <w:delText>using the terms</w:delText>
        </w:r>
        <w:r w:rsidR="005D1E80" w:rsidDel="00F904C2">
          <w:rPr>
            <w:lang w:val="en-GB"/>
          </w:rPr>
          <w:delText xml:space="preserve"> by people</w:delText>
        </w:r>
      </w:del>
      <w:ins w:id="45" w:author="Celson Lima" w:date="2015-01-27T11:40:00Z">
        <w:r w:rsidR="00F904C2">
          <w:rPr>
            <w:lang w:val="en-GB"/>
          </w:rPr>
          <w:t>used</w:t>
        </w:r>
      </w:ins>
      <w:r w:rsidR="00623EB7">
        <w:rPr>
          <w:lang w:val="en-GB"/>
        </w:rPr>
        <w:t xml:space="preserve">. </w:t>
      </w:r>
      <w:r w:rsidR="004C6C8F">
        <w:rPr>
          <w:lang w:val="en-GB"/>
        </w:rPr>
        <w:t>CVs address the problems of Homograph and Homophone words</w:t>
      </w:r>
      <w:r w:rsidR="00623EB7">
        <w:rPr>
          <w:lang w:val="en-GB"/>
        </w:rPr>
        <w:t xml:space="preserve"> solving </w:t>
      </w:r>
      <w:r w:rsidR="005D1E80">
        <w:rPr>
          <w:lang w:val="en-GB"/>
        </w:rPr>
        <w:t>them</w:t>
      </w:r>
      <w:r w:rsidR="00623EB7">
        <w:rPr>
          <w:lang w:val="en-GB"/>
        </w:rPr>
        <w:t xml:space="preserve"> by assigning </w:t>
      </w:r>
      <w:r w:rsidR="004C6C8F">
        <w:rPr>
          <w:lang w:val="en-GB"/>
        </w:rPr>
        <w:t xml:space="preserve">each term to just one concept, narrowing down the possibility of one term represent more than one meaning. The goal of the former step is to remove the ambiguity </w:t>
      </w:r>
      <w:r w:rsidR="005D1E80">
        <w:rPr>
          <w:lang w:val="en-GB"/>
        </w:rPr>
        <w:t>existent</w:t>
      </w:r>
      <w:r w:rsidR="004C6C8F">
        <w:rPr>
          <w:lang w:val="en-GB"/>
        </w:rPr>
        <w:t xml:space="preserve"> in the words of a language and to provide the necessary consistency to </w:t>
      </w:r>
      <w:r w:rsidR="005D1E80">
        <w:rPr>
          <w:lang w:val="en-GB"/>
        </w:rPr>
        <w:t xml:space="preserve">the use of </w:t>
      </w:r>
      <w:r w:rsidR="004C6C8F">
        <w:rPr>
          <w:lang w:val="en-GB"/>
        </w:rPr>
        <w:t>the</w:t>
      </w:r>
      <w:r w:rsidR="00623EB7">
        <w:rPr>
          <w:lang w:val="en-GB"/>
        </w:rPr>
        <w:t>se words</w:t>
      </w:r>
      <w:r w:rsidR="004C6C8F">
        <w:rPr>
          <w:lang w:val="en-GB"/>
        </w:rPr>
        <w:t>, in the domain where a CV is applied.</w:t>
      </w:r>
      <w:commentRangeEnd w:id="42"/>
      <w:r w:rsidR="00F904C2">
        <w:rPr>
          <w:rStyle w:val="CommentReference"/>
        </w:rPr>
        <w:commentReference w:id="42"/>
      </w:r>
      <w:commentRangeEnd w:id="43"/>
      <w:r w:rsidR="00D43DBF">
        <w:rPr>
          <w:rStyle w:val="CommentReference"/>
        </w:rPr>
        <w:commentReference w:id="43"/>
      </w:r>
    </w:p>
    <w:p w14:paraId="44124875" w14:textId="074E4AE7" w:rsidR="0036725E" w:rsidRDefault="00DD6820" w:rsidP="002356EB">
      <w:pPr>
        <w:ind w:firstLine="708"/>
        <w:rPr>
          <w:lang w:val="en-GB"/>
        </w:rPr>
      </w:pPr>
      <w:proofErr w:type="gramStart"/>
      <w:r>
        <w:rPr>
          <w:lang w:val="en-GB"/>
        </w:rPr>
        <w:t>An O</w:t>
      </w:r>
      <w:r w:rsidR="00A805F2">
        <w:rPr>
          <w:lang w:val="en-GB"/>
        </w:rPr>
        <w:t>ntology</w:t>
      </w:r>
      <w:proofErr w:type="gramEnd"/>
      <w:r w:rsidR="00A805F2">
        <w:rPr>
          <w:lang w:val="en-GB"/>
        </w:rPr>
        <w:t xml:space="preserve">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del w:id="46" w:author="Celson Lima" w:date="2015-01-27T11:42:00Z">
        <w:r w:rsidR="008E1520" w:rsidRPr="00091CA6" w:rsidDel="00C60C69">
          <w:rPr>
            <w:lang w:val="en-GB"/>
          </w:rPr>
          <w:delText>Specifically,</w:delText>
        </w:r>
      </w:del>
      <w:ins w:id="47" w:author="Celson Lima" w:date="2015-01-27T11:42:00Z">
        <w:r w:rsidR="00C60C69">
          <w:rPr>
            <w:lang w:val="en-GB"/>
          </w:rPr>
          <w:t>According to</w:t>
        </w:r>
      </w:ins>
      <w:r w:rsidR="008E1520" w:rsidRPr="00091CA6">
        <w:rPr>
          <w:lang w:val="en-GB"/>
        </w:rPr>
        <w:t xml:space="preserve"> Gruber </w:t>
      </w:r>
      <w:ins w:id="48" w:author="Celson Lima" w:date="2015-01-27T11:42:00Z">
        <w:r w:rsidR="00C60C69" w:rsidRPr="00091CA6">
          <w:rPr>
            <w:lang w:val="en-GB"/>
          </w:rPr>
          <w:fldChar w:fldCharType="begin"/>
        </w:r>
        <w:r w:rsidR="00C60C69"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C60C69" w:rsidRPr="00091CA6">
          <w:rPr>
            <w:lang w:val="en-GB"/>
          </w:rPr>
          <w:fldChar w:fldCharType="separate"/>
        </w:r>
        <w:r w:rsidR="00C60C69" w:rsidRPr="00091CA6">
          <w:rPr>
            <w:rFonts w:cs="Times New Roman"/>
            <w:lang w:val="en-GB"/>
          </w:rPr>
          <w:t>(Gruber, 1993)</w:t>
        </w:r>
        <w:r w:rsidR="00C60C69" w:rsidRPr="00091CA6">
          <w:rPr>
            <w:lang w:val="en-GB"/>
          </w:rPr>
          <w:fldChar w:fldCharType="end"/>
        </w:r>
        <w:r w:rsidR="00C60C69">
          <w:rPr>
            <w:lang w:val="en-GB"/>
          </w:rPr>
          <w:t xml:space="preserve"> </w:t>
        </w:r>
      </w:ins>
      <w:del w:id="49" w:author="Celson Lima" w:date="2015-01-27T11:42:00Z">
        <w:r w:rsidR="008E1520" w:rsidRPr="00091CA6" w:rsidDel="00C60C69">
          <w:rPr>
            <w:lang w:val="en-GB"/>
          </w:rPr>
          <w:delText>provides a definition for</w:delText>
        </w:r>
      </w:del>
      <w:ins w:id="50" w:author="Celson Lima" w:date="2015-01-27T11:42:00Z">
        <w:r w:rsidR="00C60C69">
          <w:rPr>
            <w:lang w:val="en-GB"/>
          </w:rPr>
          <w:t>an</w:t>
        </w:r>
      </w:ins>
      <w:r w:rsidR="008E1520" w:rsidRPr="00091CA6">
        <w:rPr>
          <w:lang w:val="en-GB"/>
        </w:rPr>
        <w:t xml:space="preserve"> ontology </w:t>
      </w:r>
      <w:del w:id="51" w:author="Celson Lima" w:date="2015-01-27T11:43:00Z">
        <w:r w:rsidR="008E1520" w:rsidRPr="00091CA6" w:rsidDel="00C60C69">
          <w:rPr>
            <w:lang w:val="en-GB"/>
          </w:rPr>
          <w:delText xml:space="preserve">as </w:delText>
        </w:r>
      </w:del>
      <w:ins w:id="52" w:author="Celson Lima" w:date="2015-01-27T11:43:00Z">
        <w:r w:rsidR="00C60C69">
          <w:rPr>
            <w:lang w:val="en-GB"/>
          </w:rPr>
          <w:t>is</w:t>
        </w:r>
        <w:r w:rsidR="00C60C69" w:rsidRPr="00091CA6">
          <w:rPr>
            <w:lang w:val="en-GB"/>
          </w:rPr>
          <w:t xml:space="preserve"> </w:t>
        </w:r>
      </w:ins>
      <w:r w:rsidR="008E1520" w:rsidRPr="00091CA6">
        <w:rPr>
          <w:lang w:val="en-GB"/>
        </w:rPr>
        <w:t>“</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del w:id="53" w:author="Celson Lima" w:date="2015-01-27T11:42:00Z">
        <w:r w:rsidR="008E1520" w:rsidRPr="00091CA6" w:rsidDel="00C60C69">
          <w:rPr>
            <w:i/>
            <w:lang w:val="en-GB"/>
          </w:rPr>
          <w:delText>.</w:delText>
        </w:r>
      </w:del>
      <w:r w:rsidR="008E1520" w:rsidRPr="00091CA6">
        <w:rPr>
          <w:lang w:val="en-GB"/>
        </w:rPr>
        <w:t xml:space="preserve">” </w:t>
      </w:r>
      <w:del w:id="54" w:author="Celson Lima" w:date="2015-01-27T11:42:00Z">
        <w:r w:rsidR="008E1520" w:rsidRPr="00091CA6" w:rsidDel="00C60C69">
          <w:rPr>
            <w:lang w:val="en-GB"/>
          </w:rPr>
          <w:fldChar w:fldCharType="begin"/>
        </w:r>
        <w:r w:rsidR="008E1520" w:rsidRPr="00091CA6" w:rsidDel="00C60C69">
          <w:rPr>
            <w:lang w:val="en-GB"/>
          </w:rPr>
          <w:del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delInstrText>
        </w:r>
        <w:r w:rsidR="008E1520" w:rsidRPr="00091CA6" w:rsidDel="00C60C69">
          <w:rPr>
            <w:lang w:val="en-GB"/>
          </w:rPr>
          <w:fldChar w:fldCharType="separate"/>
        </w:r>
        <w:r w:rsidR="008E1520" w:rsidRPr="00091CA6" w:rsidDel="00C60C69">
          <w:rPr>
            <w:rFonts w:cs="Times New Roman"/>
            <w:lang w:val="en-GB"/>
          </w:rPr>
          <w:delText>(Gruber, 1993)</w:delText>
        </w:r>
        <w:r w:rsidR="008E1520" w:rsidRPr="00091CA6" w:rsidDel="00C60C69">
          <w:rPr>
            <w:lang w:val="en-GB"/>
          </w:rPr>
          <w:fldChar w:fldCharType="end"/>
        </w:r>
        <w:r w:rsidR="008E1520" w:rsidDel="00C60C69">
          <w:rPr>
            <w:lang w:val="en-GB"/>
          </w:rPr>
          <w:delText xml:space="preserve"> </w:delText>
        </w:r>
      </w:del>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C60C69">
        <w:rPr>
          <w:i/>
          <w:lang w:val="en-GB"/>
          <w:rPrChange w:id="55" w:author="Celson Lima" w:date="2015-01-27T11:43:00Z">
            <w:rPr>
              <w:lang w:val="en-GB"/>
            </w:rPr>
          </w:rPrChange>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C60C69">
        <w:rPr>
          <w:i/>
          <w:lang w:val="en-GB"/>
          <w:rPrChange w:id="56" w:author="Celson Lima" w:date="2015-01-27T11:43:00Z">
            <w:rPr>
              <w:lang w:val="en-GB"/>
            </w:rPr>
          </w:rPrChange>
        </w:rPr>
        <w:t>agreement</w:t>
      </w:r>
      <w:r w:rsidR="005C0905">
        <w:rPr>
          <w:lang w:val="en-GB"/>
        </w:rPr>
        <w:t xml:space="preserve"> </w:t>
      </w:r>
      <w:r w:rsidR="008D1EAB">
        <w:rPr>
          <w:lang w:val="en-GB"/>
        </w:rPr>
        <w:t>implies</w:t>
      </w:r>
      <w:r w:rsidR="005C0905">
        <w:rPr>
          <w:lang w:val="en-GB"/>
        </w:rPr>
        <w:t xml:space="preserve"> </w:t>
      </w:r>
      <w:del w:id="57" w:author="Celson Lima" w:date="2015-01-27T11:44:00Z">
        <w:r w:rsidR="005C0905" w:rsidDel="00C60C69">
          <w:rPr>
            <w:lang w:val="en-GB"/>
          </w:rPr>
          <w:delText xml:space="preserve">an arrangement by the </w:delText>
        </w:r>
        <w:r w:rsidR="005C0905" w:rsidRPr="005C0905" w:rsidDel="00C60C69">
          <w:rPr>
            <w:lang w:val="en-GB"/>
          </w:rPr>
          <w:delText>community</w:delText>
        </w:r>
        <w:r w:rsidR="005C0905" w:rsidDel="00C60C69">
          <w:rPr>
            <w:lang w:val="en-GB"/>
          </w:rPr>
          <w:delText xml:space="preserve"> members</w:delText>
        </w:r>
        <w:r w:rsidR="00E552CA" w:rsidDel="00C60C69">
          <w:rPr>
            <w:lang w:val="en-GB"/>
          </w:rPr>
          <w:delText xml:space="preserve"> using it like inside a company,</w:delText>
        </w:r>
        <w:r w:rsidR="005C0905" w:rsidDel="00C60C69">
          <w:rPr>
            <w:lang w:val="en-GB"/>
          </w:rPr>
          <w:delText xml:space="preserve"> </w:delText>
        </w:r>
        <w:r w:rsidR="005C0905" w:rsidRPr="00091CA6" w:rsidDel="00C60C69">
          <w:rPr>
            <w:lang w:val="en-GB"/>
          </w:rPr>
          <w:delText xml:space="preserve">for the representation of </w:delText>
        </w:r>
        <w:r w:rsidR="008D1EAB" w:rsidDel="00C60C69">
          <w:rPr>
            <w:lang w:val="en-GB"/>
          </w:rPr>
          <w:delText xml:space="preserve">concepts </w:delText>
        </w:r>
        <w:r w:rsidR="00E552CA" w:rsidDel="00C60C69">
          <w:rPr>
            <w:lang w:val="en-GB"/>
          </w:rPr>
          <w:delText xml:space="preserve">by terms with </w:delText>
        </w:r>
        <w:r w:rsidR="005C0905" w:rsidRPr="00091CA6" w:rsidDel="00C60C69">
          <w:rPr>
            <w:lang w:val="en-GB"/>
          </w:rPr>
          <w:delText>similar meaning</w:delText>
        </w:r>
        <w:r w:rsidR="005C0905" w:rsidDel="00C60C69">
          <w:rPr>
            <w:lang w:val="en-GB"/>
          </w:rPr>
          <w:delText xml:space="preserve"> </w:delText>
        </w:r>
        <w:r w:rsidR="008D1EAB" w:rsidDel="00C60C69">
          <w:rPr>
            <w:lang w:val="en-GB"/>
          </w:rPr>
          <w:delText>related to a</w:delText>
        </w:r>
        <w:r w:rsidR="008D1EAB" w:rsidRPr="00091CA6" w:rsidDel="00C60C69">
          <w:rPr>
            <w:lang w:val="en-GB"/>
          </w:rPr>
          <w:delText xml:space="preserve"> domain</w:delText>
        </w:r>
      </w:del>
      <w:ins w:id="58" w:author="Celson Lima" w:date="2015-01-27T11:44:00Z">
        <w:r w:rsidR="00C60C69">
          <w:rPr>
            <w:lang w:val="en-GB"/>
          </w:rPr>
          <w:t>a shared understanding of meaning on the ontological concepts</w:t>
        </w:r>
      </w:ins>
      <w:r w:rsidR="008E1520" w:rsidRPr="00091CA6">
        <w:rPr>
          <w:lang w:val="en-GB"/>
        </w:rPr>
        <w:t>.</w:t>
      </w:r>
      <w:r w:rsidR="008E1520">
        <w:rPr>
          <w:lang w:val="en-GB"/>
        </w:rPr>
        <w:t xml:space="preserve"> </w:t>
      </w:r>
      <w:r w:rsidR="00003527">
        <w:rPr>
          <w:lang w:val="en-GB"/>
        </w:rPr>
        <w:t xml:space="preserve">An Ontology is used </w:t>
      </w:r>
      <w:r w:rsidR="00556BE7">
        <w:rPr>
          <w:lang w:val="en-GB"/>
        </w:rPr>
        <w:t xml:space="preserve">when there is the need to share or exchange </w:t>
      </w:r>
      <w:del w:id="59" w:author="Celson Lima" w:date="2015-01-27T11:44:00Z">
        <w:r w:rsidR="00556BE7" w:rsidDel="00C60C69">
          <w:rPr>
            <w:lang w:val="en-GB"/>
          </w:rPr>
          <w:delText xml:space="preserve">information </w:delText>
        </w:r>
      </w:del>
      <w:ins w:id="60" w:author="Celson Lima" w:date="2015-01-27T11:44:00Z">
        <w:r w:rsidR="00C60C69">
          <w:rPr>
            <w:lang w:val="en-GB"/>
          </w:rPr>
          <w:t xml:space="preserve">knowledge </w:t>
        </w:r>
      </w:ins>
      <w:del w:id="61" w:author="Celson Lima" w:date="2015-01-27T11:45:00Z">
        <w:r w:rsidR="0036725E" w:rsidDel="00C60C69">
          <w:rPr>
            <w:lang w:val="en-GB"/>
          </w:rPr>
          <w:delText>amongst</w:delText>
        </w:r>
        <w:r w:rsidR="00556BE7" w:rsidDel="00C60C69">
          <w:rPr>
            <w:lang w:val="en-GB"/>
          </w:rPr>
          <w:delText xml:space="preserve"> community </w:delText>
        </w:r>
        <w:r w:rsidR="0036725E" w:rsidDel="00C60C69">
          <w:rPr>
            <w:lang w:val="en-GB"/>
          </w:rPr>
          <w:delText>members</w:delText>
        </w:r>
      </w:del>
      <w:ins w:id="62" w:author="Celson Lima" w:date="2015-01-27T11:45:00Z">
        <w:r w:rsidR="00C60C69">
          <w:rPr>
            <w:lang w:val="en-GB"/>
          </w:rPr>
          <w:t>within a given domain</w:t>
        </w:r>
      </w:ins>
      <w:del w:id="63" w:author="Celson Lima" w:date="2015-01-27T11:45:00Z">
        <w:r w:rsidR="0036725E" w:rsidDel="00C60C69">
          <w:rPr>
            <w:lang w:val="en-GB"/>
          </w:rPr>
          <w:delText xml:space="preserve"> </w:delText>
        </w:r>
        <w:r w:rsidR="00556BE7" w:rsidDel="00C60C69">
          <w:rPr>
            <w:lang w:val="en-GB"/>
          </w:rPr>
          <w:delText>where the understanding of the meaning of the concepts in a domain need</w:delText>
        </w:r>
        <w:r w:rsidR="0036725E" w:rsidDel="00C60C69">
          <w:rPr>
            <w:lang w:val="en-GB"/>
          </w:rPr>
          <w:delText>s</w:delText>
        </w:r>
        <w:r w:rsidR="00556BE7" w:rsidDel="00C60C69">
          <w:rPr>
            <w:lang w:val="en-GB"/>
          </w:rPr>
          <w:delText xml:space="preserve"> to be recognized by all peers</w:delText>
        </w:r>
      </w:del>
      <w:r w:rsidR="00556BE7">
        <w:rPr>
          <w:lang w:val="en-GB"/>
        </w:rPr>
        <w:t>.</w:t>
      </w:r>
      <w:r w:rsidR="0036725E">
        <w:rPr>
          <w:lang w:val="en-GB"/>
        </w:rPr>
        <w:t xml:space="preserve">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del w:id="64" w:author="Celson Lima" w:date="2015-01-27T11:45:00Z">
        <w:r w:rsidR="0036725E" w:rsidDel="00C60C69">
          <w:rPr>
            <w:lang w:val="en-GB"/>
          </w:rPr>
          <w:delText>. These concepts</w:delText>
        </w:r>
      </w:del>
      <w:r w:rsidR="0036725E">
        <w:rPr>
          <w:lang w:val="en-GB"/>
        </w:rPr>
        <w:t xml:space="preserve"> describ</w:t>
      </w:r>
      <w:ins w:id="65" w:author="Celson Lima" w:date="2015-01-27T11:45:00Z">
        <w:r w:rsidR="00C60C69">
          <w:rPr>
            <w:lang w:val="en-GB"/>
          </w:rPr>
          <w:t>ing</w:t>
        </w:r>
      </w:ins>
      <w:del w:id="66" w:author="Celson Lima" w:date="2015-01-27T11:45:00Z">
        <w:r w:rsidR="0036725E" w:rsidDel="00C60C69">
          <w:rPr>
            <w:lang w:val="en-GB"/>
          </w:rPr>
          <w:delText>e</w:delText>
        </w:r>
      </w:del>
      <w:r w:rsidR="0036725E">
        <w:rPr>
          <w:lang w:val="en-GB"/>
        </w:rPr>
        <w:t xml:space="preserve"> a specific domain of knowledge. </w:t>
      </w:r>
    </w:p>
    <w:p w14:paraId="4E822008" w14:textId="402789F8"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36725E">
        <w:rPr>
          <w:lang w:val="en-GB"/>
        </w:rPr>
        <w:t>present some challenges</w:t>
      </w:r>
      <w:ins w:id="67" w:author="Celson Lima" w:date="2015-01-27T11:45:00Z">
        <w:r w:rsidR="00C60C69">
          <w:rPr>
            <w:lang w:val="en-GB"/>
          </w:rPr>
          <w:t xml:space="preserve"> (REFS)</w:t>
        </w:r>
      </w:ins>
      <w:r w:rsidR="0036725E">
        <w:rPr>
          <w:lang w:val="en-GB"/>
        </w:rPr>
        <w:t xml:space="preserve">. </w:t>
      </w:r>
      <w:commentRangeStart w:id="68"/>
      <w:r w:rsidR="00D16C48">
        <w:rPr>
          <w:lang w:val="en-GB"/>
        </w:rPr>
        <w:t xml:space="preserve">One of these challenges is that an Ontology is </w:t>
      </w:r>
      <w:r w:rsidR="00652857">
        <w:rPr>
          <w:lang w:val="en-GB"/>
        </w:rPr>
        <w:t xml:space="preserve">a </w:t>
      </w:r>
      <w:r w:rsidR="00D16C48">
        <w:rPr>
          <w:lang w:val="en-GB"/>
        </w:rPr>
        <w:t>static</w:t>
      </w:r>
      <w:r w:rsidR="00652857">
        <w:rPr>
          <w:lang w:val="en-GB"/>
        </w:rPr>
        <w:t xml:space="preserve"> structure</w:t>
      </w:r>
      <w:r w:rsidR="00D16C48">
        <w:rPr>
          <w:lang w:val="en-GB"/>
        </w:rPr>
        <w:t>, meaning that over time, its contents do not get updated</w:t>
      </w:r>
      <w:r w:rsidR="008A7B11">
        <w:rPr>
          <w:lang w:val="en-GB"/>
        </w:rPr>
        <w:t xml:space="preserve"> without human help</w:t>
      </w:r>
      <w:r w:rsidR="00D16C48">
        <w:rPr>
          <w:lang w:val="en-GB"/>
        </w:rPr>
        <w:t xml:space="preserve">, </w:t>
      </w:r>
      <w:r w:rsidR="008A7B11">
        <w:rPr>
          <w:lang w:val="en-GB"/>
        </w:rPr>
        <w:t xml:space="preserve">hence </w:t>
      </w:r>
      <w:r w:rsidR="00D16C48">
        <w:rPr>
          <w:lang w:val="en-GB"/>
        </w:rPr>
        <w:t xml:space="preserve">they can become obsolete. Also in order to update an Ontology, as they are complex structures, the maintenance necessary still requires much resources to do it, and this can increase its costs. </w:t>
      </w:r>
      <w:del w:id="69" w:author="Celson Lima" w:date="2015-01-27T11:46:00Z">
        <w:r w:rsidR="00D16C48" w:rsidDel="00C60C69">
          <w:rPr>
            <w:lang w:val="en-GB"/>
          </w:rPr>
          <w:delText xml:space="preserve">As referred above, the Ontology is a shared structured, and its concepts need to be recognized by all. </w:delText>
        </w:r>
      </w:del>
      <w:r w:rsidR="00D16C48">
        <w:rPr>
          <w:lang w:val="en-GB"/>
        </w:rPr>
        <w:t xml:space="preserve">This </w:t>
      </w:r>
      <w:r w:rsidR="008A7B11">
        <w:rPr>
          <w:lang w:val="en-GB"/>
        </w:rPr>
        <w:t xml:space="preserve">recognition </w:t>
      </w:r>
      <w:r w:rsidR="00D16C48">
        <w:rPr>
          <w:lang w:val="en-GB"/>
        </w:rPr>
        <w:t>process</w:t>
      </w:r>
      <w:r w:rsidR="008A7B11">
        <w:rPr>
          <w:lang w:val="en-GB"/>
        </w:rPr>
        <w:t xml:space="preserve"> </w:t>
      </w:r>
      <w:r w:rsidR="00D16C48">
        <w:rPr>
          <w:lang w:val="en-GB"/>
        </w:rPr>
        <w:t xml:space="preserve">requires time to do it and could bring more delay and raise the costs of </w:t>
      </w:r>
      <w:proofErr w:type="gramStart"/>
      <w:r w:rsidR="00D16C48">
        <w:rPr>
          <w:lang w:val="en-GB"/>
        </w:rPr>
        <w:t>an Ontology</w:t>
      </w:r>
      <w:proofErr w:type="gramEnd"/>
      <w:r w:rsidR="00D16C48">
        <w:rPr>
          <w:lang w:val="en-GB"/>
        </w:rPr>
        <w:t>.</w:t>
      </w:r>
      <w:commentRangeEnd w:id="68"/>
      <w:r w:rsidR="00C60C69">
        <w:rPr>
          <w:rStyle w:val="CommentReference"/>
        </w:rPr>
        <w:commentReference w:id="68"/>
      </w:r>
    </w:p>
    <w:p w14:paraId="4A025E99" w14:textId="4D2EF406" w:rsidR="00E5703F" w:rsidRDefault="00E5703F" w:rsidP="00E5703F">
      <w:pPr>
        <w:ind w:firstLine="708"/>
        <w:rPr>
          <w:lang w:val="en-GB"/>
        </w:rPr>
      </w:pPr>
      <w:commentRangeStart w:id="70"/>
      <w:r>
        <w:rPr>
          <w:lang w:val="en-GB"/>
        </w:rPr>
        <w:lastRenderedPageBreak/>
        <w:t xml:space="preserve">One of the areas that deal with the </w:t>
      </w:r>
      <w:r w:rsidR="008B6E0D">
        <w:rPr>
          <w:lang w:val="en-GB"/>
        </w:rPr>
        <w:t xml:space="preserve">creation and </w:t>
      </w:r>
      <w:r>
        <w:rPr>
          <w:lang w:val="en-GB"/>
        </w:rPr>
        <w:t xml:space="preserve">maintenance of </w:t>
      </w:r>
      <w:proofErr w:type="gramStart"/>
      <w:r>
        <w:rPr>
          <w:lang w:val="en-GB"/>
        </w:rPr>
        <w:t>an ontology</w:t>
      </w:r>
      <w:proofErr w:type="gramEnd"/>
      <w:r>
        <w:rPr>
          <w:lang w:val="en-GB"/>
        </w:rPr>
        <w:t>, is Ontology Learning</w:t>
      </w:r>
      <w:r w:rsidR="00292253">
        <w:rPr>
          <w:lang w:val="en-GB"/>
        </w:rPr>
        <w:t xml:space="preserve"> </w:t>
      </w:r>
      <w:r w:rsidR="006106F9">
        <w:rPr>
          <w:lang w:val="en-GB"/>
        </w:rPr>
        <w:t xml:space="preserve">(OL) </w:t>
      </w:r>
      <w:commentRangeEnd w:id="70"/>
      <w:r w:rsidR="00C60C69">
        <w:rPr>
          <w:rStyle w:val="CommentReference"/>
        </w:rPr>
        <w:commentReference w:id="70"/>
      </w:r>
      <w:r w:rsidR="00292253">
        <w:rPr>
          <w:lang w:val="en-GB"/>
        </w:rPr>
        <w:t xml:space="preserve">which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w:t>
      </w:r>
      <w:del w:id="71" w:author="Celson Lima" w:date="2015-01-27T11:48:00Z">
        <w:r w:rsidR="008B6E0D" w:rsidDel="00720011">
          <w:rPr>
            <w:lang w:val="en-GB"/>
          </w:rPr>
          <w:delText xml:space="preserve"> </w:delText>
        </w:r>
        <w:r w:rsidR="008A7B11" w:rsidDel="00720011">
          <w:rPr>
            <w:lang w:val="en-GB"/>
          </w:rPr>
          <w:delText>(with human help)</w:delText>
        </w:r>
      </w:del>
      <w:r w:rsidR="008A7B11">
        <w:rPr>
          <w:lang w:val="en-GB"/>
        </w:rPr>
        <w:t xml:space="preserve"> </w:t>
      </w:r>
      <w:r w:rsidR="008B6E0D">
        <w:rPr>
          <w:lang w:val="en-GB"/>
        </w:rPr>
        <w:t>or complete automatic process</w:t>
      </w:r>
      <w:del w:id="72" w:author="Celson Lima" w:date="2015-01-27T11:48:00Z">
        <w:r w:rsidR="008A7B11" w:rsidDel="00720011">
          <w:rPr>
            <w:lang w:val="en-GB"/>
          </w:rPr>
          <w:delText xml:space="preserve"> (without human help)</w:delText>
        </w:r>
      </w:del>
      <w:r w:rsidR="008B6E0D">
        <w:rPr>
          <w:lang w:val="en-GB"/>
        </w:rPr>
        <w:t xml:space="preserve">. </w:t>
      </w:r>
      <w:commentRangeStart w:id="73"/>
      <w:r w:rsidR="008B6E0D">
        <w:rPr>
          <w:lang w:val="en-GB"/>
        </w:rPr>
        <w:t xml:space="preserve">Although semi-automatic </w:t>
      </w:r>
      <w:r w:rsidR="00D16C48">
        <w:rPr>
          <w:lang w:val="en-GB"/>
        </w:rPr>
        <w:t>processes</w:t>
      </w:r>
      <w:r w:rsidR="008B6E0D">
        <w:rPr>
          <w:lang w:val="en-GB"/>
        </w:rPr>
        <w:t xml:space="preserve"> </w:t>
      </w:r>
      <w:r w:rsidR="003D1F52">
        <w:rPr>
          <w:lang w:val="en-GB"/>
        </w:rPr>
        <w:t>for its creation or maintenance, these processes still require</w:t>
      </w:r>
      <w:r w:rsidR="008A7B11">
        <w:rPr>
          <w:lang w:val="en-GB"/>
        </w:rPr>
        <w:t xml:space="preserve"> human</w:t>
      </w:r>
      <w:r w:rsidR="008B6E0D">
        <w:rPr>
          <w:lang w:val="en-GB"/>
        </w:rPr>
        <w:t xml:space="preserve"> </w:t>
      </w:r>
      <w:r w:rsidR="003D1F52">
        <w:rPr>
          <w:lang w:val="en-GB"/>
        </w:rPr>
        <w:t>support</w:t>
      </w:r>
      <w:r w:rsidR="008A7B11">
        <w:rPr>
          <w:lang w:val="en-GB"/>
        </w:rPr>
        <w:t>, for instance</w:t>
      </w:r>
      <w:r w:rsidR="008B6E0D">
        <w:rPr>
          <w:lang w:val="en-GB"/>
        </w:rPr>
        <w:t xml:space="preserve"> of an ontology expert, </w:t>
      </w:r>
      <w:r w:rsidR="008A7B11">
        <w:rPr>
          <w:lang w:val="en-GB"/>
        </w:rPr>
        <w:t xml:space="preserve">to simple tasks like to </w:t>
      </w:r>
      <w:r w:rsidR="003D1F52">
        <w:rPr>
          <w:lang w:val="en-GB"/>
        </w:rPr>
        <w:t xml:space="preserve">add </w:t>
      </w:r>
      <w:r w:rsidR="008B6E0D">
        <w:rPr>
          <w:lang w:val="en-GB"/>
        </w:rPr>
        <w:t>new concept</w:t>
      </w:r>
      <w:r w:rsidR="008A7B11">
        <w:rPr>
          <w:lang w:val="en-GB"/>
        </w:rPr>
        <w:t>s</w:t>
      </w:r>
      <w:r w:rsidR="003D1F52">
        <w:rPr>
          <w:lang w:val="en-GB"/>
        </w:rPr>
        <w:t xml:space="preserve"> discovered</w:t>
      </w:r>
      <w:r w:rsidR="008A7B11">
        <w:rPr>
          <w:lang w:val="en-GB"/>
        </w:rPr>
        <w:t xml:space="preserve"> to the ontology</w:t>
      </w:r>
      <w:commentRangeEnd w:id="73"/>
      <w:r w:rsidR="005A3F3F">
        <w:rPr>
          <w:rStyle w:val="CommentReference"/>
        </w:rPr>
        <w:commentReference w:id="73"/>
      </w:r>
      <w:r w:rsidR="003D1F52">
        <w:rPr>
          <w:lang w:val="en-GB"/>
        </w:rPr>
        <w:t xml:space="preserve">. </w:t>
      </w:r>
    </w:p>
    <w:p w14:paraId="6A6B5319" w14:textId="569D1BB2" w:rsidR="00D1087C" w:rsidRDefault="00D1087C" w:rsidP="002C08B6">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originate</w:t>
      </w:r>
      <w:ins w:id="74" w:author="Ruben" w:date="2015-02-02T16:34:00Z">
        <w:r w:rsidR="00D83732">
          <w:rPr>
            <w:lang w:val="en-GB"/>
          </w:rPr>
          <w:t xml:space="preserve"> new</w:t>
        </w:r>
      </w:ins>
      <w:r w:rsidR="002C08B6">
        <w:rPr>
          <w:lang w:val="en-GB"/>
        </w:rPr>
        <w:t xml:space="preserve"> </w:t>
      </w:r>
      <w:r w:rsidRPr="00237D3A">
        <w:rPr>
          <w:lang w:val="en-GB"/>
        </w:rPr>
        <w:t xml:space="preserve">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del w:id="75" w:author="Ruben" w:date="2015-02-02T16:35:00Z">
        <w:r w:rsidR="001C08BE" w:rsidRPr="00237D3A" w:rsidDel="00D83732">
          <w:rPr>
            <w:lang w:val="en-GB"/>
          </w:rPr>
          <w:delText>specifically in semantic</w:delText>
        </w:r>
        <w:r w:rsidR="008A7B11" w:rsidDel="00D83732">
          <w:rPr>
            <w:lang w:val="en-GB"/>
          </w:rPr>
          <w:delText>s</w:delText>
        </w:r>
      </w:del>
      <w:ins w:id="76" w:author="Ruben" w:date="2015-02-02T16:35:00Z">
        <w:r w:rsidR="00D83732">
          <w:rPr>
            <w:lang w:val="en-GB"/>
          </w:rPr>
          <w:t xml:space="preserve"> in the area of information retrieval and text mining</w:t>
        </w:r>
      </w:ins>
      <w:r w:rsidR="001C08BE" w:rsidRPr="00237D3A">
        <w:rPr>
          <w:lang w:val="en-GB"/>
        </w:rPr>
        <w:t>,</w:t>
      </w:r>
      <w:r w:rsidR="000B0E32" w:rsidRPr="00237D3A">
        <w:rPr>
          <w:lang w:val="en-GB"/>
        </w:rPr>
        <w:t xml:space="preserve"> can be </w:t>
      </w:r>
      <w:del w:id="77" w:author="Ruben" w:date="2015-02-02T16:35:00Z">
        <w:r w:rsidR="000B0E32" w:rsidRPr="00237D3A" w:rsidDel="00D83732">
          <w:rPr>
            <w:lang w:val="en-GB"/>
          </w:rPr>
          <w:delText xml:space="preserve">seen </w:delText>
        </w:r>
      </w:del>
      <w:ins w:id="78" w:author="Ruben" w:date="2015-02-02T16:35:00Z">
        <w:r w:rsidR="00D83732">
          <w:rPr>
            <w:lang w:val="en-GB"/>
          </w:rPr>
          <w:t>defined</w:t>
        </w:r>
        <w:r w:rsidR="00D83732" w:rsidRPr="00237D3A">
          <w:rPr>
            <w:lang w:val="en-GB"/>
          </w:rPr>
          <w:t xml:space="preserve"> </w:t>
        </w:r>
      </w:ins>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2C08B6">
        <w:rPr>
          <w:lang w:val="en-GB"/>
        </w:rPr>
        <w:t>“</w:t>
      </w:r>
      <w:r w:rsidR="002C08B6" w:rsidRPr="002C08B6">
        <w:rPr>
          <w:lang w:val="en-GB"/>
        </w:rPr>
        <w:t>is a familiarity, aw</w:t>
      </w:r>
      <w:r w:rsidR="002C08B6">
        <w:rPr>
          <w:lang w:val="en-GB"/>
        </w:rPr>
        <w:t>a</w:t>
      </w:r>
      <w:r w:rsidR="002C08B6" w:rsidRPr="002C08B6">
        <w:rPr>
          <w:lang w:val="en-GB"/>
        </w:rPr>
        <w:t>reness or understanding of someone or something, such as</w:t>
      </w:r>
      <w:r w:rsidR="002C08B6">
        <w:rPr>
          <w:lang w:val="en-GB"/>
        </w:rPr>
        <w:t xml:space="preserve"> facts, information, descriptions or skills, which is acquired through experience or education by perceiving, discovering or learning</w:t>
      </w:r>
      <w:del w:id="79" w:author="Celson Lima" w:date="2015-01-27T11:58:00Z">
        <w:r w:rsidR="002C08B6" w:rsidDel="00F00DC4">
          <w:rPr>
            <w:lang w:val="en-GB"/>
          </w:rPr>
          <w:delText>.</w:delText>
        </w:r>
      </w:del>
      <w:r w:rsidR="002C08B6">
        <w:rPr>
          <w:lang w:val="en-GB"/>
        </w:rPr>
        <w:t xml:space="preserve">” </w:t>
      </w:r>
      <w:commentRangeStart w:id="80"/>
      <w:r w:rsidR="00F852F5">
        <w:rPr>
          <w:lang w:val="en-GB"/>
        </w:rPr>
        <w:fldChar w:fldCharType="begin"/>
      </w:r>
      <w:r w:rsidR="00F852F5">
        <w:rPr>
          <w:lang w:val="en-GB"/>
        </w:rPr>
        <w:instrText xml:space="preserve"> ADDIN ZOTERO_ITEM CSL_CITATION {"citationID":"a3aseihpm","properties":{"formattedCitation":"(Wikipedia, 2015)","plainCitation":"(Wikipedia, 2015)"},"citationItems":[{"id":179,"uris":["http://zotero.org/users/local/zdRI9jki/items/PQUN5BGJ"],"uri":["http://zotero.org/users/local/zdRI9jki/items/PQUN5BGJ"],"itemData":{"id":179,"type":"entry-encyclopedia","title":"Knowledge Definition from Wikipedia","container-title":"Wikipedia, the free encyclopedia","source":"Wikipedia","abstract":"Knowledge is a familiarity, awareness or understanding of someone or something, such as facts, information, descriptions, or skills, which is acquired through experience or education by perceiving, discovering, or learning. Knowledge can refer to a theoretical or practical understanding of a subject. It can be implicit (as with practical skill or expertise) or explicit (as with the theoretical understanding of a subject); it can be more or less formal or systematic.[1] In philosophy, the study of knowledge is called epistemology; the philosopher Plato famously defined knowledge as \"justified true belief\", though \"well-justified true belief\" is more complete as it accounts for the Gettier problems. However, several definitions of knowledge and theories to explain it exist.","URL":"http://en.wikipedia.org/w/index.php?title=Knowledge&amp;oldid=641504582","note":"Page Version ID: 641504582","shortTitle":"Knowledge","language":"en","author":[{"family":"Wikipedia","given":""}],"issued":{"date-parts":[["2015",1,24]],"season":"T02:38:56Z"},"accessed":{"date-parts":[["2015",1,25]],"season":"22:07:12"}}}],"schema":"https://github.com/citation-style-language/schema/raw/master/csl-citation.json"} </w:instrText>
      </w:r>
      <w:r w:rsidR="00F852F5">
        <w:rPr>
          <w:lang w:val="en-GB"/>
        </w:rPr>
        <w:fldChar w:fldCharType="separate"/>
      </w:r>
      <w:r w:rsidR="00F852F5" w:rsidRPr="00F852F5">
        <w:rPr>
          <w:rFonts w:cs="Times New Roman"/>
          <w:lang w:val="en-GB"/>
        </w:rPr>
        <w:t>(Wikipedia, 2015)</w:t>
      </w:r>
      <w:r w:rsidR="00F852F5">
        <w:rPr>
          <w:lang w:val="en-GB"/>
        </w:rPr>
        <w:fldChar w:fldCharType="end"/>
      </w:r>
      <w:r w:rsidR="002C08B6">
        <w:rPr>
          <w:lang w:val="en-GB"/>
        </w:rPr>
        <w:t xml:space="preserve"> </w:t>
      </w:r>
      <w:commentRangeEnd w:id="80"/>
      <w:r w:rsidR="00F00DC4">
        <w:rPr>
          <w:rStyle w:val="CommentReference"/>
        </w:rPr>
        <w:commentReference w:id="80"/>
      </w:r>
      <w:commentRangeStart w:id="81"/>
      <w:r w:rsidRPr="00237D3A">
        <w:rPr>
          <w:lang w:val="en-GB"/>
        </w:rPr>
        <w:t xml:space="preserve">For instance, </w:t>
      </w:r>
      <w:r w:rsidR="00AD1AC7">
        <w:rPr>
          <w:lang w:val="en-GB"/>
        </w:rPr>
        <w:t xml:space="preserve">this </w:t>
      </w:r>
      <w:r w:rsidR="00E37DA1">
        <w:rPr>
          <w:lang w:val="en-GB"/>
        </w:rPr>
        <w:t xml:space="preserve">could </w:t>
      </w:r>
      <w:r w:rsidRPr="00237D3A">
        <w:rPr>
          <w:lang w:val="en-GB"/>
        </w:rPr>
        <w:t xml:space="preserve">be </w:t>
      </w:r>
      <w:r w:rsidR="002C08B6">
        <w:rPr>
          <w:lang w:val="en-GB"/>
        </w:rPr>
        <w:t xml:space="preserve">learned from some information </w:t>
      </w:r>
      <w:r w:rsidRPr="00237D3A">
        <w:rPr>
          <w:lang w:val="en-GB"/>
        </w:rPr>
        <w:t xml:space="preserve">not yet known or unpredictable in the domain. </w:t>
      </w:r>
      <w:r w:rsidR="002C08B6">
        <w:rPr>
          <w:lang w:val="en-GB"/>
        </w:rPr>
        <w:t>Therefore, OL provides techniques to discover knowledge.</w:t>
      </w:r>
      <w:commentRangeEnd w:id="81"/>
      <w:r w:rsidR="00D83732">
        <w:rPr>
          <w:rStyle w:val="CommentReference"/>
        </w:rPr>
        <w:commentReference w:id="81"/>
      </w:r>
    </w:p>
    <w:p w14:paraId="331BB1E7" w14:textId="068E422C" w:rsidR="000E4E80" w:rsidRDefault="000B0E32" w:rsidP="00D1087C">
      <w:pPr>
        <w:ind w:firstLine="708"/>
        <w:rPr>
          <w:lang w:val="en-GB"/>
        </w:rPr>
      </w:pPr>
      <w:commentRangeStart w:id="82"/>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Pr="00091CA6">
        <w:rPr>
          <w:lang w:val="en-GB"/>
        </w:rPr>
        <w:t>, several processes can be used</w:t>
      </w:r>
      <w:commentRangeEnd w:id="82"/>
      <w:r w:rsidR="002E234F">
        <w:rPr>
          <w:rStyle w:val="CommentReference"/>
        </w:rPr>
        <w:commentReference w:id="82"/>
      </w:r>
      <w:r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w:t>
      </w:r>
      <w:del w:id="83" w:author="Ruben" w:date="2015-02-02T16:41:00Z">
        <w:r w:rsidRPr="00091CA6" w:rsidDel="001D1222">
          <w:rPr>
            <w:lang w:val="en-GB"/>
          </w:rPr>
          <w:delText>, and is a process to analyse and discover patterns and knowledge</w:delText>
        </w:r>
        <w:r w:rsidR="005940FD" w:rsidDel="001D1222">
          <w:rPr>
            <w:lang w:val="en-GB"/>
          </w:rPr>
          <w:delText xml:space="preserve"> in data</w:delText>
        </w:r>
      </w:del>
      <w:ins w:id="84" w:author="Celson Lima" w:date="2015-01-27T12:00:00Z">
        <w:r w:rsidR="002E234F">
          <w:rPr>
            <w:lang w:val="en-GB"/>
          </w:rPr>
          <w:t xml:space="preserve"> (REFS)</w:t>
        </w:r>
      </w:ins>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del w:id="85" w:author="Ruben" w:date="2015-02-02T16:42:00Z">
        <w:r w:rsidR="000E4E80" w:rsidDel="001D1222">
          <w:rPr>
            <w:lang w:val="en-GB"/>
          </w:rPr>
          <w:delText xml:space="preserve">with </w:delText>
        </w:r>
      </w:del>
      <w:ins w:id="86" w:author="Ruben" w:date="2015-02-02T16:42:00Z">
        <w:r w:rsidR="001D1222">
          <w:rPr>
            <w:lang w:val="en-GB"/>
          </w:rPr>
          <w:t>by adopting</w:t>
        </w:r>
        <w:r w:rsidR="001D1222">
          <w:rPr>
            <w:lang w:val="en-GB"/>
          </w:rPr>
          <w:t xml:space="preserve"> </w:t>
        </w:r>
      </w:ins>
      <w:r w:rsidR="000E4E80">
        <w:rPr>
          <w:lang w:val="en-GB"/>
        </w:rPr>
        <w:t xml:space="preserve">data mining techniques, </w:t>
      </w:r>
      <w:ins w:id="87" w:author="Ruben" w:date="2015-02-02T16:42:00Z">
        <w:r w:rsidR="001D1222">
          <w:rPr>
            <w:lang w:val="en-GB"/>
          </w:rPr>
          <w:t xml:space="preserve">it is expected that </w:t>
        </w:r>
      </w:ins>
      <w:r w:rsidR="000E4E80">
        <w:rPr>
          <w:lang w:val="en-GB"/>
        </w:rPr>
        <w:t xml:space="preserve">decision makers can use </w:t>
      </w:r>
      <w:del w:id="88" w:author="Ruben" w:date="2015-02-02T16:42:00Z">
        <w:r w:rsidR="000E4E80" w:rsidDel="001D1222">
          <w:rPr>
            <w:lang w:val="en-GB"/>
          </w:rPr>
          <w:delText xml:space="preserve">the </w:delText>
        </w:r>
      </w:del>
      <w:r w:rsidR="000E4E80">
        <w:rPr>
          <w:lang w:val="en-GB"/>
        </w:rPr>
        <w:t>new knowledge that otherwise could be unknown</w:t>
      </w:r>
      <w:del w:id="89" w:author="Ruben" w:date="2015-02-02T16:42:00Z">
        <w:r w:rsidR="000E4E80" w:rsidDel="001D1222">
          <w:rPr>
            <w:lang w:val="en-GB"/>
          </w:rPr>
          <w:delText xml:space="preserve"> or</w:delText>
        </w:r>
      </w:del>
      <w:ins w:id="90" w:author="Ruben" w:date="2015-02-02T16:42:00Z">
        <w:r w:rsidR="001D1222">
          <w:rPr>
            <w:lang w:val="en-GB"/>
          </w:rPr>
          <w:t>,</w:t>
        </w:r>
      </w:ins>
      <w:r w:rsidR="000E4E80">
        <w:rPr>
          <w:lang w:val="en-GB"/>
        </w:rPr>
        <w:t xml:space="preserve"> </w:t>
      </w:r>
      <w:r w:rsidR="000E0725">
        <w:rPr>
          <w:lang w:val="en-GB"/>
        </w:rPr>
        <w:t>unavailable</w:t>
      </w:r>
      <w:ins w:id="91" w:author="Ruben" w:date="2015-02-02T16:42:00Z">
        <w:r w:rsidR="001D1222">
          <w:rPr>
            <w:lang w:val="en-GB"/>
          </w:rPr>
          <w:t xml:space="preserve"> or difficult to discover</w:t>
        </w:r>
      </w:ins>
      <w:r w:rsidR="000E4E80">
        <w:rPr>
          <w:lang w:val="en-GB"/>
        </w:rPr>
        <w:t xml:space="preserve">, to </w:t>
      </w:r>
      <w:r w:rsidR="000E0725">
        <w:rPr>
          <w:lang w:val="en-GB"/>
        </w:rPr>
        <w:t xml:space="preserve">make </w:t>
      </w:r>
      <w:r w:rsidR="000E4E80">
        <w:rPr>
          <w:lang w:val="en-GB"/>
        </w:rPr>
        <w:t>better decisions.</w:t>
      </w:r>
      <w:del w:id="92" w:author="Ruben" w:date="2015-02-02T16:42:00Z">
        <w:r w:rsidR="000E4E80" w:rsidDel="001D1222">
          <w:rPr>
            <w:lang w:val="en-GB"/>
          </w:rPr>
          <w:delText xml:space="preserve"> </w:delText>
        </w:r>
      </w:del>
    </w:p>
    <w:p w14:paraId="28BBC92C" w14:textId="4598D754" w:rsidR="0075584A" w:rsidRPr="00A93518" w:rsidRDefault="002E234F" w:rsidP="00A93518">
      <w:pPr>
        <w:ind w:firstLine="708"/>
        <w:rPr>
          <w:lang w:val="en-GB"/>
        </w:rPr>
      </w:pPr>
      <w:commentRangeStart w:id="93"/>
      <w:ins w:id="94" w:author="Celson Lima" w:date="2015-01-27T12:00:00Z">
        <w:r>
          <w:rPr>
            <w:lang w:val="en-GB"/>
          </w:rPr>
          <w:t xml:space="preserve">Having settled the context, urge to say that </w:t>
        </w:r>
      </w:ins>
      <w:del w:id="95" w:author="Celson Lima" w:date="2015-01-27T12:00:00Z">
        <w:r w:rsidR="000B0E32" w:rsidRPr="00091CA6" w:rsidDel="002E234F">
          <w:rPr>
            <w:lang w:val="en-GB"/>
          </w:rPr>
          <w:delText>The main objective of th</w:delText>
        </w:r>
        <w:r w:rsidR="002C0581" w:rsidRPr="00091CA6" w:rsidDel="002E234F">
          <w:rPr>
            <w:lang w:val="en-GB"/>
          </w:rPr>
          <w:delText xml:space="preserve">e work </w:delText>
        </w:r>
        <w:r w:rsidR="000E0725" w:rsidDel="002E234F">
          <w:rPr>
            <w:lang w:val="en-GB"/>
          </w:rPr>
          <w:delText>developed</w:delText>
        </w:r>
        <w:r w:rsidR="002C0581" w:rsidRPr="00091CA6" w:rsidDel="002E234F">
          <w:rPr>
            <w:lang w:val="en-GB"/>
          </w:rPr>
          <w:delText xml:space="preserve"> in </w:delText>
        </w:r>
      </w:del>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del w:id="96" w:author="Celson Lima" w:date="2015-01-27T12:00:00Z">
        <w:r w:rsidR="000B0E32" w:rsidRPr="00091CA6" w:rsidDel="002E234F">
          <w:rPr>
            <w:lang w:val="en-GB"/>
          </w:rPr>
          <w:delText xml:space="preserve">is </w:delText>
        </w:r>
      </w:del>
      <w:ins w:id="97" w:author="Celson Lima" w:date="2015-01-27T12:00:00Z">
        <w:r>
          <w:rPr>
            <w:lang w:val="en-GB"/>
          </w:rPr>
          <w:t>aims</w:t>
        </w:r>
        <w:r w:rsidRPr="00091CA6">
          <w:rPr>
            <w:lang w:val="en-GB"/>
          </w:rPr>
          <w:t xml:space="preserve"> </w:t>
        </w:r>
      </w:ins>
      <w:del w:id="98" w:author="Celson Lima" w:date="2015-01-27T12:00:00Z">
        <w:r w:rsidR="00237D3A" w:rsidDel="002E234F">
          <w:rPr>
            <w:lang w:val="en-GB"/>
          </w:rPr>
          <w:delText xml:space="preserve">to </w:delText>
        </w:r>
      </w:del>
      <w:ins w:id="99" w:author="Celson Lima" w:date="2015-01-27T12:00:00Z">
        <w:r>
          <w:rPr>
            <w:lang w:val="en-GB"/>
          </w:rPr>
          <w:t xml:space="preserve">at </w:t>
        </w:r>
      </w:ins>
      <w:r w:rsidR="00AD1AC7">
        <w:rPr>
          <w:lang w:val="en-GB"/>
        </w:rPr>
        <w:t>present</w:t>
      </w:r>
      <w:ins w:id="100" w:author="Celson Lima" w:date="2015-01-27T12:00:00Z">
        <w:r>
          <w:rPr>
            <w:lang w:val="en-GB"/>
          </w:rPr>
          <w:t>ing</w:t>
        </w:r>
      </w:ins>
      <w:r w:rsidR="00AD1AC7">
        <w:rPr>
          <w:lang w:val="en-GB"/>
        </w:rPr>
        <w:t xml:space="preserve"> an approach </w:t>
      </w:r>
      <w:del w:id="101" w:author="Celson Lima" w:date="2015-01-27T12:00:00Z">
        <w:r w:rsidR="00AD1AC7" w:rsidDel="002E234F">
          <w:rPr>
            <w:lang w:val="en-GB"/>
          </w:rPr>
          <w:delText xml:space="preserve">that could </w:delText>
        </w:r>
        <w:r w:rsidR="00237D3A" w:rsidDel="002E234F">
          <w:rPr>
            <w:lang w:val="en-GB"/>
          </w:rPr>
          <w:delText xml:space="preserve">help </w:delText>
        </w:r>
        <w:r w:rsidR="005B61D1" w:rsidDel="002E234F">
          <w:rPr>
            <w:lang w:val="en-GB"/>
          </w:rPr>
          <w:delText>and ease</w:delText>
        </w:r>
      </w:del>
      <w:ins w:id="102" w:author="Celson Lima" w:date="2015-01-27T12:00:00Z">
        <w:r>
          <w:rPr>
            <w:lang w:val="en-GB"/>
          </w:rPr>
          <w:t>to support</w:t>
        </w:r>
      </w:ins>
      <w:r w:rsidR="005B61D1">
        <w:rPr>
          <w:lang w:val="en-GB"/>
        </w:rPr>
        <w:t xml:space="preserve"> the process of ontology creation and maintenance.</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del w:id="103" w:author="Ruben" w:date="2015-02-02T16:44:00Z">
        <w:r w:rsidR="00F852F5" w:rsidDel="003A4723">
          <w:rPr>
            <w:lang w:val="en-GB"/>
          </w:rPr>
          <w:delText>.</w:delText>
        </w:r>
      </w:del>
      <w:r w:rsidR="00F852F5">
        <w:rPr>
          <w:lang w:val="en-GB"/>
        </w:rPr>
        <w:t xml:space="preserve"> </w:t>
      </w:r>
      <w:ins w:id="104" w:author="Ruben" w:date="2015-02-02T16:44:00Z">
        <w:r w:rsidR="003A4723">
          <w:rPr>
            <w:lang w:val="en-GB"/>
          </w:rPr>
          <w:t>f</w:t>
        </w:r>
      </w:ins>
      <w:del w:id="105" w:author="Ruben" w:date="2015-02-02T16:44:00Z">
        <w:r w:rsidR="00F852F5" w:rsidDel="003A4723">
          <w:rPr>
            <w:lang w:val="en-GB"/>
          </w:rPr>
          <w:delText>F</w:delText>
        </w:r>
      </w:del>
      <w:r w:rsidR="00F852F5">
        <w:rPr>
          <w:lang w:val="en-GB"/>
        </w:rPr>
        <w:t xml:space="preserve">rom a </w:t>
      </w:r>
      <w:r w:rsidR="00C01677">
        <w:rPr>
          <w:lang w:val="en-GB"/>
        </w:rPr>
        <w:t>document corpus</w:t>
      </w:r>
      <w:del w:id="106" w:author="Ruben" w:date="2015-02-02T16:44:00Z">
        <w:r w:rsidR="00F852F5" w:rsidDel="003A4723">
          <w:rPr>
            <w:lang w:val="en-GB"/>
          </w:rPr>
          <w:delText>, the techniques will be applied to discover knowledge</w:delText>
        </w:r>
      </w:del>
      <w:r w:rsidR="000B0E32" w:rsidRPr="00091CA6">
        <w:rPr>
          <w:lang w:val="en-GB"/>
        </w:rPr>
        <w:t xml:space="preserve">. </w:t>
      </w:r>
      <w:r w:rsidR="000E0725">
        <w:rPr>
          <w:lang w:val="en-GB"/>
        </w:rPr>
        <w:t xml:space="preserve">Additionally, </w:t>
      </w:r>
      <w:ins w:id="107" w:author="Celson Lima" w:date="2015-01-27T12:01:00Z">
        <w:r>
          <w:rPr>
            <w:lang w:val="en-GB"/>
          </w:rPr>
          <w:t xml:space="preserve">it </w:t>
        </w:r>
      </w:ins>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 xml:space="preserve">.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w:t>
      </w:r>
      <w:r w:rsidR="00083658">
        <w:rPr>
          <w:lang w:val="en-GB"/>
        </w:rPr>
        <w:lastRenderedPageBreak/>
        <w:t xml:space="preserve">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commentRangeEnd w:id="93"/>
      <w:r w:rsidR="003A4723">
        <w:rPr>
          <w:rStyle w:val="CommentReference"/>
        </w:rPr>
        <w:commentReference w:id="93"/>
      </w:r>
    </w:p>
    <w:p w14:paraId="0F38998B" w14:textId="0BF0B42B" w:rsidR="00530A72" w:rsidRPr="00BC44B2" w:rsidRDefault="00530A72" w:rsidP="00A93518">
      <w:pPr>
        <w:pStyle w:val="Heading2"/>
        <w:spacing w:before="360"/>
        <w:rPr>
          <w:lang w:val="en-GB"/>
        </w:rPr>
      </w:pPr>
      <w:commentRangeStart w:id="108"/>
      <w:r w:rsidRPr="00BC44B2">
        <w:rPr>
          <w:lang w:val="en-GB"/>
        </w:rPr>
        <w:t>Challenges</w:t>
      </w:r>
      <w:commentRangeEnd w:id="108"/>
      <w:r w:rsidR="003A4723">
        <w:rPr>
          <w:rStyle w:val="CommentReference"/>
          <w:rFonts w:eastAsiaTheme="minorHAnsi" w:cstheme="minorBidi"/>
          <w:b w:val="0"/>
          <w:bCs w:val="0"/>
        </w:rPr>
        <w:commentReference w:id="108"/>
      </w:r>
      <w:r w:rsidRPr="00BC44B2">
        <w:rPr>
          <w:lang w:val="en-GB"/>
        </w:rPr>
        <w:t xml:space="preserve"> </w:t>
      </w:r>
    </w:p>
    <w:p w14:paraId="277E5123" w14:textId="39109B82" w:rsidR="001B1C4C" w:rsidRPr="00BC44B2" w:rsidRDefault="001B1C4C" w:rsidP="00BC44B2">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w:t>
      </w:r>
      <w:commentRangeStart w:id="109"/>
      <w:r w:rsidRPr="00BC44B2">
        <w:rPr>
          <w:lang w:val="en-GB"/>
        </w:rPr>
        <w:t xml:space="preserve">relations </w:t>
      </w:r>
      <w:r w:rsidR="00A940B0">
        <w:rPr>
          <w:lang w:val="en-GB"/>
        </w:rPr>
        <w:t xml:space="preserve">among </w:t>
      </w:r>
      <w:r w:rsidRPr="00BC44B2">
        <w:rPr>
          <w:lang w:val="en-GB"/>
        </w:rPr>
        <w:t>concepts</w:t>
      </w:r>
      <w:commentRangeEnd w:id="109"/>
      <w:r w:rsidR="003A4723">
        <w:rPr>
          <w:rStyle w:val="CommentReference"/>
        </w:rPr>
        <w:commentReference w:id="109"/>
      </w:r>
      <w:r w:rsidRPr="00BC44B2">
        <w:rPr>
          <w:lang w:val="en-GB"/>
        </w:rPr>
        <w:t xml:space="preserve"> and ideas. </w:t>
      </w:r>
      <w:r w:rsidR="00C27D83">
        <w:rPr>
          <w:lang w:val="en-GB"/>
        </w:rPr>
        <w:t xml:space="preserve">Similarly, other challenge is to discover knowledge in sources of information that could be later used, for instance, to update a </w:t>
      </w:r>
      <w:proofErr w:type="gramStart"/>
      <w:r w:rsidR="00C27D83">
        <w:rPr>
          <w:lang w:val="en-GB"/>
        </w:rPr>
        <w:t>CV</w:t>
      </w:r>
      <w:ins w:id="110" w:author="Celson Lima" w:date="2015-01-27T12:01:00Z">
        <w:r w:rsidR="002E234F">
          <w:rPr>
            <w:lang w:val="en-GB"/>
          </w:rPr>
          <w:t>(</w:t>
        </w:r>
        <w:proofErr w:type="gramEnd"/>
        <w:r w:rsidR="002E234F">
          <w:rPr>
            <w:lang w:val="en-GB"/>
          </w:rPr>
          <w:t xml:space="preserve"> REFS, </w:t>
        </w:r>
        <w:proofErr w:type="spellStart"/>
        <w:r w:rsidR="002E234F">
          <w:rPr>
            <w:lang w:val="en-GB"/>
          </w:rPr>
          <w:t>tu</w:t>
        </w:r>
        <w:proofErr w:type="spellEnd"/>
        <w:r w:rsidR="002E234F">
          <w:rPr>
            <w:lang w:val="en-GB"/>
          </w:rPr>
          <w:t xml:space="preserve"> </w:t>
        </w:r>
        <w:proofErr w:type="spellStart"/>
        <w:r w:rsidR="002E234F">
          <w:rPr>
            <w:lang w:val="en-GB"/>
          </w:rPr>
          <w:t>não</w:t>
        </w:r>
        <w:proofErr w:type="spellEnd"/>
        <w:r w:rsidR="002E234F">
          <w:rPr>
            <w:lang w:val="en-GB"/>
          </w:rPr>
          <w:t xml:space="preserve"> </w:t>
        </w:r>
        <w:proofErr w:type="spellStart"/>
        <w:r w:rsidR="002E234F">
          <w:rPr>
            <w:lang w:val="en-GB"/>
          </w:rPr>
          <w:t>inventaste</w:t>
        </w:r>
        <w:proofErr w:type="spellEnd"/>
        <w:r w:rsidR="002E234F">
          <w:rPr>
            <w:lang w:val="en-GB"/>
          </w:rPr>
          <w:t xml:space="preserve"> </w:t>
        </w:r>
        <w:proofErr w:type="spellStart"/>
        <w:r w:rsidR="002E234F">
          <w:rPr>
            <w:lang w:val="en-GB"/>
          </w:rPr>
          <w:t>estes</w:t>
        </w:r>
        <w:proofErr w:type="spellEnd"/>
        <w:r w:rsidR="002E234F">
          <w:rPr>
            <w:lang w:val="en-GB"/>
          </w:rPr>
          <w:t xml:space="preserve"> challenges!)</w:t>
        </w:r>
      </w:ins>
      <w:r w:rsidR="00C27D83">
        <w:rPr>
          <w:lang w:val="en-GB"/>
        </w:rPr>
        <w:t xml:space="preserve">. </w:t>
      </w:r>
      <w:r w:rsidRPr="00BC44B2">
        <w:rPr>
          <w:lang w:val="en-GB"/>
        </w:rPr>
        <w:t>This dissertation p</w:t>
      </w:r>
      <w:r w:rsidR="00B92070">
        <w:rPr>
          <w:lang w:val="en-GB"/>
        </w:rPr>
        <w:t>ropose</w:t>
      </w:r>
      <w:ins w:id="111" w:author="Celson Lima" w:date="2015-01-27T12:02:00Z">
        <w:r w:rsidR="002E234F">
          <w:rPr>
            <w:lang w:val="en-GB"/>
          </w:rPr>
          <w:t>s</w:t>
        </w:r>
      </w:ins>
      <w:r w:rsidR="00B92070">
        <w:rPr>
          <w:lang w:val="en-GB"/>
        </w:rPr>
        <w:t xml:space="preserve"> an approach to</w:t>
      </w:r>
      <w:ins w:id="112" w:author="Celson Lima" w:date="2015-01-27T12:02:00Z">
        <w:r w:rsidR="002E234F">
          <w:rPr>
            <w:lang w:val="en-GB"/>
          </w:rPr>
          <w:t xml:space="preserve"> help</w:t>
        </w:r>
      </w:ins>
      <w:r w:rsidR="00B92070">
        <w:rPr>
          <w:lang w:val="en-GB"/>
        </w:rPr>
        <w:t xml:space="preserve"> solv</w:t>
      </w:r>
      <w:ins w:id="113" w:author="Celson Lima" w:date="2015-01-27T12:02:00Z">
        <w:r w:rsidR="002E234F">
          <w:rPr>
            <w:lang w:val="en-GB"/>
          </w:rPr>
          <w:t>ing</w:t>
        </w:r>
      </w:ins>
      <w:del w:id="114" w:author="Celson Lima" w:date="2015-01-27T12:02:00Z">
        <w:r w:rsidR="00B92070" w:rsidDel="002E234F">
          <w:rPr>
            <w:lang w:val="en-GB"/>
          </w:rPr>
          <w:delText>e</w:delText>
        </w:r>
      </w:del>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del w:id="115" w:author="Celson Lima" w:date="2015-01-27T12:02:00Z">
        <w:r w:rsidRPr="00BC44B2" w:rsidDel="00426CC5">
          <w:rPr>
            <w:lang w:val="en-GB"/>
          </w:rPr>
          <w:delText xml:space="preserve">research </w:delText>
        </w:r>
      </w:del>
      <w:ins w:id="116" w:author="Celson Lima" w:date="2015-01-27T12:02:00Z">
        <w:r w:rsidR="00426CC5">
          <w:rPr>
            <w:lang w:val="en-GB"/>
          </w:rPr>
          <w:t>guiding</w:t>
        </w:r>
        <w:r w:rsidR="00426CC5" w:rsidRPr="00BC44B2">
          <w:rPr>
            <w:lang w:val="en-GB"/>
          </w:rPr>
          <w:t xml:space="preserve"> </w:t>
        </w:r>
      </w:ins>
      <w:r w:rsidRPr="00BC44B2">
        <w:rPr>
          <w:lang w:val="en-GB"/>
        </w:rPr>
        <w:t xml:space="preserve">question: </w:t>
      </w:r>
    </w:p>
    <w:p w14:paraId="519C9973" w14:textId="66F0DB75" w:rsidR="0075584A" w:rsidRDefault="001B1C4C" w:rsidP="00A93518">
      <w:pPr>
        <w:spacing w:before="360" w:after="360"/>
        <w:ind w:firstLine="708"/>
        <w:rPr>
          <w:lang w:val="en-GB"/>
        </w:rPr>
      </w:pPr>
      <w:del w:id="117" w:author="Celson Lima" w:date="2015-01-27T12:03:00Z">
        <w:r w:rsidRPr="00083658" w:rsidDel="00426CC5">
          <w:rPr>
            <w:b/>
            <w:lang w:val="en-GB"/>
          </w:rPr>
          <w:delText>How</w:delText>
        </w:r>
      </w:del>
      <w:del w:id="118" w:author="Celson Lima" w:date="2015-01-27T12:02:00Z">
        <w:r w:rsidRPr="00083658" w:rsidDel="00426CC5">
          <w:rPr>
            <w:b/>
            <w:lang w:val="en-GB"/>
          </w:rPr>
          <w:delText xml:space="preserve"> to</w:delText>
        </w:r>
      </w:del>
      <w:del w:id="119" w:author="Celson Lima" w:date="2015-01-27T12:03:00Z">
        <w:r w:rsidRPr="00083658" w:rsidDel="00426CC5">
          <w:rPr>
            <w:b/>
            <w:lang w:val="en-GB"/>
          </w:rPr>
          <w:delText xml:space="preserve"> </w:delText>
        </w:r>
      </w:del>
      <w:commentRangeStart w:id="120"/>
      <w:ins w:id="121" w:author="Celson Lima" w:date="2015-01-27T12:03:00Z">
        <w:r w:rsidR="00426CC5">
          <w:rPr>
            <w:b/>
            <w:lang w:val="en-GB"/>
          </w:rPr>
          <w:t xml:space="preserve">Is it possible to </w:t>
        </w:r>
      </w:ins>
      <w:commentRangeEnd w:id="120"/>
      <w:r w:rsidR="003A4723">
        <w:rPr>
          <w:rStyle w:val="CommentReference"/>
        </w:rPr>
        <w:commentReference w:id="120"/>
      </w:r>
      <w:r w:rsidR="00C27D83">
        <w:rPr>
          <w:b/>
          <w:lang w:val="en-GB"/>
        </w:rPr>
        <w:t xml:space="preserve">formally discover and </w:t>
      </w:r>
      <w:r w:rsidRPr="00083658">
        <w:rPr>
          <w:b/>
          <w:lang w:val="en-GB"/>
        </w:rPr>
        <w:t xml:space="preserve">quantify semantic relations between concepts in </w:t>
      </w:r>
      <w:proofErr w:type="gramStart"/>
      <w:r w:rsidRPr="00083658">
        <w:rPr>
          <w:b/>
          <w:lang w:val="en-GB"/>
        </w:rPr>
        <w:t>a domain</w:t>
      </w:r>
      <w:proofErr w:type="gramEnd"/>
      <w:r w:rsidRPr="00083658">
        <w:rPr>
          <w:b/>
          <w:lang w:val="en-GB"/>
        </w:rPr>
        <w:t xml:space="preserve"> ontology, using external sources of non-structured information?</w:t>
      </w:r>
    </w:p>
    <w:p w14:paraId="4EE13C91" w14:textId="1C39798C" w:rsidR="001B1C4C" w:rsidRPr="00BC44B2" w:rsidRDefault="00DE434C" w:rsidP="00B11C49">
      <w:pPr>
        <w:rPr>
          <w:lang w:val="en-GB"/>
        </w:rPr>
      </w:pPr>
      <w:r>
        <w:rPr>
          <w:lang w:val="en-GB"/>
        </w:rPr>
        <w:t>Th</w:t>
      </w:r>
      <w:r w:rsidR="00A940B0">
        <w:rPr>
          <w:lang w:val="en-GB"/>
        </w:rPr>
        <w:t>at</w:t>
      </w:r>
      <w:r>
        <w:rPr>
          <w:lang w:val="en-GB"/>
        </w:rPr>
        <w:t xml:space="preserve"> question </w:t>
      </w:r>
      <w:del w:id="122" w:author="Celson Lima" w:date="2015-01-27T12:03:00Z">
        <w:r w:rsidR="007A4E24" w:rsidDel="00BF29B0">
          <w:rPr>
            <w:lang w:val="en-GB"/>
          </w:rPr>
          <w:delText xml:space="preserve">raises </w:delText>
        </w:r>
      </w:del>
      <w:ins w:id="123" w:author="Celson Lima" w:date="2015-01-27T12:03:00Z">
        <w:r w:rsidR="00BF29B0">
          <w:rPr>
            <w:lang w:val="en-GB"/>
          </w:rPr>
          <w:t xml:space="preserve">highlights </w:t>
        </w:r>
      </w:ins>
      <w:r>
        <w:rPr>
          <w:lang w:val="en-GB"/>
        </w:rPr>
        <w:t xml:space="preserve">the </w:t>
      </w:r>
      <w:del w:id="124" w:author="Celson Lima" w:date="2015-01-27T12:03:00Z">
        <w:r w:rsidR="001B1C4C" w:rsidRPr="00BC44B2" w:rsidDel="00BF29B0">
          <w:rPr>
            <w:lang w:val="en-GB"/>
          </w:rPr>
          <w:delText xml:space="preserve">hypothesis </w:delText>
        </w:r>
      </w:del>
      <w:ins w:id="125" w:author="Celson Lima" w:date="2015-01-27T12:03:00Z">
        <w:r w:rsidR="00BF29B0">
          <w:rPr>
            <w:lang w:val="en-GB"/>
          </w:rPr>
          <w:t>research path</w:t>
        </w:r>
        <w:r w:rsidR="00BF29B0" w:rsidRPr="00BC44B2">
          <w:rPr>
            <w:lang w:val="en-GB"/>
          </w:rPr>
          <w:t xml:space="preserve"> </w:t>
        </w:r>
      </w:ins>
      <w:del w:id="126" w:author="Celson Lima" w:date="2015-01-27T12:03:00Z">
        <w:r w:rsidR="00A940B0" w:rsidDel="00BF29B0">
          <w:rPr>
            <w:lang w:val="en-GB"/>
          </w:rPr>
          <w:delText xml:space="preserve">which </w:delText>
        </w:r>
      </w:del>
      <w:r w:rsidR="00A940B0">
        <w:rPr>
          <w:lang w:val="en-GB"/>
        </w:rPr>
        <w:t>lead</w:t>
      </w:r>
      <w:ins w:id="127" w:author="Celson Lima" w:date="2015-01-27T12:03:00Z">
        <w:r w:rsidR="00BF29B0">
          <w:rPr>
            <w:lang w:val="en-GB"/>
          </w:rPr>
          <w:t>ing</w:t>
        </w:r>
      </w:ins>
      <w:del w:id="128" w:author="Celson Lima" w:date="2015-01-27T12:03:00Z">
        <w:r w:rsidR="00A940B0" w:rsidDel="00BF29B0">
          <w:rPr>
            <w:lang w:val="en-GB"/>
          </w:rPr>
          <w:delText>s</w:delText>
        </w:r>
      </w:del>
      <w:r w:rsidR="00A940B0">
        <w:rPr>
          <w:lang w:val="en-GB"/>
        </w:rPr>
        <w:t xml:space="preserve"> the development of this work, as follows:</w:t>
      </w:r>
    </w:p>
    <w:p w14:paraId="31DD57E6" w14:textId="27480E58" w:rsidR="001B1C4C" w:rsidRPr="00083658"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Heading2"/>
        <w:rPr>
          <w:lang w:val="en-GB"/>
        </w:rPr>
      </w:pPr>
      <w:r>
        <w:rPr>
          <w:lang w:val="en-GB"/>
        </w:rPr>
        <w:t>Expected Outcomes</w:t>
      </w:r>
    </w:p>
    <w:p w14:paraId="5B501B06" w14:textId="32ED6F3F" w:rsidR="007A4E24" w:rsidRDefault="008929D9" w:rsidP="007A4E24">
      <w:pPr>
        <w:rPr>
          <w:lang w:val="en-GB"/>
        </w:rPr>
      </w:pPr>
      <w:proofErr w:type="spellStart"/>
      <w:ins w:id="129" w:author="Celson Lima" w:date="2015-01-27T12:05:00Z">
        <w:r>
          <w:rPr>
            <w:lang w:val="en-GB"/>
          </w:rPr>
          <w:t>Expecte</w:t>
        </w:r>
        <w:proofErr w:type="spellEnd"/>
        <w:r>
          <w:rPr>
            <w:lang w:val="en-GB"/>
          </w:rPr>
          <w:t xml:space="preserve"> </w:t>
        </w:r>
      </w:ins>
      <w:del w:id="130" w:author="Celson Lima" w:date="2015-01-27T12:04:00Z">
        <w:r w:rsidR="007A4E24" w:rsidDel="007E3545">
          <w:rPr>
            <w:lang w:val="en-GB"/>
          </w:rPr>
          <w:delText>With this work, the author expects to achieve the following goals.</w:delText>
        </w:r>
      </w:del>
      <w:ins w:id="131" w:author="Celson Lima" w:date="2015-01-27T12:04:00Z">
        <w:r>
          <w:rPr>
            <w:lang w:val="en-GB"/>
          </w:rPr>
          <w:t>o</w:t>
        </w:r>
        <w:r w:rsidR="007E3545">
          <w:rPr>
            <w:lang w:val="en-GB"/>
          </w:rPr>
          <w:t>utputs to be provided by this work are the following</w:t>
        </w:r>
      </w:ins>
      <w:ins w:id="132" w:author="Celson Lima" w:date="2015-01-27T12:05:00Z">
        <w:r>
          <w:rPr>
            <w:lang w:val="en-GB"/>
          </w:rPr>
          <w:t xml:space="preserve"> ones</w:t>
        </w:r>
      </w:ins>
      <w:ins w:id="133" w:author="Celson Lima" w:date="2015-01-27T12:04:00Z">
        <w:r w:rsidR="007E3545">
          <w:rPr>
            <w:lang w:val="en-GB"/>
          </w:rPr>
          <w:t>:</w:t>
        </w:r>
      </w:ins>
    </w:p>
    <w:p w14:paraId="735BC35F" w14:textId="1F38A16E" w:rsidR="004D4110" w:rsidRPr="008929D9" w:rsidRDefault="005410B9">
      <w:pPr>
        <w:pStyle w:val="ListParagraph"/>
        <w:numPr>
          <w:ilvl w:val="0"/>
          <w:numId w:val="15"/>
        </w:numPr>
        <w:rPr>
          <w:lang w:val="en-GB"/>
        </w:rPr>
        <w:pPrChange w:id="134" w:author="Celson Lima" w:date="2015-01-27T12:04:00Z">
          <w:pPr>
            <w:ind w:firstLine="708"/>
          </w:pPr>
        </w:pPrChange>
      </w:pPr>
      <w:commentRangeStart w:id="135"/>
      <w:commentRangeStart w:id="136"/>
      <w:r w:rsidRPr="008929D9">
        <w:rPr>
          <w:lang w:val="en-GB"/>
        </w:rPr>
        <w:t>S</w:t>
      </w:r>
      <w:r w:rsidR="00FD60DB" w:rsidRPr="008929D9">
        <w:rPr>
          <w:lang w:val="en-GB"/>
        </w:rPr>
        <w:t>tart</w:t>
      </w:r>
      <w:r w:rsidRPr="008929D9">
        <w:rPr>
          <w:lang w:val="en-GB"/>
        </w:rPr>
        <w:t>ing</w:t>
      </w:r>
      <w:r w:rsidR="00FD60DB" w:rsidRPr="008929D9">
        <w:rPr>
          <w:lang w:val="en-GB"/>
        </w:rPr>
        <w:t xml:space="preserve"> with a </w:t>
      </w:r>
      <w:r w:rsidR="00612550" w:rsidRPr="008929D9">
        <w:rPr>
          <w:lang w:val="en-GB"/>
        </w:rPr>
        <w:t>document corpus</w:t>
      </w:r>
      <w:r w:rsidR="00FD60DB" w:rsidRPr="008929D9">
        <w:rPr>
          <w:lang w:val="en-GB"/>
        </w:rPr>
        <w:t xml:space="preserve"> with </w:t>
      </w:r>
      <w:r w:rsidR="00612550" w:rsidRPr="008929D9">
        <w:rPr>
          <w:lang w:val="en-GB"/>
        </w:rPr>
        <w:t>non-</w:t>
      </w:r>
      <w:r w:rsidR="00FD60DB" w:rsidRPr="008929D9">
        <w:rPr>
          <w:lang w:val="en-GB"/>
        </w:rPr>
        <w:t>structured data as content</w:t>
      </w:r>
      <w:r w:rsidR="004D4110" w:rsidRPr="008929D9">
        <w:rPr>
          <w:lang w:val="en-GB"/>
        </w:rPr>
        <w:t>, t</w:t>
      </w:r>
      <w:r w:rsidR="00083658" w:rsidRPr="008929D9">
        <w:rPr>
          <w:lang w:val="en-GB"/>
        </w:rPr>
        <w:t xml:space="preserve">he first </w:t>
      </w:r>
      <w:r w:rsidR="007A4E24" w:rsidRPr="008929D9">
        <w:rPr>
          <w:lang w:val="en-GB"/>
        </w:rPr>
        <w:t>goal</w:t>
      </w:r>
      <w:r w:rsidR="00083658" w:rsidRPr="008929D9">
        <w:rPr>
          <w:lang w:val="en-GB"/>
        </w:rPr>
        <w:t xml:space="preserve"> will be to </w:t>
      </w:r>
      <w:r w:rsidR="004D4110" w:rsidRPr="008929D9">
        <w:rPr>
          <w:lang w:val="en-GB"/>
        </w:rPr>
        <w:t xml:space="preserve">discover patterns in </w:t>
      </w:r>
      <w:r w:rsidR="00612550" w:rsidRPr="008929D9">
        <w:rPr>
          <w:lang w:val="en-GB"/>
        </w:rPr>
        <w:t>such</w:t>
      </w:r>
      <w:r w:rsidR="004D4110" w:rsidRPr="008929D9">
        <w:rPr>
          <w:lang w:val="en-GB"/>
        </w:rPr>
        <w:t xml:space="preserve"> data</w:t>
      </w:r>
      <w:commentRangeEnd w:id="135"/>
      <w:r w:rsidR="008929D9">
        <w:rPr>
          <w:rStyle w:val="CommentReference"/>
        </w:rPr>
        <w:commentReference w:id="135"/>
      </w:r>
      <w:r w:rsidR="004D4110" w:rsidRPr="008929D9">
        <w:rPr>
          <w:lang w:val="en-GB"/>
        </w:rPr>
        <w:t xml:space="preserve">. This will be </w:t>
      </w:r>
      <w:r w:rsidR="00773A33" w:rsidRPr="008929D9">
        <w:rPr>
          <w:lang w:val="en-GB"/>
        </w:rPr>
        <w:t>made</w:t>
      </w:r>
      <w:r w:rsidR="004D4110" w:rsidRPr="008929D9">
        <w:rPr>
          <w:lang w:val="en-GB"/>
        </w:rPr>
        <w:t xml:space="preserve"> </w:t>
      </w:r>
      <w:r w:rsidR="00612550" w:rsidRPr="008929D9">
        <w:rPr>
          <w:lang w:val="en-GB"/>
        </w:rPr>
        <w:t xml:space="preserve">applying </w:t>
      </w:r>
      <w:r w:rsidR="004D4110" w:rsidRPr="008929D9">
        <w:rPr>
          <w:lang w:val="en-GB"/>
        </w:rPr>
        <w:t>an algorithm, namely FP-Growth</w:t>
      </w:r>
      <w:r w:rsidR="00773A33" w:rsidRPr="008929D9">
        <w:rPr>
          <w:lang w:val="en-GB"/>
        </w:rPr>
        <w:t xml:space="preserve"> (FP-G). FP-G is an algorithm that discovers fre</w:t>
      </w:r>
      <w:r w:rsidR="00612550" w:rsidRPr="008929D9">
        <w:rPr>
          <w:lang w:val="en-GB"/>
        </w:rPr>
        <w:t>quent patterns in sets of data.</w:t>
      </w:r>
      <w:commentRangeEnd w:id="136"/>
      <w:r w:rsidR="007D6753">
        <w:rPr>
          <w:rStyle w:val="CommentReference"/>
        </w:rPr>
        <w:commentReference w:id="136"/>
      </w:r>
    </w:p>
    <w:p w14:paraId="14EDE806" w14:textId="4491B159" w:rsidR="004D4110" w:rsidRPr="008929D9" w:rsidRDefault="004D4110">
      <w:pPr>
        <w:pStyle w:val="ListParagraph"/>
        <w:numPr>
          <w:ilvl w:val="0"/>
          <w:numId w:val="15"/>
        </w:numPr>
        <w:rPr>
          <w:lang w:val="en-GB"/>
        </w:rPr>
        <w:pPrChange w:id="137" w:author="Celson Lima" w:date="2015-01-27T12:05:00Z">
          <w:pPr>
            <w:ind w:firstLine="708"/>
          </w:pPr>
        </w:pPrChange>
      </w:pPr>
      <w:commentRangeStart w:id="138"/>
      <w:commentRangeStart w:id="139"/>
      <w:del w:id="140" w:author="Celson Lima" w:date="2015-01-27T12:06:00Z">
        <w:r w:rsidRPr="008929D9" w:rsidDel="008372D8">
          <w:rPr>
            <w:lang w:val="en-GB"/>
          </w:rPr>
          <w:delText xml:space="preserve">The second </w:delText>
        </w:r>
        <w:r w:rsidR="007A4E24" w:rsidRPr="008929D9" w:rsidDel="008372D8">
          <w:rPr>
            <w:lang w:val="en-GB"/>
          </w:rPr>
          <w:delText xml:space="preserve">goal </w:delText>
        </w:r>
        <w:r w:rsidRPr="008929D9" w:rsidDel="008372D8">
          <w:rPr>
            <w:lang w:val="en-GB"/>
          </w:rPr>
          <w:delText xml:space="preserve">will be, </w:delText>
        </w:r>
      </w:del>
      <w:proofErr w:type="gramStart"/>
      <w:r w:rsidRPr="008929D9">
        <w:rPr>
          <w:lang w:val="en-GB"/>
        </w:rPr>
        <w:t>from</w:t>
      </w:r>
      <w:proofErr w:type="gramEnd"/>
      <w:r w:rsidRPr="008929D9">
        <w:rPr>
          <w:lang w:val="en-GB"/>
        </w:rPr>
        <w:t xml:space="preserve"> a set of structured information, with frequent patterns, represented by concepts, </w:t>
      </w:r>
      <w:r w:rsidR="005410B9" w:rsidRPr="008929D9">
        <w:rPr>
          <w:lang w:val="en-GB"/>
        </w:rPr>
        <w:t xml:space="preserve">already </w:t>
      </w:r>
      <w:r w:rsidRPr="008929D9">
        <w:rPr>
          <w:lang w:val="en-GB"/>
        </w:rPr>
        <w:t xml:space="preserve">discovered and extracted, </w:t>
      </w:r>
      <w:r w:rsidR="007A4E24" w:rsidRPr="008929D9">
        <w:rPr>
          <w:lang w:val="en-GB"/>
        </w:rPr>
        <w:t xml:space="preserve">that </w:t>
      </w:r>
      <w:r w:rsidRPr="008929D9">
        <w:rPr>
          <w:lang w:val="en-GB"/>
        </w:rPr>
        <w:t xml:space="preserve">one can discover relations (or associations) between </w:t>
      </w:r>
      <w:r w:rsidR="00612550" w:rsidRPr="008929D9">
        <w:rPr>
          <w:lang w:val="en-GB"/>
        </w:rPr>
        <w:t xml:space="preserve">the </w:t>
      </w:r>
      <w:r w:rsidR="00612550" w:rsidRPr="008929D9">
        <w:rPr>
          <w:lang w:val="en-GB"/>
        </w:rPr>
        <w:lastRenderedPageBreak/>
        <w:t>concepts</w:t>
      </w:r>
      <w:r w:rsidRPr="008929D9">
        <w:rPr>
          <w:lang w:val="en-GB"/>
        </w:rPr>
        <w:t>.</w:t>
      </w:r>
      <w:r w:rsidR="00773A33" w:rsidRPr="008929D9">
        <w:rPr>
          <w:lang w:val="en-GB"/>
        </w:rPr>
        <w:t xml:space="preserve"> Association Rules (AR) is the technique that will be used to execute this task.</w:t>
      </w:r>
      <w:commentRangeEnd w:id="138"/>
      <w:r w:rsidR="008372D8">
        <w:rPr>
          <w:rStyle w:val="CommentReference"/>
        </w:rPr>
        <w:commentReference w:id="138"/>
      </w:r>
      <w:commentRangeEnd w:id="139"/>
      <w:r w:rsidR="007D6753">
        <w:rPr>
          <w:rStyle w:val="CommentReference"/>
        </w:rPr>
        <w:commentReference w:id="139"/>
      </w:r>
    </w:p>
    <w:p w14:paraId="4C18942C" w14:textId="495A0A72" w:rsidR="004D4110" w:rsidRPr="008929D9" w:rsidRDefault="00773A33">
      <w:pPr>
        <w:pStyle w:val="ListParagraph"/>
        <w:numPr>
          <w:ilvl w:val="0"/>
          <w:numId w:val="15"/>
        </w:numPr>
        <w:rPr>
          <w:lang w:val="en-GB"/>
        </w:rPr>
        <w:pPrChange w:id="141" w:author="Celson Lima" w:date="2015-01-27T12:05:00Z">
          <w:pPr>
            <w:ind w:firstLine="708"/>
          </w:pPr>
        </w:pPrChange>
      </w:pPr>
      <w:commentRangeStart w:id="142"/>
      <w:del w:id="143" w:author="Celson Lima" w:date="2015-01-27T12:07:00Z">
        <w:r w:rsidRPr="008929D9" w:rsidDel="008372D8">
          <w:rPr>
            <w:lang w:val="en-GB"/>
          </w:rPr>
          <w:delText xml:space="preserve">The third </w:delText>
        </w:r>
        <w:r w:rsidR="007A4E24" w:rsidRPr="008929D9" w:rsidDel="008372D8">
          <w:rPr>
            <w:lang w:val="en-GB"/>
          </w:rPr>
          <w:delText>goal</w:delText>
        </w:r>
        <w:r w:rsidRPr="008929D9" w:rsidDel="008372D8">
          <w:rPr>
            <w:lang w:val="en-GB"/>
          </w:rPr>
          <w:delText xml:space="preserve"> is </w:delText>
        </w:r>
      </w:del>
      <w:proofErr w:type="gramStart"/>
      <w:r w:rsidRPr="008929D9">
        <w:rPr>
          <w:lang w:val="en-GB"/>
        </w:rPr>
        <w:t>to</w:t>
      </w:r>
      <w:proofErr w:type="gramEnd"/>
      <w:r w:rsidRPr="008929D9">
        <w:rPr>
          <w:lang w:val="en-GB"/>
        </w:rPr>
        <w:t xml:space="preserve"> discover new </w:t>
      </w:r>
      <w:r w:rsidR="00EC21C6" w:rsidRPr="008929D9">
        <w:rPr>
          <w:lang w:val="en-GB"/>
        </w:rPr>
        <w:t>concepts</w:t>
      </w:r>
      <w:r w:rsidRPr="008929D9">
        <w:rPr>
          <w:lang w:val="en-GB"/>
        </w:rPr>
        <w:t xml:space="preserve"> from the set of </w:t>
      </w:r>
      <w:r w:rsidR="00612550" w:rsidRPr="008929D9">
        <w:rPr>
          <w:lang w:val="en-GB"/>
        </w:rPr>
        <w:t>non-</w:t>
      </w:r>
      <w:r w:rsidRPr="008929D9">
        <w:rPr>
          <w:lang w:val="en-GB"/>
        </w:rPr>
        <w:t>structured data</w:t>
      </w:r>
      <w:r w:rsidR="00EC21C6" w:rsidRPr="008929D9">
        <w:rPr>
          <w:lang w:val="en-GB"/>
        </w:rPr>
        <w:t xml:space="preserve">, to </w:t>
      </w:r>
      <w:r w:rsidR="00612550" w:rsidRPr="008929D9">
        <w:rPr>
          <w:lang w:val="en-GB"/>
        </w:rPr>
        <w:t>update</w:t>
      </w:r>
      <w:r w:rsidR="00EC21C6" w:rsidRPr="008929D9">
        <w:rPr>
          <w:lang w:val="en-GB"/>
        </w:rPr>
        <w:t xml:space="preserve"> a domain ontology</w:t>
      </w:r>
      <w:r w:rsidRPr="008929D9">
        <w:rPr>
          <w:lang w:val="en-GB"/>
        </w:rPr>
        <w:t xml:space="preserve">. </w:t>
      </w:r>
      <w:r w:rsidR="00EC21C6" w:rsidRPr="008929D9">
        <w:rPr>
          <w:lang w:val="en-GB"/>
        </w:rPr>
        <w:t xml:space="preserve">This will </w:t>
      </w:r>
      <w:del w:id="144" w:author="Celson Lima" w:date="2015-01-27T12:07:00Z">
        <w:r w:rsidR="00EC21C6" w:rsidRPr="008929D9" w:rsidDel="008372D8">
          <w:rPr>
            <w:lang w:val="en-GB"/>
          </w:rPr>
          <w:delText>take advantage</w:delText>
        </w:r>
      </w:del>
      <w:ins w:id="145" w:author="Celson Lima" w:date="2015-01-27T12:07:00Z">
        <w:r w:rsidR="008372D8">
          <w:rPr>
            <w:lang w:val="en-GB"/>
          </w:rPr>
          <w:t>rely on</w:t>
        </w:r>
      </w:ins>
      <w:r w:rsidR="00EC21C6" w:rsidRPr="008929D9">
        <w:rPr>
          <w:lang w:val="en-GB"/>
        </w:rPr>
        <w:t xml:space="preserve"> </w:t>
      </w:r>
      <w:del w:id="146" w:author="Celson Lima" w:date="2015-01-27T12:07:00Z">
        <w:r w:rsidR="00EC21C6" w:rsidRPr="008929D9" w:rsidDel="008372D8">
          <w:rPr>
            <w:lang w:val="en-GB"/>
          </w:rPr>
          <w:delText xml:space="preserve">of </w:delText>
        </w:r>
      </w:del>
      <w:r w:rsidR="00EC21C6" w:rsidRPr="008929D9">
        <w:rPr>
          <w:lang w:val="en-GB"/>
        </w:rPr>
        <w:t xml:space="preserve">FP-G and AR techniques also, in two steps. </w:t>
      </w:r>
      <w:del w:id="147" w:author="Celson Lima" w:date="2015-01-27T12:07:00Z">
        <w:r w:rsidR="00EC21C6" w:rsidRPr="008929D9" w:rsidDel="008372D8">
          <w:rPr>
            <w:lang w:val="en-GB"/>
          </w:rPr>
          <w:delText>Step one will be t</w:delText>
        </w:r>
        <w:r w:rsidR="00612550" w:rsidRPr="008929D9" w:rsidDel="008372D8">
          <w:rPr>
            <w:lang w:val="en-GB"/>
          </w:rPr>
          <w:delText>he</w:delText>
        </w:r>
        <w:r w:rsidR="00EC21C6" w:rsidRPr="008929D9" w:rsidDel="008372D8">
          <w:rPr>
            <w:lang w:val="en-GB"/>
          </w:rPr>
          <w:delText xml:space="preserve"> discover</w:delText>
        </w:r>
        <w:r w:rsidR="00612550" w:rsidRPr="008929D9" w:rsidDel="008372D8">
          <w:rPr>
            <w:lang w:val="en-GB"/>
          </w:rPr>
          <w:delText>y</w:delText>
        </w:r>
        <w:r w:rsidR="00EC21C6" w:rsidRPr="008929D9" w:rsidDel="008372D8">
          <w:rPr>
            <w:lang w:val="en-GB"/>
          </w:rPr>
          <w:delText xml:space="preserve"> </w:delText>
        </w:r>
        <w:r w:rsidR="00612550" w:rsidRPr="008929D9" w:rsidDel="008372D8">
          <w:rPr>
            <w:lang w:val="en-GB"/>
          </w:rPr>
          <w:delText xml:space="preserve">of </w:delText>
        </w:r>
        <w:r w:rsidR="00EC21C6" w:rsidRPr="008929D9" w:rsidDel="008372D8">
          <w:rPr>
            <w:lang w:val="en-GB"/>
          </w:rPr>
          <w:delText>frequent words in text data. Step two will be t</w:delText>
        </w:r>
        <w:r w:rsidR="00612550" w:rsidRPr="008929D9" w:rsidDel="008372D8">
          <w:rPr>
            <w:lang w:val="en-GB"/>
          </w:rPr>
          <w:delText>he</w:delText>
        </w:r>
        <w:r w:rsidR="00EC21C6" w:rsidRPr="008929D9" w:rsidDel="008372D8">
          <w:rPr>
            <w:lang w:val="en-GB"/>
          </w:rPr>
          <w:delText xml:space="preserve"> </w:delText>
        </w:r>
        <w:r w:rsidR="00612550" w:rsidRPr="008929D9" w:rsidDel="008372D8">
          <w:rPr>
            <w:lang w:val="en-GB"/>
          </w:rPr>
          <w:delText xml:space="preserve">match of </w:delText>
        </w:r>
        <w:r w:rsidR="00EC21C6" w:rsidRPr="008929D9" w:rsidDel="008372D8">
          <w:rPr>
            <w:lang w:val="en-GB"/>
          </w:rPr>
          <w:delText xml:space="preserve">this words with </w:delText>
        </w:r>
        <w:r w:rsidR="00612550" w:rsidRPr="008929D9" w:rsidDel="008372D8">
          <w:rPr>
            <w:lang w:val="en-GB"/>
          </w:rPr>
          <w:delText>the concepts</w:delText>
        </w:r>
        <w:r w:rsidR="00EC21C6" w:rsidRPr="008929D9" w:rsidDel="008372D8">
          <w:rPr>
            <w:lang w:val="en-GB"/>
          </w:rPr>
          <w:delText xml:space="preserve"> </w:delText>
        </w:r>
        <w:r w:rsidR="00612550" w:rsidRPr="008929D9" w:rsidDel="008372D8">
          <w:rPr>
            <w:lang w:val="en-GB"/>
          </w:rPr>
          <w:delText>from</w:delText>
        </w:r>
        <w:r w:rsidR="00EC21C6" w:rsidRPr="008929D9" w:rsidDel="008372D8">
          <w:rPr>
            <w:lang w:val="en-GB"/>
          </w:rPr>
          <w:delText xml:space="preserve"> a</w:delText>
        </w:r>
        <w:r w:rsidR="00612550" w:rsidRPr="008929D9" w:rsidDel="008372D8">
          <w:rPr>
            <w:lang w:val="en-GB"/>
          </w:rPr>
          <w:delText xml:space="preserve"> domain</w:delText>
        </w:r>
        <w:r w:rsidR="00EC21C6" w:rsidRPr="008929D9" w:rsidDel="008372D8">
          <w:rPr>
            <w:lang w:val="en-GB"/>
          </w:rPr>
          <w:delText xml:space="preserve"> ontology and </w:delText>
        </w:r>
        <w:r w:rsidR="00612550" w:rsidRPr="008929D9" w:rsidDel="008372D8">
          <w:rPr>
            <w:lang w:val="en-GB"/>
          </w:rPr>
          <w:delText xml:space="preserve">the </w:delText>
        </w:r>
        <w:r w:rsidR="00EC21C6" w:rsidRPr="008929D9" w:rsidDel="008372D8">
          <w:rPr>
            <w:lang w:val="en-GB"/>
          </w:rPr>
          <w:delText>discover</w:delText>
        </w:r>
        <w:r w:rsidR="00612550" w:rsidRPr="008929D9" w:rsidDel="008372D8">
          <w:rPr>
            <w:lang w:val="en-GB"/>
          </w:rPr>
          <w:delText>y</w:delText>
        </w:r>
        <w:r w:rsidR="00EC21C6" w:rsidRPr="008929D9" w:rsidDel="008372D8">
          <w:rPr>
            <w:lang w:val="en-GB"/>
          </w:rPr>
          <w:delText xml:space="preserve"> </w:delText>
        </w:r>
        <w:r w:rsidR="00612550" w:rsidRPr="008929D9" w:rsidDel="008372D8">
          <w:rPr>
            <w:lang w:val="en-GB"/>
          </w:rPr>
          <w:delText xml:space="preserve">of the </w:delText>
        </w:r>
        <w:r w:rsidR="00EC21C6" w:rsidRPr="008929D9" w:rsidDel="008372D8">
          <w:rPr>
            <w:lang w:val="en-GB"/>
          </w:rPr>
          <w:delText xml:space="preserve">ones </w:delText>
        </w:r>
        <w:r w:rsidR="00612550" w:rsidRPr="008929D9" w:rsidDel="008372D8">
          <w:rPr>
            <w:lang w:val="en-GB"/>
          </w:rPr>
          <w:delText xml:space="preserve">that </w:delText>
        </w:r>
        <w:r w:rsidR="00EC21C6" w:rsidRPr="008929D9" w:rsidDel="008372D8">
          <w:rPr>
            <w:lang w:val="en-GB"/>
          </w:rPr>
          <w:delText xml:space="preserve">are not present in the </w:delText>
        </w:r>
        <w:r w:rsidR="00612550" w:rsidRPr="008929D9" w:rsidDel="008372D8">
          <w:rPr>
            <w:lang w:val="en-GB"/>
          </w:rPr>
          <w:delText xml:space="preserve">same </w:delText>
        </w:r>
        <w:r w:rsidR="00EC21C6" w:rsidRPr="008929D9" w:rsidDel="008372D8">
          <w:rPr>
            <w:lang w:val="en-GB"/>
          </w:rPr>
          <w:delText xml:space="preserve">ontology. </w:delText>
        </w:r>
      </w:del>
      <w:commentRangeEnd w:id="142"/>
      <w:r w:rsidR="007D6753">
        <w:rPr>
          <w:rStyle w:val="CommentReference"/>
        </w:rPr>
        <w:commentReference w:id="142"/>
      </w:r>
    </w:p>
    <w:p w14:paraId="7F14237D" w14:textId="5DE69C95" w:rsidR="00EC21C6" w:rsidRPr="008929D9" w:rsidRDefault="00EC21C6">
      <w:pPr>
        <w:pStyle w:val="ListParagraph"/>
        <w:numPr>
          <w:ilvl w:val="0"/>
          <w:numId w:val="15"/>
        </w:numPr>
        <w:rPr>
          <w:lang w:val="en-GB"/>
        </w:rPr>
        <w:pPrChange w:id="148" w:author="Celson Lima" w:date="2015-01-27T12:05:00Z">
          <w:pPr>
            <w:ind w:firstLine="708"/>
          </w:pPr>
        </w:pPrChange>
      </w:pPr>
      <w:commentRangeStart w:id="149"/>
      <w:del w:id="150" w:author="Celson Lima" w:date="2015-01-27T12:07:00Z">
        <w:r w:rsidRPr="008929D9" w:rsidDel="008372D8">
          <w:rPr>
            <w:lang w:val="en-GB"/>
          </w:rPr>
          <w:delText xml:space="preserve">The fourth </w:delText>
        </w:r>
        <w:r w:rsidR="007A4E24" w:rsidRPr="008929D9" w:rsidDel="008372D8">
          <w:rPr>
            <w:lang w:val="en-GB"/>
          </w:rPr>
          <w:delText xml:space="preserve">goal </w:delText>
        </w:r>
        <w:r w:rsidRPr="008929D9" w:rsidDel="008372D8">
          <w:rPr>
            <w:lang w:val="en-GB"/>
          </w:rPr>
          <w:delText xml:space="preserve">is </w:delText>
        </w:r>
      </w:del>
      <w:proofErr w:type="gramStart"/>
      <w:r w:rsidRPr="008929D9">
        <w:rPr>
          <w:lang w:val="en-GB"/>
        </w:rPr>
        <w:t>the</w:t>
      </w:r>
      <w:proofErr w:type="gramEnd"/>
      <w:r w:rsidRPr="008929D9">
        <w:rPr>
          <w:lang w:val="en-GB"/>
        </w:rPr>
        <w:t xml:space="preserve"> discover</w:t>
      </w:r>
      <w:r w:rsidR="00394BA7" w:rsidRPr="008929D9">
        <w:rPr>
          <w:lang w:val="en-GB"/>
        </w:rPr>
        <w:t>y</w:t>
      </w:r>
      <w:r w:rsidRPr="008929D9">
        <w:rPr>
          <w:lang w:val="en-GB"/>
        </w:rPr>
        <w:t xml:space="preserve"> of knowledge in the set of </w:t>
      </w:r>
      <w:r w:rsidR="00612550" w:rsidRPr="008929D9">
        <w:rPr>
          <w:lang w:val="en-GB"/>
        </w:rPr>
        <w:t xml:space="preserve">discovered patterns </w:t>
      </w:r>
      <w:r w:rsidRPr="008929D9">
        <w:rPr>
          <w:lang w:val="en-GB"/>
        </w:rPr>
        <w:t xml:space="preserve">that could be useful to help </w:t>
      </w:r>
      <w:r w:rsidR="00394BA7" w:rsidRPr="008929D9">
        <w:rPr>
          <w:lang w:val="en-GB"/>
        </w:rPr>
        <w:t xml:space="preserve">the </w:t>
      </w:r>
      <w:r w:rsidRPr="008929D9">
        <w:rPr>
          <w:lang w:val="en-GB"/>
        </w:rPr>
        <w:t xml:space="preserve">OL process. </w:t>
      </w:r>
      <w:r w:rsidR="00394BA7" w:rsidRPr="008929D9">
        <w:rPr>
          <w:lang w:val="en-GB"/>
        </w:rPr>
        <w:t xml:space="preserve">Such a goal is </w:t>
      </w:r>
      <w:del w:id="151" w:author="Celson Lima" w:date="2015-01-27T12:16:00Z">
        <w:r w:rsidR="00A93518" w:rsidRPr="008929D9" w:rsidDel="00182E91">
          <w:rPr>
            <w:lang w:val="en-GB"/>
          </w:rPr>
          <w:delText xml:space="preserve">made </w:delText>
        </w:r>
      </w:del>
      <w:ins w:id="152" w:author="Celson Lima" w:date="2015-01-27T12:16:00Z">
        <w:r w:rsidR="00182E91">
          <w:rPr>
            <w:lang w:val="en-GB"/>
          </w:rPr>
          <w:t xml:space="preserve">to be achieved </w:t>
        </w:r>
      </w:ins>
      <w:r w:rsidR="00612550" w:rsidRPr="008929D9">
        <w:rPr>
          <w:lang w:val="en-GB"/>
        </w:rPr>
        <w:t xml:space="preserve">by </w:t>
      </w:r>
      <w:r w:rsidR="00A93518" w:rsidRPr="008929D9">
        <w:rPr>
          <w:lang w:val="en-GB"/>
        </w:rPr>
        <w:t xml:space="preserve">taking advantage of a set of metrics </w:t>
      </w:r>
      <w:r w:rsidR="00612550" w:rsidRPr="008929D9">
        <w:rPr>
          <w:lang w:val="en-GB"/>
        </w:rPr>
        <w:t>used</w:t>
      </w:r>
      <w:r w:rsidR="00A93518" w:rsidRPr="008929D9">
        <w:rPr>
          <w:lang w:val="en-GB"/>
        </w:rPr>
        <w:t xml:space="preserve"> in the AR algorithm. </w:t>
      </w:r>
      <w:del w:id="153" w:author="Celson Lima" w:date="2015-01-27T12:16:00Z">
        <w:r w:rsidR="00A93518" w:rsidRPr="008929D9" w:rsidDel="00182E91">
          <w:rPr>
            <w:lang w:val="en-GB"/>
          </w:rPr>
          <w:delText>This will</w:delText>
        </w:r>
      </w:del>
      <w:ins w:id="154" w:author="Celson Lima" w:date="2015-01-27T12:16:00Z">
        <w:r w:rsidR="00182E91">
          <w:rPr>
            <w:lang w:val="en-GB"/>
          </w:rPr>
          <w:t>It is expected to</w:t>
        </w:r>
      </w:ins>
      <w:r w:rsidR="00A93518" w:rsidRPr="008929D9">
        <w:rPr>
          <w:lang w:val="en-GB"/>
        </w:rPr>
        <w:t xml:space="preserve"> provide the possible context and domain of a concept.</w:t>
      </w:r>
      <w:commentRangeEnd w:id="149"/>
      <w:r w:rsidR="007D6753">
        <w:rPr>
          <w:rStyle w:val="CommentReference"/>
        </w:rPr>
        <w:commentReference w:id="149"/>
      </w:r>
    </w:p>
    <w:p w14:paraId="2E09BE43" w14:textId="077780EA" w:rsidR="00A93518" w:rsidRPr="008929D9" w:rsidRDefault="00A93518">
      <w:pPr>
        <w:pStyle w:val="ListParagraph"/>
        <w:numPr>
          <w:ilvl w:val="0"/>
          <w:numId w:val="15"/>
        </w:numPr>
        <w:rPr>
          <w:lang w:val="en-GB"/>
        </w:rPr>
        <w:pPrChange w:id="155" w:author="Celson Lima" w:date="2015-01-27T12:05:00Z">
          <w:pPr>
            <w:ind w:firstLine="708"/>
          </w:pPr>
        </w:pPrChange>
      </w:pPr>
      <w:commentRangeStart w:id="156"/>
      <w:del w:id="157" w:author="Celson Lima" w:date="2015-01-27T12:16:00Z">
        <w:r w:rsidRPr="008929D9" w:rsidDel="00182E91">
          <w:rPr>
            <w:lang w:val="en-GB"/>
          </w:rPr>
          <w:delText xml:space="preserve">The fifth and last proposed </w:delText>
        </w:r>
        <w:r w:rsidR="007A4E24" w:rsidRPr="008929D9" w:rsidDel="00182E91">
          <w:rPr>
            <w:lang w:val="en-GB"/>
          </w:rPr>
          <w:delText>goal</w:delText>
        </w:r>
        <w:r w:rsidRPr="008929D9" w:rsidDel="00182E91">
          <w:rPr>
            <w:lang w:val="en-GB"/>
          </w:rPr>
          <w:delText xml:space="preserve"> is </w:delText>
        </w:r>
      </w:del>
      <w:proofErr w:type="gramStart"/>
      <w:r w:rsidRPr="008929D9">
        <w:rPr>
          <w:lang w:val="en-GB"/>
        </w:rPr>
        <w:t>to</w:t>
      </w:r>
      <w:proofErr w:type="gramEnd"/>
      <w:r w:rsidRPr="008929D9">
        <w:rPr>
          <w:lang w:val="en-GB"/>
        </w:rPr>
        <w:t xml:space="preserve"> develop a proof of concept</w:t>
      </w:r>
      <w:r w:rsidR="00DE434C" w:rsidRPr="008929D9">
        <w:rPr>
          <w:lang w:val="en-GB"/>
        </w:rPr>
        <w:t xml:space="preserve">, a software </w:t>
      </w:r>
      <w:del w:id="158" w:author="Celson Lima" w:date="2015-01-27T12:16:00Z">
        <w:r w:rsidR="00DE434C" w:rsidRPr="008929D9" w:rsidDel="00182E91">
          <w:rPr>
            <w:lang w:val="en-GB"/>
          </w:rPr>
          <w:delText>system</w:delText>
        </w:r>
      </w:del>
      <w:ins w:id="159" w:author="Celson Lima" w:date="2015-01-27T12:16:00Z">
        <w:r w:rsidR="00182E91">
          <w:rPr>
            <w:lang w:val="en-GB"/>
          </w:rPr>
          <w:t>platform</w:t>
        </w:r>
      </w:ins>
      <w:r w:rsidR="00DE434C" w:rsidRPr="008929D9">
        <w:rPr>
          <w:lang w:val="en-GB"/>
        </w:rPr>
        <w:t>,</w:t>
      </w:r>
      <w:r w:rsidRPr="008929D9">
        <w:rPr>
          <w:lang w:val="en-GB"/>
        </w:rPr>
        <w:t xml:space="preserve"> </w:t>
      </w:r>
      <w:r w:rsidR="00DE434C" w:rsidRPr="008929D9">
        <w:rPr>
          <w:lang w:val="en-GB"/>
        </w:rPr>
        <w:t xml:space="preserve">based in </w:t>
      </w:r>
      <w:r w:rsidRPr="008929D9">
        <w:rPr>
          <w:lang w:val="en-GB"/>
        </w:rPr>
        <w:t xml:space="preserve">the previous challenges in order to show the results in an understandable form. </w:t>
      </w:r>
      <w:commentRangeStart w:id="160"/>
      <w:r w:rsidRPr="008929D9">
        <w:rPr>
          <w:lang w:val="en-GB"/>
        </w:rPr>
        <w:t xml:space="preserve">Additionally, is to turn this process of OL into a pure automatic OL process. Starting from a </w:t>
      </w:r>
      <w:r w:rsidR="00394BA7" w:rsidRPr="008929D9">
        <w:rPr>
          <w:lang w:val="en-GB"/>
        </w:rPr>
        <w:t>document corpus</w:t>
      </w:r>
      <w:r w:rsidRPr="008929D9">
        <w:rPr>
          <w:lang w:val="en-GB"/>
        </w:rPr>
        <w:t xml:space="preserve"> received to </w:t>
      </w:r>
      <w:r w:rsidR="00394BA7" w:rsidRPr="008929D9">
        <w:rPr>
          <w:lang w:val="en-GB"/>
        </w:rPr>
        <w:t xml:space="preserve">the </w:t>
      </w:r>
      <w:r w:rsidRPr="008929D9">
        <w:rPr>
          <w:lang w:val="en-GB"/>
        </w:rPr>
        <w:t xml:space="preserve">knowledge discovered </w:t>
      </w:r>
      <w:r w:rsidR="00394BA7" w:rsidRPr="008929D9">
        <w:rPr>
          <w:lang w:val="en-GB"/>
        </w:rPr>
        <w:t>from</w:t>
      </w:r>
      <w:r w:rsidRPr="008929D9">
        <w:rPr>
          <w:lang w:val="en-GB"/>
        </w:rPr>
        <w:t xml:space="preserve"> OL</w:t>
      </w:r>
      <w:commentRangeEnd w:id="160"/>
      <w:r w:rsidR="00182E91">
        <w:rPr>
          <w:rStyle w:val="CommentReference"/>
        </w:rPr>
        <w:commentReference w:id="160"/>
      </w:r>
      <w:r w:rsidRPr="008929D9">
        <w:rPr>
          <w:lang w:val="en-GB"/>
        </w:rPr>
        <w:t>.</w:t>
      </w:r>
      <w:commentRangeEnd w:id="156"/>
      <w:r w:rsidR="007D6753">
        <w:rPr>
          <w:rStyle w:val="CommentReference"/>
        </w:rPr>
        <w:commentReference w:id="156"/>
      </w:r>
    </w:p>
    <w:p w14:paraId="64280F53" w14:textId="291BAFA7" w:rsidR="0080536F" w:rsidRPr="008929D9" w:rsidRDefault="0080536F">
      <w:pPr>
        <w:pStyle w:val="ListParagraph"/>
        <w:numPr>
          <w:ilvl w:val="0"/>
          <w:numId w:val="15"/>
        </w:numPr>
        <w:rPr>
          <w:lang w:val="en-GB"/>
        </w:rPr>
        <w:pPrChange w:id="161" w:author="Celson Lima" w:date="2015-01-27T12:05:00Z">
          <w:pPr>
            <w:ind w:firstLine="708"/>
          </w:pPr>
        </w:pPrChange>
      </w:pPr>
      <w:commentRangeStart w:id="162"/>
      <w:del w:id="163" w:author="Celson Lima" w:date="2015-01-27T12:17:00Z">
        <w:r w:rsidRPr="008929D9" w:rsidDel="00182E91">
          <w:rPr>
            <w:lang w:val="en-GB"/>
          </w:rPr>
          <w:delText>Moreover</w:delText>
        </w:r>
      </w:del>
      <w:ins w:id="164" w:author="Celson Lima" w:date="2015-01-27T12:17:00Z">
        <w:r w:rsidR="00182E91">
          <w:rPr>
            <w:lang w:val="en-GB"/>
          </w:rPr>
          <w:t>Finally</w:t>
        </w:r>
      </w:ins>
      <w:r w:rsidRPr="008929D9">
        <w:rPr>
          <w:lang w:val="en-GB"/>
        </w:rPr>
        <w:t xml:space="preserve">, </w:t>
      </w:r>
      <w:del w:id="165" w:author="Celson Lima" w:date="2015-01-27T12:17:00Z">
        <w:r w:rsidRPr="008929D9" w:rsidDel="00182E91">
          <w:rPr>
            <w:lang w:val="en-GB"/>
          </w:rPr>
          <w:delText xml:space="preserve">another </w:delText>
        </w:r>
        <w:r w:rsidR="007A4E24" w:rsidRPr="008929D9" w:rsidDel="00182E91">
          <w:rPr>
            <w:lang w:val="en-GB"/>
          </w:rPr>
          <w:delText>goal</w:delText>
        </w:r>
        <w:r w:rsidRPr="008929D9" w:rsidDel="00182E91">
          <w:rPr>
            <w:lang w:val="en-GB"/>
          </w:rPr>
          <w:delText xml:space="preserve"> is to write</w:delText>
        </w:r>
      </w:del>
      <w:ins w:id="166" w:author="Celson Lima" w:date="2015-01-27T12:17:00Z">
        <w:r w:rsidR="00182E91">
          <w:rPr>
            <w:lang w:val="en-GB"/>
          </w:rPr>
          <w:t>publication of</w:t>
        </w:r>
      </w:ins>
      <w:r w:rsidRPr="008929D9">
        <w:rPr>
          <w:lang w:val="en-GB"/>
        </w:rPr>
        <w:t xml:space="preserve"> </w:t>
      </w:r>
      <w:del w:id="167" w:author="Celson Lima" w:date="2015-01-27T12:17:00Z">
        <w:r w:rsidRPr="008929D9" w:rsidDel="00182E91">
          <w:rPr>
            <w:lang w:val="en-GB"/>
          </w:rPr>
          <w:delText xml:space="preserve">a </w:delText>
        </w:r>
      </w:del>
      <w:r w:rsidR="00497372" w:rsidRPr="008929D9">
        <w:rPr>
          <w:lang w:val="en-GB"/>
        </w:rPr>
        <w:t xml:space="preserve">scientific </w:t>
      </w:r>
      <w:del w:id="168" w:author="Celson Lima" w:date="2015-01-27T12:17:00Z">
        <w:r w:rsidR="00497372" w:rsidRPr="008929D9" w:rsidDel="00182E91">
          <w:rPr>
            <w:lang w:val="en-GB"/>
          </w:rPr>
          <w:delText xml:space="preserve">document </w:delText>
        </w:r>
        <w:r w:rsidRPr="008929D9" w:rsidDel="00182E91">
          <w:rPr>
            <w:lang w:val="en-GB"/>
          </w:rPr>
          <w:delText xml:space="preserve">with the development of the present work that could be approved </w:delText>
        </w:r>
      </w:del>
      <w:ins w:id="169" w:author="Celson Lima" w:date="2015-01-27T12:17:00Z">
        <w:r w:rsidR="00182E91">
          <w:rPr>
            <w:lang w:val="en-GB"/>
          </w:rPr>
          <w:t xml:space="preserve">documents about the work, to be assessed </w:t>
        </w:r>
      </w:ins>
      <w:r w:rsidRPr="008929D9">
        <w:rPr>
          <w:lang w:val="en-GB"/>
        </w:rPr>
        <w:t>by the academic community.</w:t>
      </w:r>
      <w:commentRangeEnd w:id="162"/>
      <w:r w:rsidR="007D6753">
        <w:rPr>
          <w:rStyle w:val="CommentReference"/>
        </w:rPr>
        <w:commentReference w:id="162"/>
      </w:r>
    </w:p>
    <w:p w14:paraId="7B35A976" w14:textId="54B31A5D" w:rsidR="006576FF" w:rsidRDefault="006576FF">
      <w:pPr>
        <w:spacing w:before="0" w:after="0"/>
        <w:rPr>
          <w:lang w:val="en-GB"/>
        </w:rPr>
      </w:pPr>
      <w:r>
        <w:rPr>
          <w:lang w:val="en-GB"/>
        </w:rPr>
        <w:br w:type="page"/>
      </w:r>
    </w:p>
    <w:p w14:paraId="3206AA17" w14:textId="7C3603DD" w:rsidR="00A620C9" w:rsidRPr="00091CA6" w:rsidRDefault="00A620C9" w:rsidP="00A620C9">
      <w:pPr>
        <w:pStyle w:val="Heading2"/>
        <w:rPr>
          <w:lang w:val="en-GB"/>
        </w:rPr>
      </w:pPr>
      <w:r w:rsidRPr="00091CA6">
        <w:rPr>
          <w:lang w:val="en-GB"/>
        </w:rPr>
        <w:lastRenderedPageBreak/>
        <w:t>Section – Context of work</w:t>
      </w:r>
    </w:p>
    <w:p w14:paraId="02BD4E1C" w14:textId="058E005A" w:rsidR="007E6F3B" w:rsidRPr="005A3284" w:rsidRDefault="00B42525" w:rsidP="005A3284">
      <w:pPr>
        <w:ind w:firstLine="708"/>
        <w:rPr>
          <w:lang w:val="en-GB"/>
        </w:rPr>
      </w:pPr>
      <w:commentRangeStart w:id="170"/>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w:t>
      </w:r>
      <w:proofErr w:type="spellStart"/>
      <w:r w:rsidR="00F33949" w:rsidRPr="005A3284">
        <w:rPr>
          <w:lang w:val="en-GB"/>
        </w:rPr>
        <w:t>CoSPaces</w:t>
      </w:r>
      <w:proofErr w:type="spellEnd"/>
      <w:r w:rsidR="00F33949" w:rsidRPr="005A3284">
        <w:rPr>
          <w:lang w:val="en-GB"/>
        </w:rPr>
        <w:t>)</w:t>
      </w:r>
      <w:r w:rsidRPr="005A3284">
        <w:rPr>
          <w:lang w:val="en-GB"/>
        </w:rPr>
        <w:t>.</w:t>
      </w:r>
      <w:commentRangeEnd w:id="170"/>
      <w:r w:rsidR="007D6753">
        <w:rPr>
          <w:rStyle w:val="CommentReference"/>
        </w:rPr>
        <w:commentReference w:id="170"/>
      </w:r>
      <w:r w:rsidRPr="005A3284">
        <w:rPr>
          <w:lang w:val="en-GB"/>
        </w:rPr>
        <w:t xml:space="preserve"> </w:t>
      </w:r>
      <w:proofErr w:type="spellStart"/>
      <w:proofErr w:type="gramStart"/>
      <w:r w:rsidRPr="005A3284">
        <w:rPr>
          <w:lang w:val="en-GB"/>
        </w:rPr>
        <w:t>CoSPaces</w:t>
      </w:r>
      <w:proofErr w:type="spellEnd"/>
      <w:r w:rsidRPr="005A3284">
        <w:rPr>
          <w:lang w:val="en-GB"/>
        </w:rPr>
        <w:t xml:space="preserve"> </w:t>
      </w:r>
      <w:r w:rsidR="007E6F3B" w:rsidRPr="005A3284">
        <w:rPr>
          <w:lang w:val="en-GB"/>
        </w:rPr>
        <w:t>wa</w:t>
      </w:r>
      <w:r w:rsidRPr="005A3284">
        <w:rPr>
          <w:lang w:val="en-GB"/>
        </w:rPr>
        <w:t>s</w:t>
      </w:r>
      <w:proofErr w:type="gramEnd"/>
      <w:r w:rsidRPr="005A3284">
        <w:rPr>
          <w:lang w:val="en-GB"/>
        </w:rPr>
        <w:t xml:space="preserve"> </w:t>
      </w:r>
      <w:r w:rsidR="00C27D83" w:rsidRPr="005A3284">
        <w:rPr>
          <w:lang w:val="en-GB"/>
        </w:rPr>
        <w:t>a</w:t>
      </w:r>
      <w:r w:rsidR="00C27D83">
        <w:rPr>
          <w:lang w:val="en-GB"/>
        </w:rPr>
        <w:t>n European Research</w:t>
      </w:r>
      <w:r w:rsidRPr="005A3284">
        <w:rPr>
          <w:lang w:val="en-GB"/>
        </w:rPr>
        <w:t xml:space="preserve"> project </w:t>
      </w:r>
      <w:r w:rsidR="00C27D83">
        <w:rPr>
          <w:lang w:val="en-GB"/>
        </w:rPr>
        <w:t xml:space="preserve">aiming </w:t>
      </w:r>
      <w:r w:rsidRPr="005A3284">
        <w:rPr>
          <w:lang w:val="en-GB"/>
        </w:rPr>
        <w:t>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1BD419B3" w14:textId="4C11D5B3" w:rsidR="00E36CF7" w:rsidRPr="00E36CF7" w:rsidRDefault="00E36CF7" w:rsidP="005A3284">
      <w:pPr>
        <w:ind w:firstLine="708"/>
        <w:rPr>
          <w:lang w:val="en-GB"/>
        </w:rPr>
      </w:pPr>
      <w:r w:rsidRPr="00E36CF7">
        <w:rPr>
          <w:lang w:val="en-GB"/>
        </w:rPr>
        <w:t xml:space="preserve">This dissertation takes advantage of the application </w:t>
      </w:r>
      <w:r>
        <w:rPr>
          <w:lang w:val="en-GB"/>
        </w:rPr>
        <w:t>b</w:t>
      </w:r>
      <w:r w:rsidRPr="00E36CF7">
        <w:rPr>
          <w:lang w:val="en-GB"/>
        </w:rPr>
        <w:t>ack</w:t>
      </w:r>
      <w:r>
        <w:rPr>
          <w:lang w:val="en-GB"/>
        </w:rPr>
        <w:t>g</w:t>
      </w:r>
      <w:r w:rsidRPr="00E36CF7">
        <w:rPr>
          <w:lang w:val="en-GB"/>
        </w:rPr>
        <w:t>round based in the Building &amp; Construction sector</w:t>
      </w:r>
      <w:r>
        <w:rPr>
          <w:lang w:val="en-GB"/>
        </w:rPr>
        <w:t>.</w:t>
      </w:r>
    </w:p>
    <w:p w14:paraId="28C5BB6F" w14:textId="21DFB5F4" w:rsidR="006B1F62" w:rsidRPr="005A3284" w:rsidRDefault="00E36CF7" w:rsidP="005A3284">
      <w:pPr>
        <w:ind w:firstLine="708"/>
        <w:rPr>
          <w:lang w:val="en-GB"/>
        </w:rPr>
      </w:pPr>
      <w:r>
        <w:rPr>
          <w:lang w:val="en-GB"/>
        </w:rPr>
        <w:t>Also, t</w:t>
      </w:r>
      <w:r w:rsidR="007E6F3B" w:rsidRPr="005A3284">
        <w:rPr>
          <w:lang w:val="en-GB"/>
        </w:rPr>
        <w:t>he present work described</w:t>
      </w:r>
      <w:bookmarkStart w:id="171" w:name="_GoBack"/>
      <w:bookmarkEnd w:id="171"/>
      <w:r w:rsidR="007E6F3B" w:rsidRPr="005A3284">
        <w:rPr>
          <w:lang w:val="en-GB"/>
        </w:rPr>
        <w:t xml:space="preserve"> in this dissertation </w:t>
      </w:r>
      <w:r>
        <w:rPr>
          <w:lang w:val="en-GB"/>
        </w:rPr>
        <w:t xml:space="preserve">contributed to </w:t>
      </w:r>
      <w:r w:rsidR="00524D59" w:rsidRPr="005A3284">
        <w:rPr>
          <w:lang w:val="en-GB"/>
        </w:rPr>
        <w:t xml:space="preserve">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5F2F538F" w14:textId="7316B5A1" w:rsidR="00E36CF7" w:rsidRDefault="0019088C" w:rsidP="005A3284">
      <w:pPr>
        <w:ind w:firstLine="708"/>
        <w:rPr>
          <w:lang w:val="en-GB"/>
        </w:rPr>
      </w:pPr>
      <w:r>
        <w:rPr>
          <w:lang w:val="en-GB"/>
        </w:rPr>
        <w:t xml:space="preserve">EU research project </w:t>
      </w:r>
      <w:r w:rsidR="00E36CF7">
        <w:rPr>
          <w:lang w:val="en-GB"/>
        </w:rPr>
        <w:t>E-</w:t>
      </w:r>
      <w:proofErr w:type="spellStart"/>
      <w:r w:rsidR="00E36CF7">
        <w:rPr>
          <w:lang w:val="en-GB"/>
        </w:rPr>
        <w:t>Cognos</w:t>
      </w:r>
      <w:proofErr w:type="spellEnd"/>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p>
    <w:p w14:paraId="0C72B183" w14:textId="0DB70847" w:rsidR="006B1F62" w:rsidRPr="005A3284" w:rsidRDefault="00394BA7" w:rsidP="005A3284">
      <w:pPr>
        <w:ind w:firstLine="708"/>
        <w:rPr>
          <w:lang w:val="en-GB"/>
        </w:rPr>
      </w:pPr>
      <w:r>
        <w:rPr>
          <w:lang w:val="en-GB"/>
        </w:rPr>
        <w:t xml:space="preserve">Finally, </w:t>
      </w:r>
      <w:r w:rsidR="00E36CF7">
        <w:rPr>
          <w:lang w:val="en-GB"/>
        </w:rPr>
        <w:t xml:space="preserve">some resources </w:t>
      </w:r>
      <w:r w:rsidR="005A3284" w:rsidRPr="005A3284">
        <w:rPr>
          <w:lang w:val="en-GB"/>
        </w:rPr>
        <w:t>from</w:t>
      </w:r>
      <w:r w:rsidR="006B1F62"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xml:space="preserve">, namely the </w:t>
      </w:r>
      <w:r w:rsidR="00E36CF7">
        <w:rPr>
          <w:lang w:val="en-GB"/>
        </w:rPr>
        <w:t>ontology manipulation libraries were adopted in this work</w:t>
      </w:r>
      <w:r w:rsidR="006B1F62" w:rsidRPr="005A3284">
        <w:rPr>
          <w:lang w:val="en-GB"/>
        </w:rPr>
        <w:t>.</w:t>
      </w:r>
      <w:r w:rsidR="005A3284" w:rsidRPr="005A3284">
        <w:rPr>
          <w:lang w:val="en-GB"/>
        </w:rPr>
        <w:t xml:space="preserve"> </w:t>
      </w:r>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Heading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47BFFD98"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w:t>
      </w:r>
      <w:r w:rsidR="00394BA7">
        <w:rPr>
          <w:lang w:val="en-GB"/>
        </w:rPr>
        <w:t>discussed</w:t>
      </w:r>
      <w:r w:rsidR="001B7EEB">
        <w:rPr>
          <w:lang w:val="en-GB"/>
        </w:rPr>
        <w:t xml:space="preserve">. It will be explained </w:t>
      </w:r>
      <w:r w:rsidR="00394BA7">
        <w:rPr>
          <w:lang w:val="en-GB"/>
        </w:rPr>
        <w:t xml:space="preserve">in more detail what is an Ontology, </w:t>
      </w:r>
      <w:r w:rsidR="001B7EEB">
        <w:rPr>
          <w:lang w:val="en-GB"/>
        </w:rPr>
        <w:t xml:space="preserve">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4563B0F1"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9DECA8B" w:rsidR="00963619" w:rsidRDefault="00963619" w:rsidP="00780D91">
      <w:pPr>
        <w:spacing w:before="0"/>
        <w:ind w:firstLine="708"/>
        <w:rPr>
          <w:lang w:val="en-GB"/>
        </w:rPr>
      </w:pPr>
      <w:r>
        <w:rPr>
          <w:lang w:val="en-GB"/>
        </w:rPr>
        <w:t>In the next chapter the explanation for the solution proposed</w:t>
      </w:r>
      <w:r w:rsidR="00394BA7">
        <w:rPr>
          <w:lang w:val="en-GB"/>
        </w:rPr>
        <w:t>, can be observed</w:t>
      </w:r>
      <w:r>
        <w:rPr>
          <w:lang w:val="en-GB"/>
        </w:rPr>
        <w:t xml:space="preserve">.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ListParagraph"/>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ListParagraph"/>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ListParagraph"/>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ListParagraph"/>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ListParagraph"/>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ListParagraph"/>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ListParagraph"/>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ListParagraph"/>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ListParagraph"/>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Heading1"/>
        <w:numPr>
          <w:ilvl w:val="0"/>
          <w:numId w:val="0"/>
        </w:numPr>
        <w:spacing w:before="3200"/>
        <w:rPr>
          <w:lang w:val="en-GB"/>
        </w:rPr>
      </w:pPr>
    </w:p>
    <w:p w14:paraId="7D2D2CBD" w14:textId="3FE5386B" w:rsidR="003F4C5B" w:rsidRDefault="00FD0AA4" w:rsidP="00FD0AA4">
      <w:pPr>
        <w:pStyle w:val="Heading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2E234F" w:rsidRPr="00FA7AEF" w:rsidRDefault="002E234F"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2E234F" w:rsidRPr="00EB6E31" w:rsidRDefault="002E234F" w:rsidP="00FD0AA4">
                            <w:pPr>
                              <w:jc w:val="center"/>
                              <w:rPr>
                                <w:sz w:val="144"/>
                                <w:szCs w:val="144"/>
                              </w:rPr>
                            </w:pPr>
                          </w:p>
                        </w:txbxContent>
                      </wps:txbx>
                      <wps:bodyPr rot="0" vert="horz" wrap="square" lIns="0" tIns="0" rIns="0" bIns="0" anchor="b" anchorCtr="0" upright="1">
                        <a:noAutofit/>
                      </wps:bodyPr>
                    </wps:wsp>
                  </a:graphicData>
                </a:graphic>
              </wp:anchor>
            </w:drawing>
          </mc:Choice>
          <mc:Fallback xmlns:mv="urn:schemas-microsoft-com:mac:vml" xmlns:mo="http://schemas.microsoft.com/office/mac/office/2008/main">
            <w:pict>
              <v:shape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" fillcolor="#d8d8d8" stroked="f">
                <v:textbox inset="0,0,0,0">
                  <w:txbxContent>
                    <w:p w14:paraId="66AC866F" w14:textId="7A74F207" w:rsidR="002E234F" w:rsidRPr="00FA7AEF" w:rsidRDefault="002E234F"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2E234F" w:rsidRPr="00EB6E31" w:rsidRDefault="002E234F"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 w:author="Celson Lima" w:date="2015-01-27T11:39:00Z" w:initials="CL">
    <w:p w14:paraId="77F88C12" w14:textId="002BDDAB" w:rsidR="002E234F" w:rsidRDefault="002E234F">
      <w:pPr>
        <w:pStyle w:val="CommentText"/>
      </w:pPr>
      <w:r>
        <w:rPr>
          <w:rStyle w:val="CommentReference"/>
        </w:rPr>
        <w:annotationRef/>
      </w:r>
      <w:r>
        <w:t>Não é só isto. Assim fica-se com a ideia de que CVs são formados por conceitos e lista de palavras associadas a cada um dos conceitos. Refazer isto ...</w:t>
      </w:r>
    </w:p>
  </w:comment>
  <w:comment w:id="42" w:author="Celson Lima" w:date="2015-01-27T11:42:00Z" w:initials="CL">
    <w:p w14:paraId="2EE1D53F" w14:textId="4299446F" w:rsidR="002E234F" w:rsidRDefault="002E234F">
      <w:pPr>
        <w:pStyle w:val="CommentText"/>
      </w:pPr>
      <w:r>
        <w:rPr>
          <w:rStyle w:val="CommentReference"/>
        </w:rPr>
        <w:annotationRef/>
      </w:r>
      <w:r>
        <w:t>Isto é mesmo verdade? Acho que não. Peguemos o exemplo da “table”: mesa e tabela. O termo é único e pode ter os dois sentidos, e o teu CV TEM QUE ACEITAR os dois. Algo mais tem que ser definido no CV que permita fazer a “desambiguation” do uso, mas o termo tem sim senhor dois significados!!</w:t>
      </w:r>
    </w:p>
  </w:comment>
  <w:comment w:id="43" w:author="Ruben" w:date="2015-02-02T16:26:00Z" w:initials="R">
    <w:p w14:paraId="7D58128A" w14:textId="559B45E6" w:rsidR="00D43DBF" w:rsidRDefault="00D43DBF">
      <w:pPr>
        <w:pStyle w:val="CommentText"/>
      </w:pPr>
      <w:r>
        <w:rPr>
          <w:rStyle w:val="CommentReference"/>
        </w:rPr>
        <w:annotationRef/>
      </w:r>
      <w:r>
        <w:t xml:space="preserve">Acrescentando ao comentário do Celson, referir que que o problema da desambiguação terá de ser feito ajusante do CV. O CV permite representar o termo table associado a diferentes contextos (conceitos no caso dos CVs), mas não te desambigua o termo </w:t>
      </w:r>
      <w:r w:rsidRPr="00D43DBF">
        <w:rPr>
          <w:i/>
        </w:rPr>
        <w:t>per se</w:t>
      </w:r>
      <w:r>
        <w:t xml:space="preserve">. Esse passo terá de ser efectuado </w:t>
      </w:r>
      <w:r w:rsidRPr="00D43DBF">
        <w:rPr>
          <w:i/>
        </w:rPr>
        <w:t>à priori</w:t>
      </w:r>
      <w:r>
        <w:t xml:space="preserve">. </w:t>
      </w:r>
    </w:p>
  </w:comment>
  <w:comment w:id="68" w:author="Celson Lima" w:date="2015-01-27T11:46:00Z" w:initials="CL">
    <w:p w14:paraId="47E4C6E9" w14:textId="0E626FCC" w:rsidR="002E234F" w:rsidRDefault="002E234F">
      <w:pPr>
        <w:pStyle w:val="CommentText"/>
      </w:pPr>
      <w:r>
        <w:rPr>
          <w:rStyle w:val="CommentReference"/>
        </w:rPr>
        <w:annotationRef/>
      </w:r>
      <w:r>
        <w:t>Trocar isto por uma lista de problemas conhecidos das ontologias (COM REFS!).</w:t>
      </w:r>
    </w:p>
  </w:comment>
  <w:comment w:id="70" w:author="Celson Lima" w:date="2015-01-27T11:49:00Z" w:initials="CL">
    <w:p w14:paraId="32737F6C" w14:textId="77777777" w:rsidR="002E234F" w:rsidRDefault="002E234F">
      <w:pPr>
        <w:pStyle w:val="CommentText"/>
      </w:pPr>
      <w:r>
        <w:rPr>
          <w:rStyle w:val="CommentReference"/>
        </w:rPr>
        <w:annotationRef/>
      </w:r>
      <w:r>
        <w:t xml:space="preserve">Luis, escreve de FORMA DIRETA, é mais simples e melhor! </w:t>
      </w:r>
    </w:p>
    <w:p w14:paraId="7167936A" w14:textId="538E8449" w:rsidR="002E234F" w:rsidRPr="00D43DBF" w:rsidRDefault="002E234F">
      <w:pPr>
        <w:pStyle w:val="CommentText"/>
        <w:rPr>
          <w:lang w:val="en-US"/>
        </w:rPr>
      </w:pPr>
      <w:r w:rsidRPr="00D43DBF">
        <w:rPr>
          <w:lang w:val="en-US"/>
        </w:rPr>
        <w:t xml:space="preserve">Ontology Learning deals with </w:t>
      </w:r>
      <w:proofErr w:type="spellStart"/>
      <w:r w:rsidRPr="00D43DBF">
        <w:rPr>
          <w:lang w:val="en-US"/>
        </w:rPr>
        <w:t>bla</w:t>
      </w:r>
      <w:proofErr w:type="spellEnd"/>
      <w:r w:rsidRPr="00D43DBF">
        <w:rPr>
          <w:lang w:val="en-US"/>
        </w:rPr>
        <w:t xml:space="preserve"> </w:t>
      </w:r>
      <w:proofErr w:type="spellStart"/>
      <w:r w:rsidRPr="00D43DBF">
        <w:rPr>
          <w:lang w:val="en-US"/>
        </w:rPr>
        <w:t>bla</w:t>
      </w:r>
      <w:proofErr w:type="spellEnd"/>
      <w:r w:rsidRPr="00D43DBF">
        <w:rPr>
          <w:lang w:val="en-US"/>
        </w:rPr>
        <w:t xml:space="preserve"> ... (REFS!)</w:t>
      </w:r>
    </w:p>
  </w:comment>
  <w:comment w:id="73" w:author="Celson Lima" w:date="2015-01-27T11:51:00Z" w:initials="CL">
    <w:p w14:paraId="604BD9D0" w14:textId="658F36A7" w:rsidR="002E234F" w:rsidRPr="00D43DBF" w:rsidRDefault="002E234F">
      <w:pPr>
        <w:pStyle w:val="CommentText"/>
        <w:rPr>
          <w:lang w:val="en-US"/>
        </w:rPr>
      </w:pPr>
      <w:r>
        <w:rPr>
          <w:rStyle w:val="CommentReference"/>
        </w:rPr>
        <w:annotationRef/>
      </w:r>
      <w:r w:rsidRPr="00D43DBF">
        <w:rPr>
          <w:lang w:val="en-US"/>
        </w:rPr>
        <w:t xml:space="preserve">Trocar </w:t>
      </w:r>
      <w:proofErr w:type="spellStart"/>
      <w:r w:rsidRPr="00D43DBF">
        <w:rPr>
          <w:lang w:val="en-US"/>
        </w:rPr>
        <w:t>por</w:t>
      </w:r>
      <w:proofErr w:type="spellEnd"/>
      <w:r w:rsidRPr="00D43DBF">
        <w:rPr>
          <w:lang w:val="en-US"/>
        </w:rPr>
        <w:t xml:space="preserve">: “IT is worth noticing that relevant literature </w:t>
      </w:r>
      <w:proofErr w:type="spellStart"/>
      <w:r w:rsidRPr="00D43DBF">
        <w:rPr>
          <w:lang w:val="en-US"/>
        </w:rPr>
        <w:t>alredy</w:t>
      </w:r>
      <w:proofErr w:type="spellEnd"/>
      <w:r w:rsidRPr="00D43DBF">
        <w:rPr>
          <w:lang w:val="en-US"/>
        </w:rPr>
        <w:t xml:space="preserve"> presents first results on automatic maintenance of ontologies, but still in a very </w:t>
      </w:r>
      <w:proofErr w:type="spellStart"/>
      <w:r w:rsidRPr="00D43DBF">
        <w:rPr>
          <w:lang w:val="en-US"/>
        </w:rPr>
        <w:t>embrionary</w:t>
      </w:r>
      <w:proofErr w:type="spellEnd"/>
      <w:r w:rsidRPr="00D43DBF">
        <w:rPr>
          <w:lang w:val="en-US"/>
        </w:rPr>
        <w:t xml:space="preserve"> stage. Human-based processes are still the current way to update and maintain ontologies growth (REFS).</w:t>
      </w:r>
    </w:p>
  </w:comment>
  <w:comment w:id="80" w:author="Celson Lima" w:date="2015-01-27T11:58:00Z" w:initials="CL">
    <w:p w14:paraId="05688334" w14:textId="614D1991" w:rsidR="002E234F" w:rsidRDefault="002E234F">
      <w:pPr>
        <w:pStyle w:val="CommentText"/>
      </w:pPr>
      <w:r>
        <w:rPr>
          <w:rStyle w:val="CommentReference"/>
        </w:rPr>
        <w:annotationRef/>
      </w:r>
      <w:r>
        <w:t>WIKIPEDIA não pode ser fonte de REFS! Pega algo mais qualificado, OK?</w:t>
      </w:r>
    </w:p>
  </w:comment>
  <w:comment w:id="81" w:author="Ruben" w:date="2015-02-02T16:39:00Z" w:initials="R">
    <w:p w14:paraId="643C6FBA" w14:textId="0DF4F2F3" w:rsidR="00D83732" w:rsidRDefault="00D83732">
      <w:pPr>
        <w:pStyle w:val="CommentText"/>
      </w:pPr>
      <w:r>
        <w:rPr>
          <w:rStyle w:val="CommentReference"/>
        </w:rPr>
        <w:annotationRef/>
      </w:r>
      <w:r>
        <w:t>Liga com a questão das tecnicas de detecção de padrões em textos que usaste no inicio do parágrafo. Detecção de padrões -&gt; novo conhecimento. Acho que fica melhor.</w:t>
      </w:r>
    </w:p>
  </w:comment>
  <w:comment w:id="82" w:author="Celson Lima" w:date="2015-01-27T11:59:00Z" w:initials="CL">
    <w:p w14:paraId="4A7CBA10" w14:textId="22CE052B" w:rsidR="002E234F" w:rsidRDefault="002E234F">
      <w:pPr>
        <w:pStyle w:val="CommentText"/>
      </w:pPr>
      <w:r>
        <w:rPr>
          <w:rStyle w:val="CommentReference"/>
        </w:rPr>
        <w:annotationRef/>
      </w:r>
      <w:r>
        <w:t>Inverter: escrever de FORMA DIRETA = Sujeito + ação + predicado.</w:t>
      </w:r>
    </w:p>
  </w:comment>
  <w:comment w:id="93" w:author="Ruben" w:date="2015-02-02T16:47:00Z" w:initials="R">
    <w:p w14:paraId="13897EC5" w14:textId="661534D9" w:rsidR="003A4723" w:rsidRDefault="003A4723">
      <w:pPr>
        <w:pStyle w:val="CommentText"/>
      </w:pPr>
      <w:r>
        <w:rPr>
          <w:rStyle w:val="CommentReference"/>
        </w:rPr>
        <w:annotationRef/>
      </w:r>
      <w:r>
        <w:t>Não dá para revelar algo mais sobre o teu trabalho? Dá a ideia que vais resolver toda a problemática relacinada com a manutenção automática de ontologias...</w:t>
      </w:r>
    </w:p>
  </w:comment>
  <w:comment w:id="108" w:author="Ruben" w:date="2015-02-02T16:52:00Z" w:initials="R">
    <w:p w14:paraId="4DD9F1AC" w14:textId="37A03B4F" w:rsidR="003A4723" w:rsidRDefault="003A4723">
      <w:pPr>
        <w:pStyle w:val="CommentText"/>
      </w:pPr>
      <w:r>
        <w:rPr>
          <w:rStyle w:val="CommentReference"/>
        </w:rPr>
        <w:annotationRef/>
      </w:r>
      <w:r>
        <w:t>Parece-me curto os desafios. Não dá para elaborar mais um pouco?</w:t>
      </w:r>
    </w:p>
  </w:comment>
  <w:comment w:id="109" w:author="Ruben" w:date="2015-02-02T16:50:00Z" w:initials="R">
    <w:p w14:paraId="569945BE" w14:textId="50140E86" w:rsidR="003A4723" w:rsidRDefault="003A4723">
      <w:pPr>
        <w:pStyle w:val="CommentText"/>
      </w:pPr>
      <w:r>
        <w:rPr>
          <w:rStyle w:val="CommentReference"/>
        </w:rPr>
        <w:annotationRef/>
      </w:r>
      <w:r>
        <w:t xml:space="preserve">Primeira vez que aparece “relações entre conceitos”. Já deveria ter sido apresentado e definido </w:t>
      </w:r>
      <w:r>
        <w:br/>
        <w:t>à muito tempo atrás.</w:t>
      </w:r>
    </w:p>
    <w:p w14:paraId="2C7E1827" w14:textId="376F81E8" w:rsidR="003A4723" w:rsidRDefault="003A4723">
      <w:pPr>
        <w:pStyle w:val="CommentText"/>
      </w:pPr>
      <w:r>
        <w:t>Não só encontrar relações, mas também como quantifica-las.</w:t>
      </w:r>
    </w:p>
    <w:p w14:paraId="77ACB382" w14:textId="1AD48655" w:rsidR="003A4723" w:rsidRDefault="003A4723">
      <w:pPr>
        <w:pStyle w:val="CommentText"/>
      </w:pPr>
      <w:r>
        <w:t>Porque é que isto é um problema????</w:t>
      </w:r>
    </w:p>
  </w:comment>
  <w:comment w:id="120" w:author="Ruben" w:date="2015-02-02T16:51:00Z" w:initials="R">
    <w:p w14:paraId="663228EB" w14:textId="055FF8D7" w:rsidR="003A4723" w:rsidRPr="003A4723" w:rsidRDefault="003A4723">
      <w:pPr>
        <w:pStyle w:val="CommentText"/>
        <w:rPr>
          <w:lang w:val="en-US"/>
        </w:rPr>
      </w:pPr>
      <w:r>
        <w:rPr>
          <w:rStyle w:val="CommentReference"/>
        </w:rPr>
        <w:annotationRef/>
      </w:r>
      <w:proofErr w:type="spellStart"/>
      <w:r w:rsidRPr="003A4723">
        <w:rPr>
          <w:lang w:val="en-US"/>
        </w:rPr>
        <w:t>Não</w:t>
      </w:r>
      <w:proofErr w:type="spellEnd"/>
      <w:r w:rsidRPr="003A4723">
        <w:rPr>
          <w:lang w:val="en-US"/>
        </w:rPr>
        <w:t xml:space="preserve"> </w:t>
      </w:r>
      <w:proofErr w:type="spellStart"/>
      <w:r w:rsidRPr="003A4723">
        <w:rPr>
          <w:lang w:val="en-US"/>
        </w:rPr>
        <w:t>usaria</w:t>
      </w:r>
      <w:proofErr w:type="spellEnd"/>
      <w:r w:rsidRPr="003A4723">
        <w:rPr>
          <w:lang w:val="en-US"/>
        </w:rPr>
        <w:t xml:space="preserve"> “is it possible”</w:t>
      </w:r>
      <w:r>
        <w:rPr>
          <w:lang w:val="en-US"/>
        </w:rPr>
        <w:t xml:space="preserve"> mas “how to…”</w:t>
      </w:r>
    </w:p>
  </w:comment>
  <w:comment w:id="135" w:author="Celson Lima" w:date="2015-01-27T12:06:00Z" w:initials="CL">
    <w:p w14:paraId="448729D8" w14:textId="748E242C" w:rsidR="008929D9" w:rsidRDefault="008929D9">
      <w:pPr>
        <w:pStyle w:val="CommentText"/>
      </w:pPr>
      <w:r>
        <w:rPr>
          <w:rStyle w:val="CommentReference"/>
        </w:rPr>
        <w:annotationRef/>
      </w:r>
      <w:r>
        <w:t>INVERTER: escrever na forma DIRETA!!!</w:t>
      </w:r>
    </w:p>
  </w:comment>
  <w:comment w:id="136" w:author="Ruben" w:date="2015-02-02T16:56:00Z" w:initials="R">
    <w:p w14:paraId="24FE2945" w14:textId="737C4568" w:rsidR="007D6753" w:rsidRDefault="007D6753">
      <w:pPr>
        <w:pStyle w:val="CommentText"/>
      </w:pPr>
      <w:r>
        <w:rPr>
          <w:rStyle w:val="CommentReference"/>
        </w:rPr>
        <w:annotationRef/>
      </w:r>
      <w:r>
        <w:t>Não me parce que isto seja um outcome!!!</w:t>
      </w:r>
    </w:p>
  </w:comment>
  <w:comment w:id="138" w:author="Celson Lima" w:date="2015-01-27T12:07:00Z" w:initials="CL">
    <w:p w14:paraId="244D6D10" w14:textId="28B278EE" w:rsidR="008372D8" w:rsidRDefault="008372D8">
      <w:pPr>
        <w:pStyle w:val="CommentText"/>
      </w:pPr>
      <w:r>
        <w:rPr>
          <w:rStyle w:val="CommentReference"/>
        </w:rPr>
        <w:annotationRef/>
      </w:r>
      <w:r>
        <w:t>Não entendi ... Texto confuso ...</w:t>
      </w:r>
    </w:p>
  </w:comment>
  <w:comment w:id="139" w:author="Ruben" w:date="2015-02-02T16:56:00Z" w:initials="R">
    <w:p w14:paraId="4E316A83" w14:textId="3FB2C5B1" w:rsidR="007D6753" w:rsidRDefault="007D6753">
      <w:pPr>
        <w:pStyle w:val="CommentText"/>
      </w:pPr>
      <w:r>
        <w:rPr>
          <w:rStyle w:val="CommentReference"/>
        </w:rPr>
        <w:annotationRef/>
      </w:r>
      <w:r>
        <w:t>Não me parce que isto seja um outcome!!!</w:t>
      </w:r>
    </w:p>
  </w:comment>
  <w:comment w:id="142" w:author="Ruben" w:date="2015-02-02T16:56:00Z" w:initials="R">
    <w:p w14:paraId="4856EDEB" w14:textId="6A27ACD7" w:rsidR="007D6753" w:rsidRDefault="007D6753">
      <w:pPr>
        <w:pStyle w:val="CommentText"/>
      </w:pPr>
      <w:r>
        <w:rPr>
          <w:rStyle w:val="CommentReference"/>
        </w:rPr>
        <w:annotationRef/>
      </w:r>
      <w:r>
        <w:t>Não me parce que isto seja um outcome!!!</w:t>
      </w:r>
    </w:p>
  </w:comment>
  <w:comment w:id="149" w:author="Ruben" w:date="2015-02-02T16:56:00Z" w:initials="R">
    <w:p w14:paraId="0F1E9896" w14:textId="103A665C" w:rsidR="007D6753" w:rsidRDefault="007D6753">
      <w:pPr>
        <w:pStyle w:val="CommentText"/>
      </w:pPr>
      <w:r>
        <w:rPr>
          <w:rStyle w:val="CommentReference"/>
        </w:rPr>
        <w:annotationRef/>
      </w:r>
      <w:r>
        <w:t>Não me parce que isto seja um outcome!!!</w:t>
      </w:r>
    </w:p>
  </w:comment>
  <w:comment w:id="160" w:author="Celson Lima" w:date="2015-01-27T12:17:00Z" w:initials="CL">
    <w:p w14:paraId="0E86DA8C" w14:textId="367E3E20" w:rsidR="00182E91" w:rsidRDefault="00182E91">
      <w:pPr>
        <w:pStyle w:val="CommentText"/>
      </w:pPr>
      <w:r>
        <w:rPr>
          <w:rStyle w:val="CommentReference"/>
        </w:rPr>
        <w:annotationRef/>
      </w:r>
      <w:r>
        <w:t>Não entendo esta parte ...</w:t>
      </w:r>
    </w:p>
  </w:comment>
  <w:comment w:id="156" w:author="Ruben" w:date="2015-02-02T16:57:00Z" w:initials="R">
    <w:p w14:paraId="2B758E1F" w14:textId="55601ACF" w:rsidR="007D6753" w:rsidRDefault="007D6753">
      <w:pPr>
        <w:pStyle w:val="CommentText"/>
      </w:pPr>
      <w:r>
        <w:rPr>
          <w:rStyle w:val="CommentReference"/>
        </w:rPr>
        <w:annotationRef/>
      </w:r>
      <w:r>
        <w:t>Isto sim é um outcome!</w:t>
      </w:r>
    </w:p>
  </w:comment>
  <w:comment w:id="162" w:author="Ruben" w:date="2015-02-02T16:59:00Z" w:initials="R">
    <w:p w14:paraId="0922BF5A" w14:textId="7FFAB74D" w:rsidR="007D6753" w:rsidRDefault="007D6753">
      <w:pPr>
        <w:pStyle w:val="CommentText"/>
      </w:pPr>
      <w:r>
        <w:rPr>
          <w:rStyle w:val="CommentReference"/>
        </w:rPr>
        <w:annotationRef/>
      </w:r>
      <w:r>
        <w:t>Isto sim é um outcome!</w:t>
      </w:r>
      <w:r>
        <w:t xml:space="preserve"> Falta outro que é o processo ou o método que te leva à descoberta de novos padrões. Bem como a publicação de artigos científicos pode ser visto também como um outcome.</w:t>
      </w:r>
    </w:p>
  </w:comment>
  <w:comment w:id="170" w:author="Ruben" w:date="2015-02-02T17:18:00Z" w:initials="R">
    <w:p w14:paraId="0E458CA7" w14:textId="77777777" w:rsidR="007D6753" w:rsidRDefault="007D6753">
      <w:pPr>
        <w:pStyle w:val="CommentText"/>
      </w:pPr>
      <w:r>
        <w:rPr>
          <w:rStyle w:val="CommentReference"/>
        </w:rPr>
        <w:annotationRef/>
      </w:r>
      <w:r>
        <w:t>Ui... Salto muito quântico. Quanto muito falar que o CoSpaces serviou de ambitente exploratório para validar os objectivos desta dissertação. Forneceu requsitos, elementos para a ontologia, etc...</w:t>
      </w:r>
    </w:p>
    <w:p w14:paraId="3B102B56" w14:textId="5E6AD411" w:rsidR="007D6753" w:rsidRDefault="007D6753">
      <w:pPr>
        <w:pStyle w:val="CommentText"/>
      </w:pPr>
      <w:r>
        <w:t xml:space="preserve">Mais à frente podemos descrever </w:t>
      </w:r>
      <w:r w:rsidR="00AF378C">
        <w:t>o</w:t>
      </w:r>
      <w:r>
        <w:t xml:space="preserve"> cenário aplicacional, onde o trabalho </w:t>
      </w:r>
      <w:r w:rsidR="00AF378C">
        <w:t>irá</w:t>
      </w:r>
      <w:r>
        <w:t xml:space="preserve"> ser usado.</w:t>
      </w:r>
    </w:p>
    <w:p w14:paraId="435686CA" w14:textId="77777777" w:rsidR="00AF378C" w:rsidRDefault="00AF378C">
      <w:pPr>
        <w:pStyle w:val="CommentText"/>
      </w:pPr>
      <w:r>
        <w:t>Falar primeiro no dominio de aplicação. Fontes de informação usadas, etc...</w:t>
      </w:r>
    </w:p>
    <w:p w14:paraId="5056F78A" w14:textId="2D74BB8B" w:rsidR="00AF378C" w:rsidRDefault="00AF378C">
      <w:pPr>
        <w:pStyle w:val="CommentText"/>
      </w:pPr>
      <w:r>
        <w:t>No final falar no contexto de research onde pode/deve entrar o cospaces e o e-cognos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D972C" w14:textId="77777777" w:rsidR="00931D20" w:rsidRDefault="00931D20" w:rsidP="008B30D6">
      <w:pPr>
        <w:spacing w:before="0" w:after="0" w:line="240" w:lineRule="auto"/>
      </w:pPr>
      <w:r>
        <w:separator/>
      </w:r>
    </w:p>
  </w:endnote>
  <w:endnote w:type="continuationSeparator" w:id="0">
    <w:p w14:paraId="16D819B8" w14:textId="77777777" w:rsidR="00931D20" w:rsidRDefault="00931D20"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081AC" w14:textId="7D63DC7B" w:rsidR="002E234F" w:rsidRDefault="00931D20">
    <w:pPr>
      <w:pStyle w:val="Footer"/>
    </w:pPr>
    <w:sdt>
      <w:sdtPr>
        <w:id w:val="1742754968"/>
        <w:docPartObj>
          <w:docPartGallery w:val="Page Numbers (Bottom of Page)"/>
          <w:docPartUnique/>
        </w:docPartObj>
      </w:sdtPr>
      <w:sdtEndPr/>
      <w:sdtContent>
        <w:r w:rsidR="002E234F">
          <w:fldChar w:fldCharType="begin"/>
        </w:r>
        <w:r w:rsidR="002E234F">
          <w:instrText>PAGE   \* MERGEFORMAT</w:instrText>
        </w:r>
        <w:r w:rsidR="002E234F">
          <w:fldChar w:fldCharType="separate"/>
        </w:r>
        <w:r w:rsidR="002E234F">
          <w:rPr>
            <w:noProof/>
          </w:rPr>
          <w:t>6</w:t>
        </w:r>
        <w:r w:rsidR="002E234F">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286994"/>
      <w:docPartObj>
        <w:docPartGallery w:val="Page Numbers (Bottom of Page)"/>
        <w:docPartUnique/>
      </w:docPartObj>
    </w:sdtPr>
    <w:sdtEndPr/>
    <w:sdtContent>
      <w:p w14:paraId="72403C93" w14:textId="04E9EA38" w:rsidR="002E234F" w:rsidRDefault="002E234F" w:rsidP="00BC44B2">
        <w:pPr>
          <w:pStyle w:val="Footer"/>
          <w:jc w:val="center"/>
        </w:pPr>
        <w:r>
          <w:fldChar w:fldCharType="begin"/>
        </w:r>
        <w:r>
          <w:instrText>PAGE   \* MERGEFORMAT</w:instrText>
        </w:r>
        <w:r>
          <w:fldChar w:fldCharType="separate"/>
        </w:r>
        <w:r w:rsidR="00AF378C">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C14D7" w14:textId="77777777" w:rsidR="00931D20" w:rsidRDefault="00931D20" w:rsidP="008B30D6">
      <w:pPr>
        <w:spacing w:before="0" w:after="0" w:line="240" w:lineRule="auto"/>
      </w:pPr>
      <w:r>
        <w:separator/>
      </w:r>
    </w:p>
  </w:footnote>
  <w:footnote w:type="continuationSeparator" w:id="0">
    <w:p w14:paraId="26939F66" w14:textId="77777777" w:rsidR="00931D20" w:rsidRDefault="00931D20"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FB9A7" w14:textId="77777777" w:rsidR="002E234F" w:rsidRDefault="002E23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65DB8"/>
    <w:multiLevelType w:val="hybridMultilevel"/>
    <w:tmpl w:val="7FE6127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7A7404"/>
    <w:multiLevelType w:val="multilevel"/>
    <w:tmpl w:val="E6D650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4"/>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6EF"/>
    <w:rsid w:val="00003527"/>
    <w:rsid w:val="00013A00"/>
    <w:rsid w:val="00015B63"/>
    <w:rsid w:val="000214AC"/>
    <w:rsid w:val="00027315"/>
    <w:rsid w:val="00043B7B"/>
    <w:rsid w:val="0005225A"/>
    <w:rsid w:val="00076A46"/>
    <w:rsid w:val="00080BD2"/>
    <w:rsid w:val="00083658"/>
    <w:rsid w:val="00090D1E"/>
    <w:rsid w:val="00091CA6"/>
    <w:rsid w:val="00096EAE"/>
    <w:rsid w:val="00097EAE"/>
    <w:rsid w:val="000A1723"/>
    <w:rsid w:val="000A711D"/>
    <w:rsid w:val="000B0E32"/>
    <w:rsid w:val="000B458D"/>
    <w:rsid w:val="000B6CE2"/>
    <w:rsid w:val="000D5764"/>
    <w:rsid w:val="000D7549"/>
    <w:rsid w:val="000E00C9"/>
    <w:rsid w:val="000E0725"/>
    <w:rsid w:val="000E4E80"/>
    <w:rsid w:val="000E560F"/>
    <w:rsid w:val="000F3249"/>
    <w:rsid w:val="0010099D"/>
    <w:rsid w:val="0010118B"/>
    <w:rsid w:val="00112473"/>
    <w:rsid w:val="00117C9B"/>
    <w:rsid w:val="001356EF"/>
    <w:rsid w:val="00180E88"/>
    <w:rsid w:val="00182E91"/>
    <w:rsid w:val="0019088C"/>
    <w:rsid w:val="00191D34"/>
    <w:rsid w:val="00192BB2"/>
    <w:rsid w:val="001A21F2"/>
    <w:rsid w:val="001A7411"/>
    <w:rsid w:val="001B12B2"/>
    <w:rsid w:val="001B1C4C"/>
    <w:rsid w:val="001B5080"/>
    <w:rsid w:val="001B54C5"/>
    <w:rsid w:val="001B7EEB"/>
    <w:rsid w:val="001C08BE"/>
    <w:rsid w:val="001C2F41"/>
    <w:rsid w:val="001D1222"/>
    <w:rsid w:val="001D61C4"/>
    <w:rsid w:val="001E0F7E"/>
    <w:rsid w:val="001E403D"/>
    <w:rsid w:val="00216C4C"/>
    <w:rsid w:val="00217AEE"/>
    <w:rsid w:val="00232148"/>
    <w:rsid w:val="002356EB"/>
    <w:rsid w:val="00237D3A"/>
    <w:rsid w:val="00240F3D"/>
    <w:rsid w:val="00252909"/>
    <w:rsid w:val="00252E61"/>
    <w:rsid w:val="00262D93"/>
    <w:rsid w:val="00292253"/>
    <w:rsid w:val="002B423B"/>
    <w:rsid w:val="002B7196"/>
    <w:rsid w:val="002C0581"/>
    <w:rsid w:val="002C08B6"/>
    <w:rsid w:val="002E0427"/>
    <w:rsid w:val="002E234F"/>
    <w:rsid w:val="002E7C13"/>
    <w:rsid w:val="00323254"/>
    <w:rsid w:val="00326258"/>
    <w:rsid w:val="00327B04"/>
    <w:rsid w:val="00331222"/>
    <w:rsid w:val="003318B5"/>
    <w:rsid w:val="00333787"/>
    <w:rsid w:val="00335E56"/>
    <w:rsid w:val="0034229D"/>
    <w:rsid w:val="0036725E"/>
    <w:rsid w:val="003704A8"/>
    <w:rsid w:val="003751A7"/>
    <w:rsid w:val="00375905"/>
    <w:rsid w:val="00387EFC"/>
    <w:rsid w:val="00390E06"/>
    <w:rsid w:val="00394BA7"/>
    <w:rsid w:val="003A0B74"/>
    <w:rsid w:val="003A4723"/>
    <w:rsid w:val="003A54E4"/>
    <w:rsid w:val="003B3F8E"/>
    <w:rsid w:val="003D1F52"/>
    <w:rsid w:val="003E3A7C"/>
    <w:rsid w:val="003F0887"/>
    <w:rsid w:val="003F4C5B"/>
    <w:rsid w:val="004045DD"/>
    <w:rsid w:val="00404D40"/>
    <w:rsid w:val="0041406B"/>
    <w:rsid w:val="00420CAE"/>
    <w:rsid w:val="00425D70"/>
    <w:rsid w:val="00426CC5"/>
    <w:rsid w:val="00443577"/>
    <w:rsid w:val="00452751"/>
    <w:rsid w:val="00457C2D"/>
    <w:rsid w:val="00470589"/>
    <w:rsid w:val="004752A2"/>
    <w:rsid w:val="00484C8E"/>
    <w:rsid w:val="00490D95"/>
    <w:rsid w:val="0049322E"/>
    <w:rsid w:val="00497372"/>
    <w:rsid w:val="004A7C40"/>
    <w:rsid w:val="004B433E"/>
    <w:rsid w:val="004C6C8F"/>
    <w:rsid w:val="004D179D"/>
    <w:rsid w:val="004D4110"/>
    <w:rsid w:val="004D5CCB"/>
    <w:rsid w:val="004E0E23"/>
    <w:rsid w:val="004E70AA"/>
    <w:rsid w:val="004F7672"/>
    <w:rsid w:val="00502FCA"/>
    <w:rsid w:val="00505967"/>
    <w:rsid w:val="00505AFE"/>
    <w:rsid w:val="00520684"/>
    <w:rsid w:val="00524D59"/>
    <w:rsid w:val="00530A72"/>
    <w:rsid w:val="00536C03"/>
    <w:rsid w:val="00537E90"/>
    <w:rsid w:val="005410B9"/>
    <w:rsid w:val="00542D7B"/>
    <w:rsid w:val="00544DC2"/>
    <w:rsid w:val="00556BB0"/>
    <w:rsid w:val="00556BE7"/>
    <w:rsid w:val="00560F7D"/>
    <w:rsid w:val="00565A39"/>
    <w:rsid w:val="00575B43"/>
    <w:rsid w:val="005940FD"/>
    <w:rsid w:val="005A0F6E"/>
    <w:rsid w:val="005A3284"/>
    <w:rsid w:val="005A3F3F"/>
    <w:rsid w:val="005B02F9"/>
    <w:rsid w:val="005B480E"/>
    <w:rsid w:val="005B61D1"/>
    <w:rsid w:val="005C0905"/>
    <w:rsid w:val="005C444E"/>
    <w:rsid w:val="005D1C5A"/>
    <w:rsid w:val="005D1E80"/>
    <w:rsid w:val="005F5EFC"/>
    <w:rsid w:val="006106F9"/>
    <w:rsid w:val="00612550"/>
    <w:rsid w:val="00621B72"/>
    <w:rsid w:val="00623EB7"/>
    <w:rsid w:val="006502FA"/>
    <w:rsid w:val="006519AA"/>
    <w:rsid w:val="00652857"/>
    <w:rsid w:val="006568D3"/>
    <w:rsid w:val="006576FF"/>
    <w:rsid w:val="00665029"/>
    <w:rsid w:val="00684F66"/>
    <w:rsid w:val="006A2163"/>
    <w:rsid w:val="006A7A6C"/>
    <w:rsid w:val="006B1E5E"/>
    <w:rsid w:val="006B1F62"/>
    <w:rsid w:val="006C1AAA"/>
    <w:rsid w:val="006C7769"/>
    <w:rsid w:val="006E252A"/>
    <w:rsid w:val="006F3C33"/>
    <w:rsid w:val="006F753E"/>
    <w:rsid w:val="0071444D"/>
    <w:rsid w:val="00716C63"/>
    <w:rsid w:val="00720011"/>
    <w:rsid w:val="007222A9"/>
    <w:rsid w:val="00725D4A"/>
    <w:rsid w:val="0075584A"/>
    <w:rsid w:val="00773A33"/>
    <w:rsid w:val="00780D91"/>
    <w:rsid w:val="007965B3"/>
    <w:rsid w:val="007A14BF"/>
    <w:rsid w:val="007A225E"/>
    <w:rsid w:val="007A4E24"/>
    <w:rsid w:val="007B342E"/>
    <w:rsid w:val="007B5D0D"/>
    <w:rsid w:val="007C4850"/>
    <w:rsid w:val="007D6753"/>
    <w:rsid w:val="007E3545"/>
    <w:rsid w:val="007E6F3B"/>
    <w:rsid w:val="007F6F9B"/>
    <w:rsid w:val="00800D4D"/>
    <w:rsid w:val="008010FC"/>
    <w:rsid w:val="0080536F"/>
    <w:rsid w:val="0081252C"/>
    <w:rsid w:val="00834EA7"/>
    <w:rsid w:val="008372D8"/>
    <w:rsid w:val="00843719"/>
    <w:rsid w:val="00852362"/>
    <w:rsid w:val="00857BCA"/>
    <w:rsid w:val="00867A52"/>
    <w:rsid w:val="008929D9"/>
    <w:rsid w:val="008A7B11"/>
    <w:rsid w:val="008B30D6"/>
    <w:rsid w:val="008B6E0D"/>
    <w:rsid w:val="008D1EAB"/>
    <w:rsid w:val="008D47E6"/>
    <w:rsid w:val="008E1520"/>
    <w:rsid w:val="008E2006"/>
    <w:rsid w:val="008E50B9"/>
    <w:rsid w:val="008F3042"/>
    <w:rsid w:val="0090359D"/>
    <w:rsid w:val="009058CD"/>
    <w:rsid w:val="00914285"/>
    <w:rsid w:val="00931D20"/>
    <w:rsid w:val="00955136"/>
    <w:rsid w:val="00963619"/>
    <w:rsid w:val="00970F2A"/>
    <w:rsid w:val="00981EA0"/>
    <w:rsid w:val="009916E3"/>
    <w:rsid w:val="009B6C6D"/>
    <w:rsid w:val="009D1649"/>
    <w:rsid w:val="009E07E2"/>
    <w:rsid w:val="009F05BE"/>
    <w:rsid w:val="009F6718"/>
    <w:rsid w:val="00A03A8B"/>
    <w:rsid w:val="00A252DB"/>
    <w:rsid w:val="00A44BDF"/>
    <w:rsid w:val="00A54A7A"/>
    <w:rsid w:val="00A620C9"/>
    <w:rsid w:val="00A74918"/>
    <w:rsid w:val="00A805F2"/>
    <w:rsid w:val="00A93518"/>
    <w:rsid w:val="00A940B0"/>
    <w:rsid w:val="00AA2DBF"/>
    <w:rsid w:val="00AB3F38"/>
    <w:rsid w:val="00AC03A8"/>
    <w:rsid w:val="00AC4022"/>
    <w:rsid w:val="00AC4C6D"/>
    <w:rsid w:val="00AD1AC7"/>
    <w:rsid w:val="00AF0219"/>
    <w:rsid w:val="00AF20F7"/>
    <w:rsid w:val="00AF378C"/>
    <w:rsid w:val="00B01E96"/>
    <w:rsid w:val="00B04CFA"/>
    <w:rsid w:val="00B11C49"/>
    <w:rsid w:val="00B13CDD"/>
    <w:rsid w:val="00B21834"/>
    <w:rsid w:val="00B23BDE"/>
    <w:rsid w:val="00B25DAD"/>
    <w:rsid w:val="00B42525"/>
    <w:rsid w:val="00B46437"/>
    <w:rsid w:val="00B47F12"/>
    <w:rsid w:val="00B7444B"/>
    <w:rsid w:val="00B92070"/>
    <w:rsid w:val="00BB2888"/>
    <w:rsid w:val="00BC23DB"/>
    <w:rsid w:val="00BC44B2"/>
    <w:rsid w:val="00BD3CF4"/>
    <w:rsid w:val="00BD5056"/>
    <w:rsid w:val="00BD5663"/>
    <w:rsid w:val="00BF29B0"/>
    <w:rsid w:val="00C01677"/>
    <w:rsid w:val="00C1294D"/>
    <w:rsid w:val="00C20617"/>
    <w:rsid w:val="00C22B59"/>
    <w:rsid w:val="00C27D83"/>
    <w:rsid w:val="00C32E3E"/>
    <w:rsid w:val="00C4024C"/>
    <w:rsid w:val="00C5203A"/>
    <w:rsid w:val="00C60C69"/>
    <w:rsid w:val="00C77726"/>
    <w:rsid w:val="00C867FF"/>
    <w:rsid w:val="00C9769B"/>
    <w:rsid w:val="00CA0943"/>
    <w:rsid w:val="00CA7833"/>
    <w:rsid w:val="00CB0998"/>
    <w:rsid w:val="00CB6F98"/>
    <w:rsid w:val="00CC6030"/>
    <w:rsid w:val="00CC69D9"/>
    <w:rsid w:val="00CD6FC0"/>
    <w:rsid w:val="00CE6C02"/>
    <w:rsid w:val="00D1087C"/>
    <w:rsid w:val="00D13180"/>
    <w:rsid w:val="00D16C48"/>
    <w:rsid w:val="00D4267B"/>
    <w:rsid w:val="00D43DBF"/>
    <w:rsid w:val="00D51B74"/>
    <w:rsid w:val="00D57877"/>
    <w:rsid w:val="00D61EC2"/>
    <w:rsid w:val="00D75139"/>
    <w:rsid w:val="00D83732"/>
    <w:rsid w:val="00D94695"/>
    <w:rsid w:val="00DA1D20"/>
    <w:rsid w:val="00DA454D"/>
    <w:rsid w:val="00DB1E88"/>
    <w:rsid w:val="00DB7C9A"/>
    <w:rsid w:val="00DC1C91"/>
    <w:rsid w:val="00DC57C0"/>
    <w:rsid w:val="00DD0811"/>
    <w:rsid w:val="00DD6820"/>
    <w:rsid w:val="00DE434C"/>
    <w:rsid w:val="00DE7ACB"/>
    <w:rsid w:val="00DF3A14"/>
    <w:rsid w:val="00DF6FD3"/>
    <w:rsid w:val="00E0106E"/>
    <w:rsid w:val="00E128F1"/>
    <w:rsid w:val="00E36CF7"/>
    <w:rsid w:val="00E37DA1"/>
    <w:rsid w:val="00E50078"/>
    <w:rsid w:val="00E552CA"/>
    <w:rsid w:val="00E5703F"/>
    <w:rsid w:val="00E63BA4"/>
    <w:rsid w:val="00E7395C"/>
    <w:rsid w:val="00E761D0"/>
    <w:rsid w:val="00E90ABC"/>
    <w:rsid w:val="00E96FCF"/>
    <w:rsid w:val="00EB4894"/>
    <w:rsid w:val="00EC21C6"/>
    <w:rsid w:val="00EC58D9"/>
    <w:rsid w:val="00ED0AFB"/>
    <w:rsid w:val="00EF5764"/>
    <w:rsid w:val="00F00DC4"/>
    <w:rsid w:val="00F03A0A"/>
    <w:rsid w:val="00F11044"/>
    <w:rsid w:val="00F33949"/>
    <w:rsid w:val="00F33FBC"/>
    <w:rsid w:val="00F62BA1"/>
    <w:rsid w:val="00F709D3"/>
    <w:rsid w:val="00F731CE"/>
    <w:rsid w:val="00F81A2F"/>
    <w:rsid w:val="00F852F5"/>
    <w:rsid w:val="00F8572E"/>
    <w:rsid w:val="00F904C2"/>
    <w:rsid w:val="00FA6EE7"/>
    <w:rsid w:val="00FA7AEF"/>
    <w:rsid w:val="00FD0AA4"/>
    <w:rsid w:val="00FD60DB"/>
    <w:rsid w:val="00FD7B95"/>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F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A"/>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03"/>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5584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9F05BE"/>
    <w:rPr>
      <w:sz w:val="16"/>
      <w:szCs w:val="16"/>
    </w:rPr>
  </w:style>
  <w:style w:type="paragraph" w:styleId="CommentText">
    <w:name w:val="annotation text"/>
    <w:basedOn w:val="Normal"/>
    <w:link w:val="CommentTextChar"/>
    <w:uiPriority w:val="99"/>
    <w:semiHidden/>
    <w:unhideWhenUsed/>
    <w:rsid w:val="009F05BE"/>
    <w:pPr>
      <w:spacing w:line="240" w:lineRule="auto"/>
    </w:pPr>
    <w:rPr>
      <w:sz w:val="20"/>
      <w:szCs w:val="20"/>
    </w:rPr>
  </w:style>
  <w:style w:type="character" w:customStyle="1" w:styleId="CommentTextChar">
    <w:name w:val="Comment Text Char"/>
    <w:basedOn w:val="DefaultParagraphFont"/>
    <w:link w:val="CommentText"/>
    <w:uiPriority w:val="99"/>
    <w:semiHidden/>
    <w:rsid w:val="009F05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05BE"/>
    <w:rPr>
      <w:b/>
      <w:bCs/>
    </w:rPr>
  </w:style>
  <w:style w:type="character" w:customStyle="1" w:styleId="CommentSubjectChar">
    <w:name w:val="Comment Subject Char"/>
    <w:basedOn w:val="CommentTextChar"/>
    <w:link w:val="CommentSubject"/>
    <w:uiPriority w:val="99"/>
    <w:semiHidden/>
    <w:rsid w:val="009F05BE"/>
    <w:rPr>
      <w:rFonts w:ascii="Times New Roman" w:hAnsi="Times New Roman"/>
      <w:b/>
      <w:bCs/>
      <w:sz w:val="20"/>
      <w:szCs w:val="20"/>
    </w:rPr>
  </w:style>
  <w:style w:type="paragraph" w:styleId="BalloonText">
    <w:name w:val="Balloon Text"/>
    <w:basedOn w:val="Normal"/>
    <w:link w:val="BalloonTextChar"/>
    <w:uiPriority w:val="99"/>
    <w:semiHidden/>
    <w:unhideWhenUsed/>
    <w:rsid w:val="009F0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BE"/>
    <w:rPr>
      <w:rFonts w:ascii="Segoe UI" w:hAnsi="Segoe UI" w:cs="Segoe UI"/>
      <w:sz w:val="18"/>
      <w:szCs w:val="18"/>
    </w:rPr>
  </w:style>
  <w:style w:type="paragraph" w:styleId="Header">
    <w:name w:val="header"/>
    <w:basedOn w:val="Normal"/>
    <w:link w:val="HeaderChar"/>
    <w:uiPriority w:val="99"/>
    <w:unhideWhenUsed/>
    <w:rsid w:val="008B30D6"/>
    <w:pPr>
      <w:tabs>
        <w:tab w:val="center" w:pos="4252"/>
        <w:tab w:val="right" w:pos="8504"/>
      </w:tabs>
      <w:spacing w:line="240" w:lineRule="auto"/>
    </w:pPr>
  </w:style>
  <w:style w:type="character" w:customStyle="1" w:styleId="HeaderChar">
    <w:name w:val="Header Char"/>
    <w:basedOn w:val="DefaultParagraphFont"/>
    <w:link w:val="Header"/>
    <w:uiPriority w:val="99"/>
    <w:rsid w:val="008B30D6"/>
    <w:rPr>
      <w:rFonts w:ascii="Times New Roman" w:hAnsi="Times New Roman"/>
      <w:sz w:val="24"/>
    </w:rPr>
  </w:style>
  <w:style w:type="paragraph" w:styleId="Footer">
    <w:name w:val="footer"/>
    <w:basedOn w:val="Normal"/>
    <w:link w:val="FooterChar"/>
    <w:uiPriority w:val="99"/>
    <w:unhideWhenUsed/>
    <w:rsid w:val="008B30D6"/>
    <w:pPr>
      <w:tabs>
        <w:tab w:val="center" w:pos="4252"/>
        <w:tab w:val="right" w:pos="8504"/>
      </w:tabs>
      <w:spacing w:line="240" w:lineRule="auto"/>
    </w:pPr>
  </w:style>
  <w:style w:type="character" w:customStyle="1" w:styleId="FooterChar">
    <w:name w:val="Footer Char"/>
    <w:basedOn w:val="DefaultParagraphFont"/>
    <w:link w:val="Footer"/>
    <w:uiPriority w:val="99"/>
    <w:rsid w:val="008B30D6"/>
    <w:rPr>
      <w:rFonts w:ascii="Times New Roman" w:hAnsi="Times New Roman"/>
      <w:sz w:val="24"/>
    </w:rPr>
  </w:style>
  <w:style w:type="character" w:styleId="Hyperlink">
    <w:name w:val="Hyperlink"/>
    <w:basedOn w:val="DefaultParagraphFont"/>
    <w:uiPriority w:val="99"/>
    <w:semiHidden/>
    <w:unhideWhenUsed/>
    <w:rsid w:val="002C08B6"/>
    <w:rPr>
      <w:color w:val="0000FF"/>
      <w:u w:val="single"/>
    </w:rPr>
  </w:style>
  <w:style w:type="character" w:customStyle="1" w:styleId="highlight">
    <w:name w:val="highlight"/>
    <w:basedOn w:val="DefaultParagraphFont"/>
    <w:rsid w:val="00E36CF7"/>
  </w:style>
  <w:style w:type="paragraph" w:styleId="Revision">
    <w:name w:val="Revision"/>
    <w:hidden/>
    <w:uiPriority w:val="99"/>
    <w:semiHidden/>
    <w:rsid w:val="00720011"/>
    <w:pPr>
      <w:spacing w:line="240" w:lineRule="auto"/>
      <w:jc w:val="left"/>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84A"/>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03"/>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75584A"/>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9F05BE"/>
    <w:rPr>
      <w:sz w:val="16"/>
      <w:szCs w:val="16"/>
    </w:rPr>
  </w:style>
  <w:style w:type="paragraph" w:styleId="CommentText">
    <w:name w:val="annotation text"/>
    <w:basedOn w:val="Normal"/>
    <w:link w:val="CommentTextChar"/>
    <w:uiPriority w:val="99"/>
    <w:semiHidden/>
    <w:unhideWhenUsed/>
    <w:rsid w:val="009F05BE"/>
    <w:pPr>
      <w:spacing w:line="240" w:lineRule="auto"/>
    </w:pPr>
    <w:rPr>
      <w:sz w:val="20"/>
      <w:szCs w:val="20"/>
    </w:rPr>
  </w:style>
  <w:style w:type="character" w:customStyle="1" w:styleId="CommentTextChar">
    <w:name w:val="Comment Text Char"/>
    <w:basedOn w:val="DefaultParagraphFont"/>
    <w:link w:val="CommentText"/>
    <w:uiPriority w:val="99"/>
    <w:semiHidden/>
    <w:rsid w:val="009F05B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05BE"/>
    <w:rPr>
      <w:b/>
      <w:bCs/>
    </w:rPr>
  </w:style>
  <w:style w:type="character" w:customStyle="1" w:styleId="CommentSubjectChar">
    <w:name w:val="Comment Subject Char"/>
    <w:basedOn w:val="CommentTextChar"/>
    <w:link w:val="CommentSubject"/>
    <w:uiPriority w:val="99"/>
    <w:semiHidden/>
    <w:rsid w:val="009F05BE"/>
    <w:rPr>
      <w:rFonts w:ascii="Times New Roman" w:hAnsi="Times New Roman"/>
      <w:b/>
      <w:bCs/>
      <w:sz w:val="20"/>
      <w:szCs w:val="20"/>
    </w:rPr>
  </w:style>
  <w:style w:type="paragraph" w:styleId="BalloonText">
    <w:name w:val="Balloon Text"/>
    <w:basedOn w:val="Normal"/>
    <w:link w:val="BalloonTextChar"/>
    <w:uiPriority w:val="99"/>
    <w:semiHidden/>
    <w:unhideWhenUsed/>
    <w:rsid w:val="009F05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BE"/>
    <w:rPr>
      <w:rFonts w:ascii="Segoe UI" w:hAnsi="Segoe UI" w:cs="Segoe UI"/>
      <w:sz w:val="18"/>
      <w:szCs w:val="18"/>
    </w:rPr>
  </w:style>
  <w:style w:type="paragraph" w:styleId="Header">
    <w:name w:val="header"/>
    <w:basedOn w:val="Normal"/>
    <w:link w:val="HeaderChar"/>
    <w:uiPriority w:val="99"/>
    <w:unhideWhenUsed/>
    <w:rsid w:val="008B30D6"/>
    <w:pPr>
      <w:tabs>
        <w:tab w:val="center" w:pos="4252"/>
        <w:tab w:val="right" w:pos="8504"/>
      </w:tabs>
      <w:spacing w:line="240" w:lineRule="auto"/>
    </w:pPr>
  </w:style>
  <w:style w:type="character" w:customStyle="1" w:styleId="HeaderChar">
    <w:name w:val="Header Char"/>
    <w:basedOn w:val="DefaultParagraphFont"/>
    <w:link w:val="Header"/>
    <w:uiPriority w:val="99"/>
    <w:rsid w:val="008B30D6"/>
    <w:rPr>
      <w:rFonts w:ascii="Times New Roman" w:hAnsi="Times New Roman"/>
      <w:sz w:val="24"/>
    </w:rPr>
  </w:style>
  <w:style w:type="paragraph" w:styleId="Footer">
    <w:name w:val="footer"/>
    <w:basedOn w:val="Normal"/>
    <w:link w:val="FooterChar"/>
    <w:uiPriority w:val="99"/>
    <w:unhideWhenUsed/>
    <w:rsid w:val="008B30D6"/>
    <w:pPr>
      <w:tabs>
        <w:tab w:val="center" w:pos="4252"/>
        <w:tab w:val="right" w:pos="8504"/>
      </w:tabs>
      <w:spacing w:line="240" w:lineRule="auto"/>
    </w:pPr>
  </w:style>
  <w:style w:type="character" w:customStyle="1" w:styleId="FooterChar">
    <w:name w:val="Footer Char"/>
    <w:basedOn w:val="DefaultParagraphFont"/>
    <w:link w:val="Footer"/>
    <w:uiPriority w:val="99"/>
    <w:rsid w:val="008B30D6"/>
    <w:rPr>
      <w:rFonts w:ascii="Times New Roman" w:hAnsi="Times New Roman"/>
      <w:sz w:val="24"/>
    </w:rPr>
  </w:style>
  <w:style w:type="character" w:styleId="Hyperlink">
    <w:name w:val="Hyperlink"/>
    <w:basedOn w:val="DefaultParagraphFont"/>
    <w:uiPriority w:val="99"/>
    <w:semiHidden/>
    <w:unhideWhenUsed/>
    <w:rsid w:val="002C08B6"/>
    <w:rPr>
      <w:color w:val="0000FF"/>
      <w:u w:val="single"/>
    </w:rPr>
  </w:style>
  <w:style w:type="character" w:customStyle="1" w:styleId="highlight">
    <w:name w:val="highlight"/>
    <w:basedOn w:val="DefaultParagraphFont"/>
    <w:rsid w:val="00E36CF7"/>
  </w:style>
  <w:style w:type="paragraph" w:styleId="Revision">
    <w:name w:val="Revision"/>
    <w:hidden/>
    <w:uiPriority w:val="99"/>
    <w:semiHidden/>
    <w:rsid w:val="00720011"/>
    <w:pPr>
      <w:spacing w:line="240" w:lineRule="auto"/>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D93E8-FACC-471F-AA19-037774D7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4672</Words>
  <Characters>25233</Characters>
  <Application>Microsoft Office Word</Application>
  <DocSecurity>0</DocSecurity>
  <Lines>210</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Ruben</cp:lastModifiedBy>
  <cp:revision>6</cp:revision>
  <cp:lastPrinted>2015-01-11T00:23:00Z</cp:lastPrinted>
  <dcterms:created xsi:type="dcterms:W3CDTF">2015-01-27T17:18:00Z</dcterms:created>
  <dcterms:modified xsi:type="dcterms:W3CDTF">2015-02-02T17:18:00Z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id="igIDejPA"/&gt;&lt;style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