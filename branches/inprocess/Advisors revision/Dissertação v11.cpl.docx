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F357EF" w14:textId="77777777" w:rsidR="0071444D" w:rsidRDefault="0071444D" w:rsidP="006519AA">
      <w:pPr>
        <w:rPr>
          <w:sz w:val="20"/>
          <w:lang w:val="en-GB"/>
        </w:rPr>
      </w:pPr>
    </w:p>
    <w:p w14:paraId="7E2E506C" w14:textId="7498D722" w:rsidR="006519AA" w:rsidRDefault="006519AA" w:rsidP="006519AA">
      <w:pPr>
        <w:rPr>
          <w:sz w:val="20"/>
          <w:lang w:val="en-GB"/>
        </w:rPr>
      </w:pPr>
      <w:r>
        <w:rPr>
          <w:sz w:val="20"/>
          <w:lang w:val="en-GB"/>
        </w:rPr>
        <w:t>Chapter 1 – Introduction</w:t>
      </w:r>
      <w:r w:rsidR="00A620C9">
        <w:rPr>
          <w:sz w:val="20"/>
          <w:lang w:val="en-GB"/>
        </w:rPr>
        <w:t xml:space="preserve"> (planning)</w:t>
      </w:r>
    </w:p>
    <w:p w14:paraId="51D044AE" w14:textId="77777777" w:rsidR="00C20617" w:rsidRDefault="00C20617" w:rsidP="006519AA">
      <w:pPr>
        <w:rPr>
          <w:sz w:val="20"/>
          <w:lang w:val="en-GB"/>
        </w:rPr>
      </w:pPr>
      <w:r>
        <w:rPr>
          <w:sz w:val="20"/>
          <w:lang w:val="en-GB"/>
        </w:rPr>
        <w:t>[Flow: Communication Process-&gt;Vocabularies-&gt;Controlled Vocabularies-&gt;Goals of CV-&gt;Ontology-&gt;Ontology problems-&gt;Ontology learning-&gt;Pattern Extraction/Knowledge discovery-&gt;Approach to enrich an ontology based in data mining techniques.]</w:t>
      </w:r>
    </w:p>
    <w:p w14:paraId="3DE7B462" w14:textId="77777777" w:rsidR="00C20617" w:rsidRDefault="00C20617" w:rsidP="006519AA">
      <w:pPr>
        <w:rPr>
          <w:sz w:val="20"/>
          <w:lang w:val="en-GB"/>
        </w:rPr>
      </w:pPr>
    </w:p>
    <w:p w14:paraId="147680DF" w14:textId="77777777" w:rsidR="004D5CCB" w:rsidRDefault="004D5CCB" w:rsidP="006519AA">
      <w:pPr>
        <w:rPr>
          <w:sz w:val="20"/>
          <w:lang w:val="en-GB"/>
        </w:rPr>
      </w:pPr>
    </w:p>
    <w:p w14:paraId="7CFFE006" w14:textId="77777777" w:rsidR="006519AA" w:rsidRDefault="00AC4022" w:rsidP="006519AA">
      <w:pPr>
        <w:rPr>
          <w:sz w:val="20"/>
          <w:lang w:val="en-GB"/>
        </w:rPr>
      </w:pPr>
      <w:r>
        <w:rPr>
          <w:sz w:val="20"/>
          <w:lang w:val="en-GB"/>
        </w:rPr>
        <w:t xml:space="preserve">1P - </w:t>
      </w:r>
      <w:r w:rsidR="006519AA">
        <w:rPr>
          <w:sz w:val="20"/>
          <w:lang w:val="en-GB"/>
        </w:rPr>
        <w:t>Communication process/Languages/Vocabularies</w:t>
      </w:r>
    </w:p>
    <w:p w14:paraId="7F4250DE" w14:textId="77777777" w:rsidR="006519AA" w:rsidRDefault="00AC4022" w:rsidP="006519AA">
      <w:pPr>
        <w:rPr>
          <w:sz w:val="20"/>
          <w:lang w:val="en-GB"/>
        </w:rPr>
      </w:pPr>
      <w:r>
        <w:rPr>
          <w:sz w:val="20"/>
          <w:lang w:val="en-GB"/>
        </w:rPr>
        <w:t xml:space="preserve">2P - </w:t>
      </w:r>
      <w:r w:rsidR="006519AA">
        <w:rPr>
          <w:sz w:val="20"/>
          <w:lang w:val="en-GB"/>
        </w:rPr>
        <w:t>Controlled vocabularies, what are they?</w:t>
      </w:r>
      <w:r w:rsidR="00C20617">
        <w:rPr>
          <w:sz w:val="20"/>
          <w:lang w:val="en-GB"/>
        </w:rPr>
        <w:t xml:space="preserve"> </w:t>
      </w:r>
    </w:p>
    <w:p w14:paraId="2E255D3E" w14:textId="77777777" w:rsidR="006519AA" w:rsidRDefault="00AF20F7" w:rsidP="006519AA">
      <w:pPr>
        <w:rPr>
          <w:sz w:val="20"/>
          <w:lang w:val="en-GB"/>
        </w:rPr>
      </w:pPr>
      <w:r>
        <w:rPr>
          <w:sz w:val="20"/>
          <w:lang w:val="en-GB"/>
        </w:rPr>
        <w:t xml:space="preserve">3P - </w:t>
      </w:r>
      <w:r w:rsidR="001C2F41">
        <w:rPr>
          <w:sz w:val="20"/>
          <w:lang w:val="en-GB"/>
        </w:rPr>
        <w:t>What problems CV</w:t>
      </w:r>
      <w:r w:rsidR="00C20617">
        <w:rPr>
          <w:sz w:val="20"/>
          <w:lang w:val="en-GB"/>
        </w:rPr>
        <w:t>s</w:t>
      </w:r>
      <w:r w:rsidR="001C2F41">
        <w:rPr>
          <w:sz w:val="20"/>
          <w:lang w:val="en-GB"/>
        </w:rPr>
        <w:t xml:space="preserve"> address</w:t>
      </w:r>
      <w:r w:rsidR="006519AA">
        <w:rPr>
          <w:sz w:val="20"/>
          <w:lang w:val="en-GB"/>
        </w:rPr>
        <w:t>?</w:t>
      </w:r>
    </w:p>
    <w:p w14:paraId="6A76F275" w14:textId="77777777" w:rsidR="00AF20F7" w:rsidRDefault="00333787" w:rsidP="006519AA">
      <w:pPr>
        <w:pStyle w:val="ListParagraph"/>
        <w:numPr>
          <w:ilvl w:val="0"/>
          <w:numId w:val="11"/>
        </w:numPr>
        <w:rPr>
          <w:sz w:val="20"/>
          <w:lang w:val="en-GB"/>
        </w:rPr>
      </w:pPr>
      <w:r>
        <w:rPr>
          <w:sz w:val="20"/>
          <w:lang w:val="en-GB"/>
        </w:rPr>
        <w:t>words with similar meaning and different spelling</w:t>
      </w:r>
      <w:r w:rsidR="000A711D">
        <w:rPr>
          <w:sz w:val="20"/>
          <w:lang w:val="en-GB"/>
        </w:rPr>
        <w:t xml:space="preserve"> (Synonym</w:t>
      </w:r>
      <w:r>
        <w:rPr>
          <w:sz w:val="20"/>
          <w:lang w:val="en-GB"/>
        </w:rPr>
        <w:t>)</w:t>
      </w:r>
      <w:r w:rsidR="006519AA">
        <w:rPr>
          <w:sz w:val="20"/>
          <w:lang w:val="en-GB"/>
        </w:rPr>
        <w:t xml:space="preserve">, </w:t>
      </w:r>
    </w:p>
    <w:p w14:paraId="704051A9" w14:textId="77777777" w:rsidR="006519AA" w:rsidRDefault="00333787" w:rsidP="006519AA">
      <w:pPr>
        <w:pStyle w:val="ListParagraph"/>
        <w:numPr>
          <w:ilvl w:val="0"/>
          <w:numId w:val="11"/>
        </w:numPr>
        <w:rPr>
          <w:sz w:val="20"/>
          <w:lang w:val="en-GB"/>
        </w:rPr>
      </w:pPr>
      <w:r>
        <w:rPr>
          <w:sz w:val="20"/>
          <w:lang w:val="en-GB"/>
        </w:rPr>
        <w:t>words with the same spelling and different meaning</w:t>
      </w:r>
      <w:r w:rsidR="000A711D">
        <w:rPr>
          <w:sz w:val="20"/>
          <w:lang w:val="en-GB"/>
        </w:rPr>
        <w:t xml:space="preserve"> (Homograph</w:t>
      </w:r>
      <w:r>
        <w:rPr>
          <w:sz w:val="20"/>
          <w:lang w:val="en-GB"/>
        </w:rPr>
        <w:t>)</w:t>
      </w:r>
      <w:r w:rsidR="006519AA">
        <w:rPr>
          <w:sz w:val="20"/>
          <w:lang w:val="en-GB"/>
        </w:rPr>
        <w:t xml:space="preserve"> </w:t>
      </w:r>
    </w:p>
    <w:p w14:paraId="6E89B475" w14:textId="77777777" w:rsidR="006519AA" w:rsidRPr="006519AA" w:rsidRDefault="006519AA" w:rsidP="006519AA">
      <w:pPr>
        <w:pStyle w:val="ListParagraph"/>
        <w:numPr>
          <w:ilvl w:val="0"/>
          <w:numId w:val="11"/>
        </w:numPr>
        <w:rPr>
          <w:sz w:val="20"/>
          <w:lang w:val="en-GB"/>
        </w:rPr>
      </w:pPr>
      <w:r>
        <w:rPr>
          <w:sz w:val="20"/>
          <w:lang w:val="en-GB"/>
        </w:rPr>
        <w:t>Standardization of the vocabulary of a community</w:t>
      </w:r>
      <w:r w:rsidR="001C2F41">
        <w:rPr>
          <w:sz w:val="20"/>
          <w:lang w:val="en-GB"/>
        </w:rPr>
        <w:t>, one term represent only one concept</w:t>
      </w:r>
    </w:p>
    <w:p w14:paraId="33DCD448" w14:textId="77777777" w:rsidR="00D4267B" w:rsidRDefault="00AF20F7" w:rsidP="006519AA">
      <w:pPr>
        <w:rPr>
          <w:sz w:val="20"/>
          <w:lang w:val="en-GB"/>
        </w:rPr>
      </w:pPr>
      <w:r>
        <w:rPr>
          <w:sz w:val="20"/>
          <w:lang w:val="en-GB"/>
        </w:rPr>
        <w:t>4</w:t>
      </w:r>
      <w:r w:rsidR="00AC4022">
        <w:rPr>
          <w:sz w:val="20"/>
          <w:lang w:val="en-GB"/>
        </w:rPr>
        <w:t xml:space="preserve">P - </w:t>
      </w:r>
      <w:r w:rsidR="006519AA">
        <w:rPr>
          <w:sz w:val="20"/>
          <w:lang w:val="en-GB"/>
        </w:rPr>
        <w:t>Ontology as a form of CV, what is an ontology?</w:t>
      </w:r>
    </w:p>
    <w:p w14:paraId="39C897A9" w14:textId="77777777" w:rsidR="006519AA" w:rsidRDefault="006519AA" w:rsidP="00AF20F7">
      <w:pPr>
        <w:ind w:firstLine="708"/>
        <w:rPr>
          <w:sz w:val="20"/>
          <w:lang w:val="en-GB"/>
        </w:rPr>
      </w:pPr>
      <w:r>
        <w:rPr>
          <w:sz w:val="20"/>
          <w:lang w:val="en-GB"/>
        </w:rPr>
        <w:t xml:space="preserve">Why use an ontology? </w:t>
      </w:r>
    </w:p>
    <w:p w14:paraId="5F6F0F80" w14:textId="77777777" w:rsidR="006519AA" w:rsidRDefault="00AF20F7" w:rsidP="006519AA">
      <w:pPr>
        <w:rPr>
          <w:sz w:val="20"/>
          <w:lang w:val="en-GB"/>
        </w:rPr>
      </w:pPr>
      <w:r>
        <w:rPr>
          <w:sz w:val="20"/>
          <w:lang w:val="en-GB"/>
        </w:rPr>
        <w:t>5</w:t>
      </w:r>
      <w:r w:rsidR="00AC4022">
        <w:rPr>
          <w:sz w:val="20"/>
          <w:lang w:val="en-GB"/>
        </w:rPr>
        <w:t xml:space="preserve">P - </w:t>
      </w:r>
      <w:r w:rsidR="006519AA">
        <w:rPr>
          <w:sz w:val="20"/>
          <w:lang w:val="en-GB"/>
        </w:rPr>
        <w:t>Problems of ontologies.</w:t>
      </w:r>
    </w:p>
    <w:p w14:paraId="42B28AED" w14:textId="77777777" w:rsidR="001C2F41" w:rsidRDefault="001C2F41" w:rsidP="006519AA">
      <w:pPr>
        <w:rPr>
          <w:sz w:val="20"/>
          <w:lang w:val="en-GB"/>
        </w:rPr>
      </w:pPr>
      <w:r>
        <w:rPr>
          <w:sz w:val="20"/>
          <w:lang w:val="en-GB"/>
        </w:rPr>
        <w:tab/>
        <w:t>Static</w:t>
      </w:r>
    </w:p>
    <w:p w14:paraId="56886F60" w14:textId="77777777" w:rsidR="001C2F41" w:rsidRDefault="001C2F41" w:rsidP="001C2F41">
      <w:pPr>
        <w:ind w:firstLine="708"/>
        <w:rPr>
          <w:sz w:val="20"/>
          <w:lang w:val="en-GB"/>
        </w:rPr>
      </w:pPr>
      <w:r>
        <w:rPr>
          <w:sz w:val="20"/>
          <w:lang w:val="en-GB"/>
        </w:rPr>
        <w:t>R</w:t>
      </w:r>
      <w:r w:rsidR="006519AA">
        <w:rPr>
          <w:sz w:val="20"/>
          <w:lang w:val="en-GB"/>
        </w:rPr>
        <w:t xml:space="preserve">equire </w:t>
      </w:r>
      <w:r w:rsidR="006A2163">
        <w:rPr>
          <w:sz w:val="20"/>
          <w:lang w:val="en-GB"/>
        </w:rPr>
        <w:t xml:space="preserve">previous </w:t>
      </w:r>
      <w:r w:rsidR="006519AA">
        <w:rPr>
          <w:sz w:val="20"/>
          <w:lang w:val="en-GB"/>
        </w:rPr>
        <w:t>agreement on the vocabulary</w:t>
      </w:r>
    </w:p>
    <w:p w14:paraId="4B25A871" w14:textId="77777777" w:rsidR="006519AA" w:rsidRDefault="001C2F41" w:rsidP="001C2F41">
      <w:pPr>
        <w:ind w:firstLine="708"/>
        <w:rPr>
          <w:sz w:val="20"/>
          <w:lang w:val="en-GB"/>
        </w:rPr>
      </w:pPr>
      <w:r>
        <w:rPr>
          <w:sz w:val="20"/>
          <w:lang w:val="en-GB"/>
        </w:rPr>
        <w:t>Require high maintenance</w:t>
      </w:r>
    </w:p>
    <w:p w14:paraId="7EBBC679" w14:textId="77777777" w:rsidR="001C2F41" w:rsidRDefault="00AF20F7" w:rsidP="001C2F41">
      <w:pPr>
        <w:rPr>
          <w:sz w:val="20"/>
          <w:lang w:val="en-GB"/>
        </w:rPr>
      </w:pPr>
      <w:r>
        <w:rPr>
          <w:sz w:val="20"/>
          <w:lang w:val="en-GB"/>
        </w:rPr>
        <w:t>6</w:t>
      </w:r>
      <w:r w:rsidR="00AC4022">
        <w:rPr>
          <w:sz w:val="20"/>
          <w:lang w:val="en-GB"/>
        </w:rPr>
        <w:t xml:space="preserve">P - </w:t>
      </w:r>
      <w:r w:rsidR="006A2163">
        <w:rPr>
          <w:sz w:val="20"/>
          <w:lang w:val="en-GB"/>
        </w:rPr>
        <w:t xml:space="preserve">(Automatic maintenance) </w:t>
      </w:r>
      <w:r w:rsidR="001C2F41">
        <w:rPr>
          <w:sz w:val="20"/>
          <w:lang w:val="en-GB"/>
        </w:rPr>
        <w:t>Ontology learning, to help on maintenance</w:t>
      </w:r>
      <w:r w:rsidR="00AC4022">
        <w:rPr>
          <w:sz w:val="20"/>
          <w:lang w:val="en-GB"/>
        </w:rPr>
        <w:t xml:space="preserve"> of an ontology</w:t>
      </w:r>
    </w:p>
    <w:p w14:paraId="04B9FE7B" w14:textId="77777777" w:rsidR="001C2F41" w:rsidRDefault="001C2F41" w:rsidP="00AF20F7">
      <w:pPr>
        <w:ind w:firstLine="708"/>
        <w:rPr>
          <w:sz w:val="20"/>
          <w:lang w:val="en-GB"/>
        </w:rPr>
      </w:pPr>
      <w:r>
        <w:rPr>
          <w:sz w:val="20"/>
          <w:lang w:val="en-GB"/>
        </w:rPr>
        <w:t>What processes</w:t>
      </w:r>
      <w:r w:rsidR="00AF20F7">
        <w:rPr>
          <w:sz w:val="20"/>
          <w:lang w:val="en-GB"/>
        </w:rPr>
        <w:t>/techniques</w:t>
      </w:r>
      <w:r>
        <w:rPr>
          <w:sz w:val="20"/>
          <w:lang w:val="en-GB"/>
        </w:rPr>
        <w:t xml:space="preserve"> exist?</w:t>
      </w:r>
    </w:p>
    <w:p w14:paraId="6E646529" w14:textId="77777777" w:rsidR="001C2F41" w:rsidRDefault="00AF20F7" w:rsidP="001C2F41">
      <w:pPr>
        <w:rPr>
          <w:sz w:val="20"/>
          <w:lang w:val="en-GB"/>
        </w:rPr>
      </w:pPr>
      <w:r>
        <w:rPr>
          <w:sz w:val="20"/>
          <w:lang w:val="en-GB"/>
        </w:rPr>
        <w:t>7</w:t>
      </w:r>
      <w:r w:rsidR="00AC4022">
        <w:rPr>
          <w:sz w:val="20"/>
          <w:lang w:val="en-GB"/>
        </w:rPr>
        <w:t xml:space="preserve">P - </w:t>
      </w:r>
      <w:r w:rsidR="001C2F41" w:rsidRPr="00091CA6">
        <w:rPr>
          <w:sz w:val="20"/>
          <w:lang w:val="en-GB"/>
        </w:rPr>
        <w:t>Pattern Extraction and Data Mining Techniques</w:t>
      </w:r>
      <w:r w:rsidR="006A2163">
        <w:rPr>
          <w:sz w:val="20"/>
          <w:lang w:val="en-GB"/>
        </w:rPr>
        <w:t xml:space="preserve"> to help on ontology learning and </w:t>
      </w:r>
      <w:r w:rsidR="00AC4022">
        <w:rPr>
          <w:sz w:val="20"/>
          <w:lang w:val="en-GB"/>
        </w:rPr>
        <w:t>knowledge discovery</w:t>
      </w:r>
    </w:p>
    <w:p w14:paraId="1C89C3BE" w14:textId="77777777" w:rsidR="00AC4022" w:rsidRPr="006519AA" w:rsidRDefault="00AF20F7" w:rsidP="001C2F41">
      <w:pPr>
        <w:rPr>
          <w:sz w:val="20"/>
          <w:lang w:val="en-GB"/>
        </w:rPr>
      </w:pPr>
      <w:r>
        <w:rPr>
          <w:sz w:val="20"/>
          <w:lang w:val="en-GB"/>
        </w:rPr>
        <w:t>8</w:t>
      </w:r>
      <w:r w:rsidR="00AC4022">
        <w:rPr>
          <w:sz w:val="20"/>
          <w:lang w:val="en-GB"/>
        </w:rPr>
        <w:t>P - What will I propose? A</w:t>
      </w:r>
      <w:r w:rsidR="00AC4022" w:rsidRPr="00091CA6">
        <w:rPr>
          <w:sz w:val="20"/>
          <w:lang w:val="en-GB"/>
        </w:rPr>
        <w:t xml:space="preserve">pproach </w:t>
      </w:r>
      <w:r w:rsidR="00AC4022">
        <w:rPr>
          <w:sz w:val="20"/>
          <w:lang w:val="en-GB"/>
        </w:rPr>
        <w:t>to discover knowledge in unstructured documents.</w:t>
      </w:r>
    </w:p>
    <w:p w14:paraId="6C270E96" w14:textId="77777777" w:rsidR="0034229D" w:rsidRDefault="0034229D" w:rsidP="00D4267B">
      <w:pPr>
        <w:rPr>
          <w:sz w:val="20"/>
          <w:lang w:val="en-GB"/>
        </w:rPr>
      </w:pPr>
    </w:p>
    <w:p w14:paraId="31678408" w14:textId="77777777" w:rsidR="000A711D" w:rsidRDefault="000A711D" w:rsidP="00D4267B">
      <w:pPr>
        <w:rPr>
          <w:sz w:val="20"/>
          <w:lang w:val="en-GB"/>
        </w:rPr>
      </w:pPr>
    </w:p>
    <w:p w14:paraId="0F002665" w14:textId="77777777" w:rsidR="001B1C4C" w:rsidRDefault="001B1C4C" w:rsidP="00D4267B">
      <w:pPr>
        <w:rPr>
          <w:sz w:val="20"/>
          <w:lang w:val="en-GB"/>
        </w:rPr>
      </w:pPr>
    </w:p>
    <w:p w14:paraId="38506ADA" w14:textId="77777777" w:rsidR="000A711D" w:rsidRDefault="000A711D" w:rsidP="00D4267B">
      <w:pPr>
        <w:rPr>
          <w:sz w:val="20"/>
          <w:lang w:val="en-GB"/>
        </w:rPr>
      </w:pPr>
    </w:p>
    <w:p w14:paraId="002000BF" w14:textId="77777777" w:rsidR="000A711D" w:rsidRDefault="000A711D" w:rsidP="00D4267B">
      <w:pPr>
        <w:rPr>
          <w:sz w:val="20"/>
          <w:lang w:val="en-GB"/>
        </w:rPr>
      </w:pPr>
    </w:p>
    <w:p w14:paraId="66C940CD" w14:textId="77777777" w:rsidR="00D4267B" w:rsidRPr="00091CA6" w:rsidRDefault="00080BD2" w:rsidP="00D4267B">
      <w:pPr>
        <w:rPr>
          <w:sz w:val="20"/>
          <w:lang w:val="en-GB"/>
        </w:rPr>
      </w:pPr>
      <w:r w:rsidRPr="00091CA6">
        <w:rPr>
          <w:sz w:val="20"/>
          <w:lang w:val="en-GB"/>
        </w:rPr>
        <w:t>Section</w:t>
      </w:r>
      <w:r w:rsidR="00D4267B" w:rsidRPr="00091CA6">
        <w:rPr>
          <w:sz w:val="20"/>
          <w:lang w:val="en-GB"/>
        </w:rPr>
        <w:t xml:space="preserve"> 1.1 – </w:t>
      </w:r>
      <w:r w:rsidRPr="00091CA6">
        <w:rPr>
          <w:sz w:val="20"/>
          <w:lang w:val="en-GB"/>
        </w:rPr>
        <w:t xml:space="preserve">Challenges </w:t>
      </w:r>
    </w:p>
    <w:p w14:paraId="51C7F920" w14:textId="77777777" w:rsidR="00D4267B" w:rsidRPr="00091CA6" w:rsidRDefault="00080BD2" w:rsidP="00D4267B">
      <w:pPr>
        <w:pStyle w:val="ListParagraph"/>
        <w:numPr>
          <w:ilvl w:val="0"/>
          <w:numId w:val="12"/>
        </w:numPr>
        <w:rPr>
          <w:sz w:val="20"/>
          <w:lang w:val="en-GB"/>
        </w:rPr>
      </w:pPr>
      <w:r w:rsidRPr="00091CA6">
        <w:rPr>
          <w:sz w:val="20"/>
          <w:lang w:val="en-GB"/>
        </w:rPr>
        <w:lastRenderedPageBreak/>
        <w:t>Lack of</w:t>
      </w:r>
      <w:r w:rsidR="00D4267B" w:rsidRPr="00091CA6">
        <w:rPr>
          <w:sz w:val="20"/>
          <w:lang w:val="en-GB"/>
        </w:rPr>
        <w:t xml:space="preserve"> existence of a pure approach to quantify relations discovered from unstructured information in documents, without help of an ontology.  </w:t>
      </w:r>
    </w:p>
    <w:p w14:paraId="7FAD2420" w14:textId="77777777" w:rsidR="00C9769B" w:rsidRPr="00091CA6" w:rsidRDefault="00C9769B" w:rsidP="00C9769B">
      <w:pPr>
        <w:pStyle w:val="ListParagraph"/>
        <w:rPr>
          <w:sz w:val="20"/>
          <w:lang w:val="en-GB"/>
        </w:rPr>
      </w:pPr>
      <w:r w:rsidRPr="00091CA6">
        <w:rPr>
          <w:sz w:val="20"/>
          <w:lang w:val="en-GB"/>
        </w:rPr>
        <w:t xml:space="preserve">Ontology learning is a problem because </w:t>
      </w:r>
      <w:r w:rsidR="003B3F8E" w:rsidRPr="00091CA6">
        <w:rPr>
          <w:sz w:val="20"/>
          <w:lang w:val="en-GB"/>
        </w:rPr>
        <w:t>there are no</w:t>
      </w:r>
      <w:r w:rsidRPr="00091CA6">
        <w:rPr>
          <w:sz w:val="20"/>
          <w:lang w:val="en-GB"/>
        </w:rPr>
        <w:t xml:space="preserve"> pure automatic mechanisms. (Explain ontology learning??)</w:t>
      </w:r>
    </w:p>
    <w:p w14:paraId="304FE838" w14:textId="77777777" w:rsidR="00D4267B" w:rsidRPr="00091CA6" w:rsidRDefault="00D4267B" w:rsidP="00D4267B">
      <w:pPr>
        <w:pStyle w:val="ListParagraph"/>
        <w:numPr>
          <w:ilvl w:val="0"/>
          <w:numId w:val="12"/>
        </w:numPr>
        <w:rPr>
          <w:sz w:val="20"/>
          <w:lang w:val="en-GB"/>
        </w:rPr>
      </w:pPr>
      <w:r w:rsidRPr="00091CA6">
        <w:rPr>
          <w:sz w:val="20"/>
          <w:lang w:val="en-GB"/>
        </w:rPr>
        <w:t>What can be done to measure a relation and find its meaning?</w:t>
      </w:r>
    </w:p>
    <w:p w14:paraId="048C8B48" w14:textId="77777777" w:rsidR="00D4267B" w:rsidRPr="00091CA6" w:rsidRDefault="00D4267B" w:rsidP="00D4267B">
      <w:pPr>
        <w:pStyle w:val="ListParagraph"/>
        <w:numPr>
          <w:ilvl w:val="0"/>
          <w:numId w:val="12"/>
        </w:numPr>
        <w:rPr>
          <w:sz w:val="20"/>
          <w:lang w:val="en-GB"/>
        </w:rPr>
      </w:pPr>
      <w:r w:rsidRPr="00091CA6">
        <w:rPr>
          <w:sz w:val="20"/>
          <w:lang w:val="en-GB"/>
        </w:rPr>
        <w:t xml:space="preserve">This document presents an approach to help discover relations in unstructured information in documents, knowing that there are no real methods to help measure a relation between two or more concepts. </w:t>
      </w:r>
    </w:p>
    <w:p w14:paraId="1EC801F4" w14:textId="77777777" w:rsidR="00080BD2" w:rsidRPr="00091CA6" w:rsidRDefault="00D4267B" w:rsidP="00080BD2">
      <w:pPr>
        <w:rPr>
          <w:sz w:val="20"/>
          <w:lang w:val="en-GB"/>
        </w:rPr>
      </w:pPr>
      <w:r w:rsidRPr="00091CA6">
        <w:rPr>
          <w:sz w:val="20"/>
          <w:lang w:val="en-GB"/>
        </w:rPr>
        <w:t xml:space="preserve">Research question: </w:t>
      </w:r>
    </w:p>
    <w:p w14:paraId="79FFBB57" w14:textId="77777777" w:rsidR="00080BD2" w:rsidRPr="00091CA6" w:rsidRDefault="00080BD2" w:rsidP="00080BD2">
      <w:pPr>
        <w:rPr>
          <w:sz w:val="20"/>
          <w:lang w:val="en-GB"/>
        </w:rPr>
      </w:pPr>
      <w:r w:rsidRPr="00091CA6">
        <w:rPr>
          <w:sz w:val="20"/>
          <w:lang w:val="en-GB"/>
        </w:rPr>
        <w:t>How to quantify semantic relations between concepts in a domain ontology, using external sources of non-structured information.</w:t>
      </w:r>
    </w:p>
    <w:p w14:paraId="62C2E04E" w14:textId="77777777" w:rsidR="00080BD2" w:rsidRPr="00091CA6" w:rsidRDefault="00080BD2" w:rsidP="00080BD2">
      <w:pPr>
        <w:rPr>
          <w:sz w:val="20"/>
          <w:lang w:val="en-GB"/>
        </w:rPr>
      </w:pPr>
      <w:r w:rsidRPr="00091CA6">
        <w:rPr>
          <w:sz w:val="20"/>
          <w:lang w:val="en-GB"/>
        </w:rPr>
        <w:t xml:space="preserve">Hypothesis: </w:t>
      </w:r>
    </w:p>
    <w:p w14:paraId="6923F929" w14:textId="77777777" w:rsidR="00080BD2" w:rsidRPr="00091CA6" w:rsidRDefault="00080BD2" w:rsidP="00080BD2">
      <w:pPr>
        <w:rPr>
          <w:sz w:val="20"/>
          <w:lang w:val="en-GB"/>
        </w:rPr>
      </w:pPr>
      <w:r w:rsidRPr="00091CA6">
        <w:rPr>
          <w:sz w:val="20"/>
          <w:lang w:val="en-GB"/>
        </w:rPr>
        <w:t>Semantic relations between concepts from a domain ontology, can be quantified by applying data mining techniques for pattern extraction into non-structured sources of information.</w:t>
      </w:r>
    </w:p>
    <w:p w14:paraId="241A7828" w14:textId="77777777" w:rsidR="00D4267B" w:rsidRPr="00091CA6" w:rsidRDefault="00D4267B" w:rsidP="00D4267B">
      <w:pPr>
        <w:pStyle w:val="ListParagraph"/>
        <w:numPr>
          <w:ilvl w:val="0"/>
          <w:numId w:val="11"/>
        </w:numPr>
        <w:rPr>
          <w:sz w:val="20"/>
          <w:lang w:val="en-GB"/>
        </w:rPr>
      </w:pPr>
      <w:r w:rsidRPr="00091CA6">
        <w:rPr>
          <w:sz w:val="20"/>
          <w:lang w:val="en-GB"/>
        </w:rPr>
        <w:t xml:space="preserve">Having a set of documents with unstructured information, how could meaning be discovered, in the way of relations between its concepts? </w:t>
      </w:r>
    </w:p>
    <w:p w14:paraId="26805D57" w14:textId="77777777" w:rsidR="00D4267B" w:rsidRPr="00091CA6" w:rsidRDefault="00D4267B" w:rsidP="00D4267B">
      <w:pPr>
        <w:pStyle w:val="ListParagraph"/>
        <w:numPr>
          <w:ilvl w:val="0"/>
          <w:numId w:val="11"/>
        </w:numPr>
        <w:rPr>
          <w:sz w:val="20"/>
          <w:lang w:val="en-GB"/>
        </w:rPr>
      </w:pPr>
      <w:r w:rsidRPr="00091CA6">
        <w:rPr>
          <w:sz w:val="20"/>
          <w:lang w:val="en-GB"/>
        </w:rPr>
        <w:t xml:space="preserve">How to discover the domain of a set of words? </w:t>
      </w:r>
    </w:p>
    <w:p w14:paraId="25899F09" w14:textId="77777777" w:rsidR="00D4267B" w:rsidRPr="00091CA6" w:rsidRDefault="00D4267B" w:rsidP="00D4267B">
      <w:pPr>
        <w:rPr>
          <w:sz w:val="20"/>
          <w:lang w:val="en-GB"/>
        </w:rPr>
      </w:pPr>
    </w:p>
    <w:p w14:paraId="2BA6DA3D" w14:textId="77777777" w:rsidR="00D4267B" w:rsidRPr="00091CA6" w:rsidRDefault="00080BD2" w:rsidP="00D4267B">
      <w:pPr>
        <w:rPr>
          <w:sz w:val="20"/>
          <w:lang w:val="en-GB"/>
        </w:rPr>
      </w:pPr>
      <w:r w:rsidRPr="00091CA6">
        <w:rPr>
          <w:sz w:val="20"/>
          <w:lang w:val="en-GB"/>
        </w:rPr>
        <w:t>Section</w:t>
      </w:r>
      <w:r w:rsidR="00D4267B" w:rsidRPr="00091CA6">
        <w:rPr>
          <w:sz w:val="20"/>
          <w:lang w:val="en-GB"/>
        </w:rPr>
        <w:t xml:space="preserve"> 1.2 – </w:t>
      </w:r>
      <w:r w:rsidRPr="00091CA6">
        <w:rPr>
          <w:sz w:val="20"/>
          <w:lang w:val="en-GB"/>
        </w:rPr>
        <w:t>Expected outcomes</w:t>
      </w:r>
    </w:p>
    <w:p w14:paraId="3B0F11F4" w14:textId="77777777" w:rsidR="00D4267B" w:rsidRPr="00091CA6" w:rsidRDefault="00D4267B" w:rsidP="00D4267B">
      <w:pPr>
        <w:rPr>
          <w:sz w:val="20"/>
          <w:lang w:val="en-GB"/>
        </w:rPr>
      </w:pPr>
      <w:r w:rsidRPr="00091CA6">
        <w:rPr>
          <w:sz w:val="20"/>
          <w:lang w:val="en-GB"/>
        </w:rPr>
        <w:t xml:space="preserve">Present the way that I will propose solutions to research questions. </w:t>
      </w:r>
    </w:p>
    <w:p w14:paraId="4C309588" w14:textId="77777777" w:rsidR="00D4267B" w:rsidRPr="00091CA6" w:rsidRDefault="00D4267B" w:rsidP="00D4267B">
      <w:pPr>
        <w:pStyle w:val="ListParagraph"/>
        <w:numPr>
          <w:ilvl w:val="0"/>
          <w:numId w:val="11"/>
        </w:numPr>
        <w:rPr>
          <w:sz w:val="20"/>
          <w:lang w:val="en-GB"/>
        </w:rPr>
      </w:pPr>
      <w:r w:rsidRPr="00091CA6">
        <w:rPr>
          <w:sz w:val="20"/>
          <w:lang w:val="en-GB"/>
        </w:rPr>
        <w:t xml:space="preserve"> How to address the problems? </w:t>
      </w:r>
    </w:p>
    <w:p w14:paraId="7EE55EB7" w14:textId="77777777" w:rsidR="00D4267B" w:rsidRPr="00091CA6" w:rsidRDefault="00D4267B" w:rsidP="00D4267B">
      <w:pPr>
        <w:pStyle w:val="ListParagraph"/>
        <w:numPr>
          <w:ilvl w:val="0"/>
          <w:numId w:val="11"/>
        </w:numPr>
        <w:rPr>
          <w:sz w:val="20"/>
          <w:lang w:val="en-GB"/>
        </w:rPr>
      </w:pPr>
      <w:r w:rsidRPr="00091CA6">
        <w:rPr>
          <w:sz w:val="20"/>
          <w:lang w:val="en-GB"/>
        </w:rPr>
        <w:t xml:space="preserve">What techniques to use? </w:t>
      </w:r>
    </w:p>
    <w:p w14:paraId="406F8A4B" w14:textId="77777777" w:rsidR="00D4267B" w:rsidRPr="00091CA6" w:rsidRDefault="00D4267B" w:rsidP="00D4267B">
      <w:pPr>
        <w:pStyle w:val="ListParagraph"/>
        <w:numPr>
          <w:ilvl w:val="0"/>
          <w:numId w:val="11"/>
        </w:numPr>
        <w:rPr>
          <w:sz w:val="20"/>
          <w:lang w:val="en-GB"/>
        </w:rPr>
      </w:pPr>
      <w:r w:rsidRPr="00091CA6">
        <w:rPr>
          <w:sz w:val="20"/>
          <w:lang w:val="en-GB"/>
        </w:rPr>
        <w:t xml:space="preserve">Why are these techniques used to solve the problems, and not others? </w:t>
      </w:r>
    </w:p>
    <w:p w14:paraId="121923CF" w14:textId="77777777" w:rsidR="00D4267B" w:rsidRPr="00091CA6" w:rsidRDefault="00D4267B" w:rsidP="00D4267B">
      <w:pPr>
        <w:pStyle w:val="ListParagraph"/>
        <w:numPr>
          <w:ilvl w:val="0"/>
          <w:numId w:val="11"/>
        </w:numPr>
        <w:rPr>
          <w:sz w:val="20"/>
          <w:lang w:val="en-GB"/>
        </w:rPr>
      </w:pPr>
      <w:r w:rsidRPr="00091CA6">
        <w:rPr>
          <w:sz w:val="20"/>
          <w:lang w:val="en-GB"/>
        </w:rPr>
        <w:t>Develop a system, proof of concept, to present the results to domain experts.</w:t>
      </w:r>
    </w:p>
    <w:p w14:paraId="697F7764" w14:textId="77777777" w:rsidR="00080BD2" w:rsidRPr="00091CA6" w:rsidRDefault="00080BD2" w:rsidP="00D4267B">
      <w:pPr>
        <w:rPr>
          <w:sz w:val="20"/>
          <w:lang w:val="en-GB"/>
        </w:rPr>
      </w:pPr>
    </w:p>
    <w:p w14:paraId="5A142433" w14:textId="77777777" w:rsidR="00080BD2" w:rsidRPr="00091CA6" w:rsidRDefault="00080BD2" w:rsidP="00D4267B">
      <w:pPr>
        <w:rPr>
          <w:sz w:val="20"/>
          <w:lang w:val="en-GB"/>
        </w:rPr>
      </w:pPr>
      <w:r w:rsidRPr="00091CA6">
        <w:rPr>
          <w:sz w:val="20"/>
          <w:lang w:val="en-GB"/>
        </w:rPr>
        <w:t>Section 1.3 – Context of work</w:t>
      </w:r>
    </w:p>
    <w:p w14:paraId="51BD8F72" w14:textId="77777777" w:rsidR="00080BD2" w:rsidRPr="008E1520" w:rsidRDefault="00080BD2" w:rsidP="00080BD2">
      <w:pPr>
        <w:pStyle w:val="ListParagraph"/>
        <w:numPr>
          <w:ilvl w:val="0"/>
          <w:numId w:val="11"/>
        </w:numPr>
        <w:rPr>
          <w:sz w:val="20"/>
        </w:rPr>
      </w:pPr>
      <w:r w:rsidRPr="008E1520">
        <w:rPr>
          <w:sz w:val="20"/>
        </w:rPr>
        <w:t>Falar onde foi desenvolvido o trabalho</w:t>
      </w:r>
    </w:p>
    <w:p w14:paraId="7034D6DD" w14:textId="12306C1A" w:rsidR="00080BD2" w:rsidRPr="008E1520" w:rsidRDefault="00080BD2" w:rsidP="00080BD2">
      <w:pPr>
        <w:pStyle w:val="ListParagraph"/>
        <w:numPr>
          <w:ilvl w:val="0"/>
          <w:numId w:val="11"/>
        </w:numPr>
        <w:rPr>
          <w:sz w:val="20"/>
        </w:rPr>
      </w:pPr>
      <w:r w:rsidRPr="008E1520">
        <w:rPr>
          <w:sz w:val="20"/>
        </w:rPr>
        <w:t xml:space="preserve">A sua ligação com os </w:t>
      </w:r>
      <w:r w:rsidR="001E0F7E" w:rsidRPr="008E1520">
        <w:rPr>
          <w:sz w:val="20"/>
        </w:rPr>
        <w:t>projetos</w:t>
      </w:r>
      <w:r w:rsidRPr="008E1520">
        <w:rPr>
          <w:sz w:val="20"/>
        </w:rPr>
        <w:t xml:space="preserve"> europeus (e-</w:t>
      </w:r>
      <w:proofErr w:type="spellStart"/>
      <w:r w:rsidRPr="008E1520">
        <w:rPr>
          <w:sz w:val="20"/>
        </w:rPr>
        <w:t>Cognos</w:t>
      </w:r>
      <w:proofErr w:type="spellEnd"/>
      <w:r w:rsidRPr="008E1520">
        <w:rPr>
          <w:sz w:val="20"/>
        </w:rPr>
        <w:t xml:space="preserve"> e </w:t>
      </w:r>
      <w:proofErr w:type="spellStart"/>
      <w:r w:rsidRPr="008E1520">
        <w:rPr>
          <w:sz w:val="20"/>
        </w:rPr>
        <w:t>CoSPaces</w:t>
      </w:r>
      <w:proofErr w:type="spellEnd"/>
      <w:r w:rsidRPr="008E1520">
        <w:rPr>
          <w:sz w:val="20"/>
        </w:rPr>
        <w:t>)</w:t>
      </w:r>
    </w:p>
    <w:p w14:paraId="3623BCF2" w14:textId="77777777" w:rsidR="00080BD2" w:rsidRPr="008E1520" w:rsidRDefault="00080BD2" w:rsidP="00080BD2">
      <w:pPr>
        <w:pStyle w:val="ListParagraph"/>
        <w:numPr>
          <w:ilvl w:val="0"/>
          <w:numId w:val="11"/>
        </w:numPr>
        <w:rPr>
          <w:sz w:val="20"/>
        </w:rPr>
      </w:pPr>
      <w:r w:rsidRPr="008E1520">
        <w:rPr>
          <w:sz w:val="20"/>
        </w:rPr>
        <w:t>Enquadramento da tese de doutoramento do Ruben e a minha contribuição para a mesma.</w:t>
      </w:r>
    </w:p>
    <w:p w14:paraId="14144FAE" w14:textId="77777777" w:rsidR="00080BD2" w:rsidRPr="008E1520" w:rsidRDefault="00080BD2" w:rsidP="00080BD2">
      <w:pPr>
        <w:pStyle w:val="ListParagraph"/>
        <w:rPr>
          <w:sz w:val="20"/>
        </w:rPr>
      </w:pPr>
    </w:p>
    <w:p w14:paraId="6A418FCA" w14:textId="77777777" w:rsidR="00D4267B" w:rsidRPr="00091CA6" w:rsidRDefault="00080BD2" w:rsidP="00D4267B">
      <w:pPr>
        <w:rPr>
          <w:sz w:val="20"/>
          <w:lang w:val="en-GB"/>
        </w:rPr>
      </w:pPr>
      <w:r w:rsidRPr="00091CA6">
        <w:rPr>
          <w:sz w:val="20"/>
          <w:lang w:val="en-GB"/>
        </w:rPr>
        <w:t xml:space="preserve">Section </w:t>
      </w:r>
      <w:r w:rsidR="00D4267B" w:rsidRPr="00091CA6">
        <w:rPr>
          <w:sz w:val="20"/>
          <w:lang w:val="en-GB"/>
        </w:rPr>
        <w:t>1.</w:t>
      </w:r>
      <w:r w:rsidRPr="00091CA6">
        <w:rPr>
          <w:sz w:val="20"/>
          <w:lang w:val="en-GB"/>
        </w:rPr>
        <w:t>4</w:t>
      </w:r>
      <w:r w:rsidR="00D4267B" w:rsidRPr="00091CA6">
        <w:rPr>
          <w:sz w:val="20"/>
          <w:lang w:val="en-GB"/>
        </w:rPr>
        <w:t xml:space="preserve"> – Document Structure </w:t>
      </w:r>
    </w:p>
    <w:p w14:paraId="70362075" w14:textId="77777777" w:rsidR="00D4267B" w:rsidRPr="00091CA6" w:rsidRDefault="00080BD2" w:rsidP="00D4267B">
      <w:pPr>
        <w:rPr>
          <w:sz w:val="20"/>
          <w:lang w:val="en-GB"/>
        </w:rPr>
      </w:pPr>
      <w:r w:rsidRPr="00091CA6">
        <w:rPr>
          <w:sz w:val="20"/>
          <w:lang w:val="en-GB"/>
        </w:rPr>
        <w:tab/>
      </w:r>
    </w:p>
    <w:p w14:paraId="67880DCE" w14:textId="77777777" w:rsidR="00970F2A" w:rsidRPr="00091CA6" w:rsidRDefault="00D4267B" w:rsidP="00D4267B">
      <w:pPr>
        <w:rPr>
          <w:sz w:val="20"/>
          <w:lang w:val="en-GB"/>
        </w:rPr>
      </w:pPr>
      <w:r w:rsidRPr="00091CA6">
        <w:rPr>
          <w:sz w:val="20"/>
          <w:lang w:val="en-GB"/>
        </w:rPr>
        <w:t xml:space="preserve">Chapter 2 – Controlled Vocabularies </w:t>
      </w:r>
    </w:p>
    <w:p w14:paraId="698687DA" w14:textId="77777777" w:rsidR="00D4267B" w:rsidRPr="00091CA6" w:rsidRDefault="00D4267B" w:rsidP="00970F2A">
      <w:pPr>
        <w:pStyle w:val="ListParagraph"/>
        <w:numPr>
          <w:ilvl w:val="0"/>
          <w:numId w:val="11"/>
        </w:numPr>
        <w:rPr>
          <w:sz w:val="20"/>
          <w:lang w:val="en-GB"/>
        </w:rPr>
      </w:pPr>
      <w:r w:rsidRPr="00091CA6">
        <w:rPr>
          <w:sz w:val="20"/>
          <w:lang w:val="en-GB"/>
        </w:rPr>
        <w:t>(What are they? What do they represent?)</w:t>
      </w:r>
    </w:p>
    <w:p w14:paraId="6916A53D" w14:textId="77777777" w:rsidR="00D4267B" w:rsidRPr="00091CA6" w:rsidRDefault="00D4267B" w:rsidP="00D4267B">
      <w:pPr>
        <w:pStyle w:val="ListParagraph"/>
        <w:numPr>
          <w:ilvl w:val="0"/>
          <w:numId w:val="11"/>
        </w:numPr>
        <w:rPr>
          <w:sz w:val="20"/>
          <w:lang w:val="en-GB"/>
        </w:rPr>
      </w:pPr>
      <w:r w:rsidRPr="00091CA6">
        <w:rPr>
          <w:sz w:val="20"/>
          <w:lang w:val="en-GB"/>
        </w:rPr>
        <w:t>What forms of representation of information exist?</w:t>
      </w:r>
    </w:p>
    <w:p w14:paraId="24CDF658" w14:textId="77777777" w:rsidR="00D4267B" w:rsidRPr="00091CA6" w:rsidRDefault="00D4267B" w:rsidP="00D4267B">
      <w:pPr>
        <w:pStyle w:val="ListParagraph"/>
        <w:numPr>
          <w:ilvl w:val="0"/>
          <w:numId w:val="11"/>
        </w:numPr>
        <w:rPr>
          <w:sz w:val="20"/>
          <w:lang w:val="en-GB"/>
        </w:rPr>
      </w:pPr>
      <w:r w:rsidRPr="00091CA6">
        <w:rPr>
          <w:sz w:val="20"/>
          <w:lang w:val="en-GB"/>
        </w:rPr>
        <w:lastRenderedPageBreak/>
        <w:t>Ontologies (Definition, Construction, relations, concepts)</w:t>
      </w:r>
    </w:p>
    <w:p w14:paraId="0C705800" w14:textId="77777777" w:rsidR="00D4267B" w:rsidRPr="00091CA6" w:rsidRDefault="00D4267B" w:rsidP="00D4267B">
      <w:pPr>
        <w:pStyle w:val="ListParagraph"/>
        <w:rPr>
          <w:sz w:val="20"/>
          <w:lang w:val="en-GB"/>
        </w:rPr>
      </w:pPr>
      <w:r w:rsidRPr="00091CA6">
        <w:rPr>
          <w:sz w:val="20"/>
          <w:lang w:val="en-GB"/>
        </w:rPr>
        <w:t xml:space="preserve">What is an ontology? What is it utility? How to construct one? Languages to represent it. </w:t>
      </w:r>
    </w:p>
    <w:p w14:paraId="4A7AF7F2" w14:textId="37F4466E" w:rsidR="001B7EEB" w:rsidRDefault="00505AFE" w:rsidP="00D4267B">
      <w:pPr>
        <w:pStyle w:val="ListParagraph"/>
        <w:numPr>
          <w:ilvl w:val="0"/>
          <w:numId w:val="11"/>
        </w:numPr>
        <w:rPr>
          <w:sz w:val="20"/>
          <w:lang w:val="en-GB"/>
        </w:rPr>
      </w:pPr>
      <w:r w:rsidRPr="00091CA6">
        <w:rPr>
          <w:sz w:val="20"/>
          <w:lang w:val="en-GB"/>
        </w:rPr>
        <w:t>E-</w:t>
      </w:r>
      <w:proofErr w:type="spellStart"/>
      <w:r w:rsidRPr="00091CA6">
        <w:rPr>
          <w:sz w:val="20"/>
          <w:lang w:val="en-GB"/>
        </w:rPr>
        <w:t>cognos</w:t>
      </w:r>
      <w:proofErr w:type="spellEnd"/>
      <w:r w:rsidRPr="00091CA6">
        <w:rPr>
          <w:sz w:val="20"/>
          <w:lang w:val="en-GB"/>
        </w:rPr>
        <w:t xml:space="preserve"> (European project for the creation of an ontology in B&amp;C domain)</w:t>
      </w:r>
    </w:p>
    <w:p w14:paraId="313EC274" w14:textId="362A7F6C" w:rsidR="00505AFE" w:rsidRDefault="00505AFE" w:rsidP="00D4267B">
      <w:pPr>
        <w:pStyle w:val="ListParagraph"/>
        <w:numPr>
          <w:ilvl w:val="0"/>
          <w:numId w:val="11"/>
        </w:numPr>
        <w:rPr>
          <w:sz w:val="20"/>
          <w:lang w:val="en-GB"/>
        </w:rPr>
      </w:pPr>
      <w:r w:rsidRPr="00091CA6">
        <w:rPr>
          <w:sz w:val="20"/>
          <w:lang w:val="en-GB"/>
        </w:rPr>
        <w:t>Ontology learning</w:t>
      </w:r>
    </w:p>
    <w:p w14:paraId="4CECBD29" w14:textId="77777777" w:rsidR="00D4267B" w:rsidRPr="00091CA6" w:rsidRDefault="00D4267B" w:rsidP="00D4267B">
      <w:pPr>
        <w:pStyle w:val="ListParagraph"/>
        <w:numPr>
          <w:ilvl w:val="0"/>
          <w:numId w:val="11"/>
        </w:numPr>
        <w:rPr>
          <w:sz w:val="20"/>
          <w:lang w:val="en-GB"/>
        </w:rPr>
      </w:pPr>
      <w:r w:rsidRPr="00091CA6">
        <w:rPr>
          <w:sz w:val="20"/>
          <w:lang w:val="en-GB"/>
        </w:rPr>
        <w:t>Relations (meaning)</w:t>
      </w:r>
    </w:p>
    <w:p w14:paraId="54ABD4D6" w14:textId="06DDE778" w:rsidR="00D4267B" w:rsidRPr="00505AFE" w:rsidRDefault="00D4267B" w:rsidP="00505AFE">
      <w:pPr>
        <w:pStyle w:val="ListParagraph"/>
        <w:numPr>
          <w:ilvl w:val="0"/>
          <w:numId w:val="11"/>
        </w:numPr>
        <w:rPr>
          <w:sz w:val="20"/>
          <w:lang w:val="en-GB"/>
        </w:rPr>
      </w:pPr>
      <w:r w:rsidRPr="00091CA6">
        <w:rPr>
          <w:sz w:val="20"/>
          <w:lang w:val="en-GB"/>
        </w:rPr>
        <w:t xml:space="preserve">Concepts </w:t>
      </w:r>
    </w:p>
    <w:p w14:paraId="5F10EE61" w14:textId="77777777" w:rsidR="00D4267B" w:rsidRPr="00091CA6" w:rsidRDefault="00D4267B" w:rsidP="00D4267B">
      <w:pPr>
        <w:pStyle w:val="ListParagraph"/>
        <w:numPr>
          <w:ilvl w:val="0"/>
          <w:numId w:val="11"/>
        </w:numPr>
        <w:rPr>
          <w:sz w:val="20"/>
          <w:lang w:val="en-GB"/>
        </w:rPr>
      </w:pPr>
      <w:r w:rsidRPr="00091CA6">
        <w:rPr>
          <w:sz w:val="20"/>
          <w:lang w:val="en-GB"/>
        </w:rPr>
        <w:t xml:space="preserve">Application domain. (Practical cases </w:t>
      </w:r>
      <w:r w:rsidR="00684F66" w:rsidRPr="00091CA6">
        <w:rPr>
          <w:sz w:val="20"/>
          <w:lang w:val="en-GB"/>
        </w:rPr>
        <w:t>in building and construction domain</w:t>
      </w:r>
      <w:r w:rsidRPr="00091CA6">
        <w:rPr>
          <w:sz w:val="20"/>
          <w:lang w:val="en-GB"/>
        </w:rPr>
        <w:t>)</w:t>
      </w:r>
    </w:p>
    <w:p w14:paraId="2795FADF" w14:textId="77777777" w:rsidR="00D4267B" w:rsidRPr="00091CA6" w:rsidRDefault="00D4267B" w:rsidP="00D4267B">
      <w:pPr>
        <w:pStyle w:val="ListParagraph"/>
        <w:rPr>
          <w:sz w:val="20"/>
          <w:lang w:val="en-GB"/>
        </w:rPr>
      </w:pPr>
    </w:p>
    <w:p w14:paraId="3FC60B9D" w14:textId="77777777" w:rsidR="00D4267B" w:rsidRPr="00091CA6" w:rsidRDefault="00D4267B" w:rsidP="00D4267B">
      <w:pPr>
        <w:rPr>
          <w:sz w:val="20"/>
          <w:lang w:val="en-GB"/>
        </w:rPr>
      </w:pPr>
      <w:r w:rsidRPr="00091CA6">
        <w:rPr>
          <w:sz w:val="20"/>
          <w:lang w:val="en-GB"/>
        </w:rPr>
        <w:t xml:space="preserve">Chapter </w:t>
      </w:r>
      <w:r w:rsidR="002C0581" w:rsidRPr="00091CA6">
        <w:rPr>
          <w:sz w:val="20"/>
          <w:lang w:val="en-GB"/>
        </w:rPr>
        <w:t>3</w:t>
      </w:r>
      <w:r w:rsidRPr="00091CA6">
        <w:rPr>
          <w:sz w:val="20"/>
          <w:lang w:val="en-GB"/>
        </w:rPr>
        <w:t xml:space="preserve"> – Pattern Extraction</w:t>
      </w:r>
      <w:r w:rsidR="002C0581" w:rsidRPr="00091CA6">
        <w:rPr>
          <w:sz w:val="20"/>
          <w:lang w:val="en-GB"/>
        </w:rPr>
        <w:t xml:space="preserve"> from </w:t>
      </w:r>
      <w:r w:rsidR="00684F66" w:rsidRPr="00091CA6">
        <w:rPr>
          <w:sz w:val="20"/>
          <w:lang w:val="en-GB"/>
        </w:rPr>
        <w:t xml:space="preserve">unstructured </w:t>
      </w:r>
      <w:r w:rsidR="002C0581" w:rsidRPr="00091CA6">
        <w:rPr>
          <w:sz w:val="20"/>
          <w:lang w:val="en-GB"/>
        </w:rPr>
        <w:t>information sources</w:t>
      </w:r>
    </w:p>
    <w:p w14:paraId="2BB84E45" w14:textId="75FE2246" w:rsidR="00D4267B" w:rsidRPr="00091CA6" w:rsidRDefault="00D4267B" w:rsidP="00D4267B">
      <w:pPr>
        <w:pStyle w:val="ListParagraph"/>
        <w:numPr>
          <w:ilvl w:val="0"/>
          <w:numId w:val="11"/>
        </w:numPr>
        <w:rPr>
          <w:sz w:val="20"/>
          <w:lang w:val="en-GB"/>
        </w:rPr>
      </w:pPr>
      <w:r w:rsidRPr="00091CA6">
        <w:rPr>
          <w:sz w:val="20"/>
          <w:lang w:val="en-GB"/>
        </w:rPr>
        <w:t>Data mining</w:t>
      </w:r>
      <w:r w:rsidR="00237D3A">
        <w:rPr>
          <w:sz w:val="20"/>
          <w:lang w:val="en-GB"/>
        </w:rPr>
        <w:t xml:space="preserve"> / Knowledge Discovery</w:t>
      </w:r>
      <w:r w:rsidRPr="00091CA6">
        <w:rPr>
          <w:sz w:val="20"/>
          <w:lang w:val="en-GB"/>
        </w:rPr>
        <w:t>. (What is DM</w:t>
      </w:r>
      <w:r w:rsidR="00237D3A">
        <w:rPr>
          <w:sz w:val="20"/>
          <w:lang w:val="en-GB"/>
        </w:rPr>
        <w:t>/KD</w:t>
      </w:r>
      <w:r w:rsidRPr="00091CA6">
        <w:rPr>
          <w:sz w:val="20"/>
          <w:lang w:val="en-GB"/>
        </w:rPr>
        <w:t>? Techniques used today?)</w:t>
      </w:r>
    </w:p>
    <w:p w14:paraId="589F6470" w14:textId="77777777" w:rsidR="00D4267B" w:rsidRPr="00091CA6" w:rsidRDefault="00D4267B" w:rsidP="00D4267B">
      <w:pPr>
        <w:pStyle w:val="ListParagraph"/>
        <w:numPr>
          <w:ilvl w:val="0"/>
          <w:numId w:val="11"/>
        </w:numPr>
        <w:rPr>
          <w:sz w:val="20"/>
          <w:lang w:val="en-GB"/>
        </w:rPr>
      </w:pPr>
      <w:r w:rsidRPr="00091CA6">
        <w:rPr>
          <w:sz w:val="20"/>
          <w:lang w:val="en-GB"/>
        </w:rPr>
        <w:t>Association Rules (Definition, Rules)</w:t>
      </w:r>
    </w:p>
    <w:p w14:paraId="75DCFF71" w14:textId="77777777" w:rsidR="00D4267B" w:rsidRPr="00091CA6" w:rsidRDefault="00D4267B" w:rsidP="00D4267B">
      <w:pPr>
        <w:pStyle w:val="ListParagraph"/>
        <w:numPr>
          <w:ilvl w:val="1"/>
          <w:numId w:val="11"/>
        </w:numPr>
        <w:rPr>
          <w:sz w:val="20"/>
          <w:lang w:val="en-GB"/>
        </w:rPr>
      </w:pPr>
      <w:r w:rsidRPr="00091CA6">
        <w:rPr>
          <w:sz w:val="20"/>
          <w:lang w:val="en-GB"/>
        </w:rPr>
        <w:t>Algorithms to discover [ECLAT, APRIORI, FP-GROWTH]</w:t>
      </w:r>
    </w:p>
    <w:p w14:paraId="3A407B53" w14:textId="77777777" w:rsidR="00D4267B" w:rsidRPr="00091CA6" w:rsidRDefault="00D4267B" w:rsidP="00D4267B">
      <w:pPr>
        <w:pStyle w:val="ListParagraph"/>
        <w:numPr>
          <w:ilvl w:val="1"/>
          <w:numId w:val="11"/>
        </w:numPr>
        <w:rPr>
          <w:sz w:val="20"/>
          <w:lang w:val="en-GB"/>
        </w:rPr>
      </w:pPr>
      <w:r w:rsidRPr="00091CA6">
        <w:rPr>
          <w:sz w:val="20"/>
          <w:lang w:val="en-GB"/>
        </w:rPr>
        <w:t>Weaknesses/Strengths between them</w:t>
      </w:r>
    </w:p>
    <w:p w14:paraId="56C800EF" w14:textId="77777777" w:rsidR="00D4267B" w:rsidRPr="00091CA6" w:rsidRDefault="00D4267B" w:rsidP="00D4267B">
      <w:pPr>
        <w:pStyle w:val="ListParagraph"/>
        <w:numPr>
          <w:ilvl w:val="1"/>
          <w:numId w:val="11"/>
        </w:numPr>
        <w:rPr>
          <w:sz w:val="20"/>
          <w:lang w:val="en-GB"/>
        </w:rPr>
      </w:pPr>
      <w:r w:rsidRPr="00091CA6">
        <w:rPr>
          <w:sz w:val="20"/>
          <w:lang w:val="en-GB"/>
        </w:rPr>
        <w:t>Why FP-Growth?</w:t>
      </w:r>
    </w:p>
    <w:p w14:paraId="51D8AC3C" w14:textId="77777777" w:rsidR="00D4267B" w:rsidRPr="00091CA6" w:rsidRDefault="00D4267B" w:rsidP="00D4267B">
      <w:pPr>
        <w:pStyle w:val="ListParagraph"/>
        <w:numPr>
          <w:ilvl w:val="0"/>
          <w:numId w:val="11"/>
        </w:numPr>
        <w:rPr>
          <w:sz w:val="20"/>
          <w:lang w:val="en-GB"/>
        </w:rPr>
      </w:pPr>
      <w:r w:rsidRPr="00091CA6">
        <w:rPr>
          <w:sz w:val="20"/>
          <w:lang w:val="en-GB"/>
        </w:rPr>
        <w:t>Application domain. (</w:t>
      </w:r>
      <w:r w:rsidR="00970F2A" w:rsidRPr="00091CA6">
        <w:rPr>
          <w:sz w:val="20"/>
          <w:lang w:val="en-GB"/>
        </w:rPr>
        <w:t>Practical</w:t>
      </w:r>
      <w:r w:rsidRPr="00091CA6">
        <w:rPr>
          <w:sz w:val="20"/>
          <w:lang w:val="en-GB"/>
        </w:rPr>
        <w:t xml:space="preserve"> cases where association rules are used)</w:t>
      </w:r>
    </w:p>
    <w:p w14:paraId="00546AB8" w14:textId="77777777" w:rsidR="00D4267B" w:rsidRPr="00091CA6" w:rsidRDefault="00D4267B" w:rsidP="00D4267B">
      <w:pPr>
        <w:rPr>
          <w:sz w:val="20"/>
          <w:lang w:val="en-GB"/>
        </w:rPr>
      </w:pPr>
      <w:r w:rsidRPr="00091CA6">
        <w:rPr>
          <w:sz w:val="20"/>
          <w:lang w:val="en-GB"/>
        </w:rPr>
        <w:t xml:space="preserve">Chapter </w:t>
      </w:r>
      <w:r w:rsidR="00970F2A" w:rsidRPr="00091CA6">
        <w:rPr>
          <w:sz w:val="20"/>
          <w:lang w:val="en-GB"/>
        </w:rPr>
        <w:t>4</w:t>
      </w:r>
      <w:r w:rsidRPr="00091CA6">
        <w:rPr>
          <w:sz w:val="20"/>
          <w:lang w:val="en-GB"/>
        </w:rPr>
        <w:t xml:space="preserve"> – </w:t>
      </w:r>
      <w:r w:rsidR="002C0581" w:rsidRPr="00091CA6">
        <w:rPr>
          <w:sz w:val="20"/>
          <w:lang w:val="en-GB"/>
        </w:rPr>
        <w:t xml:space="preserve">Concept Model </w:t>
      </w:r>
    </w:p>
    <w:p w14:paraId="418EBE0E" w14:textId="77777777" w:rsidR="00970F2A" w:rsidRPr="00091CA6" w:rsidRDefault="00970F2A" w:rsidP="00D4267B">
      <w:pPr>
        <w:rPr>
          <w:sz w:val="20"/>
          <w:lang w:val="en-GB"/>
        </w:rPr>
      </w:pPr>
      <w:r w:rsidRPr="00091CA6">
        <w:rPr>
          <w:sz w:val="20"/>
          <w:lang w:val="en-GB"/>
        </w:rPr>
        <w:t>- Explain conceptual model/solution</w:t>
      </w:r>
    </w:p>
    <w:p w14:paraId="1C1DF52F" w14:textId="77777777" w:rsidR="00970F2A" w:rsidRPr="00091CA6" w:rsidRDefault="00970F2A" w:rsidP="00D4267B">
      <w:pPr>
        <w:rPr>
          <w:sz w:val="20"/>
          <w:lang w:val="en-GB"/>
        </w:rPr>
      </w:pPr>
      <w:r w:rsidRPr="00091CA6">
        <w:rPr>
          <w:sz w:val="20"/>
          <w:lang w:val="en-GB"/>
        </w:rPr>
        <w:t>- Describe an application example</w:t>
      </w:r>
    </w:p>
    <w:p w14:paraId="4453C29F" w14:textId="77777777" w:rsidR="00684F66" w:rsidRPr="00091CA6" w:rsidRDefault="00684F66" w:rsidP="00684F66">
      <w:pPr>
        <w:rPr>
          <w:sz w:val="20"/>
          <w:lang w:val="en-GB"/>
        </w:rPr>
      </w:pPr>
      <w:r w:rsidRPr="00091CA6">
        <w:rPr>
          <w:sz w:val="20"/>
          <w:lang w:val="en-GB"/>
        </w:rPr>
        <w:tab/>
        <w:t>From unstructured information to knowledge representation and ontology structure</w:t>
      </w:r>
    </w:p>
    <w:p w14:paraId="5C5E3097" w14:textId="77777777" w:rsidR="00970F2A" w:rsidRPr="00091CA6" w:rsidRDefault="00970F2A" w:rsidP="00D4267B">
      <w:pPr>
        <w:rPr>
          <w:sz w:val="20"/>
          <w:lang w:val="en-GB"/>
        </w:rPr>
      </w:pPr>
      <w:r w:rsidRPr="00091CA6">
        <w:rPr>
          <w:sz w:val="20"/>
          <w:lang w:val="en-GB"/>
        </w:rPr>
        <w:t xml:space="preserve">- Dimensions included in the </w:t>
      </w:r>
      <w:r w:rsidR="00091CA6" w:rsidRPr="00091CA6">
        <w:rPr>
          <w:sz w:val="20"/>
          <w:lang w:val="en-GB"/>
        </w:rPr>
        <w:t xml:space="preserve">model??? </w:t>
      </w:r>
    </w:p>
    <w:p w14:paraId="247B011A" w14:textId="77777777" w:rsidR="00970F2A" w:rsidRPr="00091CA6" w:rsidRDefault="00970F2A" w:rsidP="00D4267B">
      <w:pPr>
        <w:rPr>
          <w:sz w:val="20"/>
          <w:lang w:val="en-GB"/>
        </w:rPr>
      </w:pPr>
      <w:r w:rsidRPr="00091CA6">
        <w:rPr>
          <w:sz w:val="20"/>
          <w:lang w:val="en-GB"/>
        </w:rPr>
        <w:t>- Enrichment process</w:t>
      </w:r>
    </w:p>
    <w:p w14:paraId="1DE5F9AB" w14:textId="77777777" w:rsidR="00684F66" w:rsidRPr="00091CA6" w:rsidRDefault="00684F66" w:rsidP="00D4267B">
      <w:pPr>
        <w:rPr>
          <w:sz w:val="20"/>
          <w:lang w:val="en-GB"/>
        </w:rPr>
      </w:pPr>
      <w:r w:rsidRPr="00091CA6">
        <w:rPr>
          <w:sz w:val="20"/>
          <w:lang w:val="en-GB"/>
        </w:rPr>
        <w:tab/>
        <w:t>FP-Growth how to build and FP-Tree</w:t>
      </w:r>
    </w:p>
    <w:p w14:paraId="1AA7E9F1" w14:textId="77777777" w:rsidR="00684F66" w:rsidRPr="00091CA6" w:rsidRDefault="00684F66" w:rsidP="00D4267B">
      <w:pPr>
        <w:rPr>
          <w:sz w:val="20"/>
          <w:lang w:val="en-GB"/>
        </w:rPr>
      </w:pPr>
      <w:r w:rsidRPr="00091CA6">
        <w:rPr>
          <w:sz w:val="20"/>
          <w:lang w:val="en-GB"/>
        </w:rPr>
        <w:tab/>
        <w:t>Association rule evaluation</w:t>
      </w:r>
    </w:p>
    <w:p w14:paraId="36C68DB4" w14:textId="77777777" w:rsidR="00970F2A" w:rsidRPr="00091CA6" w:rsidRDefault="00970F2A" w:rsidP="00D4267B">
      <w:pPr>
        <w:rPr>
          <w:sz w:val="20"/>
          <w:lang w:val="en-GB"/>
        </w:rPr>
      </w:pPr>
      <w:r w:rsidRPr="00091CA6">
        <w:rPr>
          <w:sz w:val="20"/>
          <w:lang w:val="en-GB"/>
        </w:rPr>
        <w:t>- DER / MVC / UML Diagrams</w:t>
      </w:r>
    </w:p>
    <w:p w14:paraId="7A371358" w14:textId="77777777" w:rsidR="00684F66" w:rsidRPr="00091CA6" w:rsidRDefault="00684F66" w:rsidP="00D4267B">
      <w:pPr>
        <w:rPr>
          <w:sz w:val="20"/>
          <w:lang w:val="en-GB"/>
        </w:rPr>
      </w:pPr>
      <w:r w:rsidRPr="00091CA6">
        <w:rPr>
          <w:sz w:val="20"/>
          <w:lang w:val="en-GB"/>
        </w:rPr>
        <w:tab/>
        <w:t xml:space="preserve"> </w:t>
      </w:r>
    </w:p>
    <w:p w14:paraId="2DEE18D2" w14:textId="77777777" w:rsidR="00970F2A" w:rsidRPr="00091CA6" w:rsidRDefault="00970F2A" w:rsidP="00D4267B">
      <w:pPr>
        <w:rPr>
          <w:sz w:val="20"/>
          <w:lang w:val="en-GB"/>
        </w:rPr>
      </w:pPr>
    </w:p>
    <w:p w14:paraId="223B01E3" w14:textId="77777777" w:rsidR="00D4267B" w:rsidRPr="00091CA6" w:rsidRDefault="00D4267B" w:rsidP="00D4267B">
      <w:pPr>
        <w:rPr>
          <w:sz w:val="20"/>
          <w:lang w:val="en-GB"/>
        </w:rPr>
      </w:pPr>
      <w:r w:rsidRPr="00091CA6">
        <w:rPr>
          <w:sz w:val="20"/>
          <w:lang w:val="en-GB"/>
        </w:rPr>
        <w:t xml:space="preserve">Chapter </w:t>
      </w:r>
      <w:r w:rsidR="00970F2A" w:rsidRPr="00091CA6">
        <w:rPr>
          <w:sz w:val="20"/>
          <w:lang w:val="en-GB"/>
        </w:rPr>
        <w:t>5</w:t>
      </w:r>
      <w:r w:rsidRPr="00091CA6">
        <w:rPr>
          <w:sz w:val="20"/>
          <w:lang w:val="en-GB"/>
        </w:rPr>
        <w:t xml:space="preserve"> – </w:t>
      </w:r>
      <w:r w:rsidR="00530A72" w:rsidRPr="00091CA6">
        <w:rPr>
          <w:sz w:val="20"/>
          <w:lang w:val="en-GB"/>
        </w:rPr>
        <w:t>Model Design and Development (Proof of concept)</w:t>
      </w:r>
    </w:p>
    <w:p w14:paraId="4CC433E3" w14:textId="77777777" w:rsidR="00970F2A" w:rsidRPr="00091CA6" w:rsidRDefault="00D4267B" w:rsidP="00D4267B">
      <w:pPr>
        <w:rPr>
          <w:sz w:val="20"/>
          <w:lang w:val="en-GB"/>
        </w:rPr>
      </w:pPr>
      <w:r w:rsidRPr="00091CA6">
        <w:rPr>
          <w:sz w:val="20"/>
          <w:lang w:val="en-GB"/>
        </w:rPr>
        <w:t>- Method proposal to address the question.</w:t>
      </w:r>
      <w:r w:rsidR="00970F2A" w:rsidRPr="00091CA6">
        <w:rPr>
          <w:sz w:val="20"/>
          <w:lang w:val="en-GB"/>
        </w:rPr>
        <w:t xml:space="preserve"> </w:t>
      </w:r>
    </w:p>
    <w:p w14:paraId="1E075DD0" w14:textId="77777777" w:rsidR="00D4267B" w:rsidRPr="00091CA6" w:rsidRDefault="00970F2A" w:rsidP="00D4267B">
      <w:pPr>
        <w:rPr>
          <w:sz w:val="20"/>
          <w:lang w:val="en-GB"/>
        </w:rPr>
      </w:pPr>
      <w:r w:rsidRPr="00091CA6">
        <w:rPr>
          <w:sz w:val="20"/>
          <w:lang w:val="en-GB"/>
        </w:rPr>
        <w:t>- What were the technologies used for the solution.</w:t>
      </w:r>
    </w:p>
    <w:p w14:paraId="1BA6BFF1" w14:textId="77777777" w:rsidR="00684F66" w:rsidRPr="00091CA6" w:rsidRDefault="00684F66" w:rsidP="00684F66">
      <w:pPr>
        <w:rPr>
          <w:sz w:val="20"/>
          <w:lang w:val="en-GB"/>
        </w:rPr>
      </w:pPr>
      <w:r w:rsidRPr="00091CA6">
        <w:rPr>
          <w:sz w:val="20"/>
          <w:lang w:val="en-GB"/>
        </w:rPr>
        <w:tab/>
        <w:t>Technologies used,</w:t>
      </w:r>
    </w:p>
    <w:p w14:paraId="671E500C" w14:textId="77777777" w:rsidR="00970F2A" w:rsidRPr="00091CA6" w:rsidRDefault="00D4267B" w:rsidP="00970F2A">
      <w:pPr>
        <w:rPr>
          <w:sz w:val="20"/>
          <w:lang w:val="en-GB"/>
        </w:rPr>
      </w:pPr>
      <w:r w:rsidRPr="00091CA6">
        <w:rPr>
          <w:sz w:val="20"/>
          <w:lang w:val="en-GB"/>
        </w:rPr>
        <w:t xml:space="preserve">- </w:t>
      </w:r>
      <w:r w:rsidR="00970F2A" w:rsidRPr="00091CA6">
        <w:rPr>
          <w:sz w:val="20"/>
          <w:lang w:val="en-GB"/>
        </w:rPr>
        <w:t xml:space="preserve">Implementation description. </w:t>
      </w:r>
    </w:p>
    <w:p w14:paraId="10F1D1DA" w14:textId="77777777" w:rsidR="00970F2A" w:rsidRPr="00091CA6" w:rsidRDefault="00970F2A" w:rsidP="00684F66">
      <w:pPr>
        <w:ind w:firstLine="708"/>
        <w:rPr>
          <w:sz w:val="20"/>
          <w:lang w:val="en-GB"/>
        </w:rPr>
      </w:pPr>
      <w:r w:rsidRPr="00091CA6">
        <w:rPr>
          <w:sz w:val="20"/>
          <w:lang w:val="en-GB"/>
        </w:rPr>
        <w:t>(</w:t>
      </w:r>
      <w:r w:rsidR="00091CA6" w:rsidRPr="00091CA6">
        <w:rPr>
          <w:sz w:val="20"/>
          <w:lang w:val="en-GB"/>
        </w:rPr>
        <w:t>Present</w:t>
      </w:r>
      <w:r w:rsidRPr="00091CA6">
        <w:rPr>
          <w:sz w:val="20"/>
          <w:lang w:val="en-GB"/>
        </w:rPr>
        <w:t xml:space="preserve"> the server / front end solution)</w:t>
      </w:r>
    </w:p>
    <w:p w14:paraId="280C447B" w14:textId="77777777" w:rsidR="00D4267B" w:rsidRPr="00091CA6" w:rsidRDefault="00530A72" w:rsidP="00D4267B">
      <w:pPr>
        <w:rPr>
          <w:sz w:val="20"/>
          <w:lang w:val="en-GB"/>
        </w:rPr>
      </w:pPr>
      <w:r w:rsidRPr="00091CA6">
        <w:rPr>
          <w:sz w:val="20"/>
          <w:lang w:val="en-GB"/>
        </w:rPr>
        <w:t>- Include use cases (</w:t>
      </w:r>
      <w:r w:rsidR="00D4267B" w:rsidRPr="00091CA6">
        <w:rPr>
          <w:sz w:val="20"/>
          <w:lang w:val="en-GB"/>
        </w:rPr>
        <w:t>Relations discovered</w:t>
      </w:r>
      <w:r w:rsidRPr="00091CA6">
        <w:rPr>
          <w:sz w:val="20"/>
          <w:lang w:val="en-GB"/>
        </w:rPr>
        <w:t xml:space="preserve">, </w:t>
      </w:r>
      <w:r w:rsidR="00091CA6" w:rsidRPr="00091CA6">
        <w:rPr>
          <w:sz w:val="20"/>
          <w:lang w:val="en-GB"/>
        </w:rPr>
        <w:t>new</w:t>
      </w:r>
      <w:r w:rsidR="00D4267B" w:rsidRPr="00091CA6">
        <w:rPr>
          <w:sz w:val="20"/>
          <w:lang w:val="en-GB"/>
        </w:rPr>
        <w:t xml:space="preserve"> concepts discovered</w:t>
      </w:r>
      <w:r w:rsidRPr="00091CA6">
        <w:rPr>
          <w:sz w:val="20"/>
          <w:lang w:val="en-GB"/>
        </w:rPr>
        <w:t xml:space="preserve">, </w:t>
      </w:r>
      <w:r w:rsidR="00091CA6" w:rsidRPr="00091CA6">
        <w:rPr>
          <w:sz w:val="20"/>
          <w:lang w:val="en-GB"/>
        </w:rPr>
        <w:t>etc.</w:t>
      </w:r>
      <w:r w:rsidRPr="00091CA6">
        <w:rPr>
          <w:sz w:val="20"/>
          <w:lang w:val="en-GB"/>
        </w:rPr>
        <w:t>)</w:t>
      </w:r>
    </w:p>
    <w:p w14:paraId="79ABE391" w14:textId="77777777" w:rsidR="00684F66" w:rsidRPr="00091CA6" w:rsidRDefault="00684F66" w:rsidP="00684F66">
      <w:pPr>
        <w:ind w:firstLine="708"/>
        <w:rPr>
          <w:sz w:val="20"/>
          <w:lang w:val="en-GB"/>
        </w:rPr>
      </w:pPr>
      <w:r w:rsidRPr="00091CA6">
        <w:rPr>
          <w:sz w:val="20"/>
          <w:lang w:val="en-GB"/>
        </w:rPr>
        <w:lastRenderedPageBreak/>
        <w:t xml:space="preserve"> (Discover a relation between two concepts, update a relation between two concepts, </w:t>
      </w:r>
      <w:r w:rsidR="00091CA6" w:rsidRPr="00091CA6">
        <w:rPr>
          <w:sz w:val="20"/>
          <w:lang w:val="en-GB"/>
        </w:rPr>
        <w:t>and discover</w:t>
      </w:r>
      <w:r w:rsidRPr="00091CA6">
        <w:rPr>
          <w:sz w:val="20"/>
          <w:lang w:val="en-GB"/>
        </w:rPr>
        <w:t xml:space="preserve"> new concepts)</w:t>
      </w:r>
    </w:p>
    <w:p w14:paraId="52463D6B" w14:textId="77777777" w:rsidR="00D4267B" w:rsidRPr="00091CA6" w:rsidRDefault="00D4267B" w:rsidP="00D4267B">
      <w:pPr>
        <w:rPr>
          <w:sz w:val="20"/>
          <w:lang w:val="en-GB"/>
        </w:rPr>
      </w:pPr>
      <w:r w:rsidRPr="00091CA6">
        <w:rPr>
          <w:sz w:val="20"/>
          <w:lang w:val="en-GB"/>
        </w:rPr>
        <w:t>-  Front end</w:t>
      </w:r>
    </w:p>
    <w:p w14:paraId="6BAF0291" w14:textId="2E17C97C" w:rsidR="00684F66" w:rsidRPr="00091CA6" w:rsidRDefault="00684F66" w:rsidP="00D4267B">
      <w:pPr>
        <w:rPr>
          <w:sz w:val="20"/>
          <w:lang w:val="en-GB"/>
        </w:rPr>
      </w:pPr>
      <w:r w:rsidRPr="00091CA6">
        <w:rPr>
          <w:sz w:val="20"/>
          <w:lang w:val="en-GB"/>
        </w:rPr>
        <w:tab/>
        <w:t xml:space="preserve">Brief explanation of the functionality of the front </w:t>
      </w:r>
      <w:r w:rsidR="00B46437">
        <w:rPr>
          <w:sz w:val="20"/>
          <w:lang w:val="en-GB"/>
        </w:rPr>
        <w:t>end</w:t>
      </w:r>
      <w:r w:rsidRPr="00091CA6">
        <w:rPr>
          <w:sz w:val="20"/>
          <w:lang w:val="en-GB"/>
        </w:rPr>
        <w:t xml:space="preserve">. Explain in a form of manual?? </w:t>
      </w:r>
    </w:p>
    <w:p w14:paraId="34026691" w14:textId="77777777" w:rsidR="00D4267B" w:rsidRPr="00091CA6" w:rsidRDefault="00D4267B" w:rsidP="00D4267B">
      <w:pPr>
        <w:rPr>
          <w:sz w:val="20"/>
          <w:lang w:val="en-GB"/>
        </w:rPr>
      </w:pPr>
      <w:r w:rsidRPr="00091CA6">
        <w:rPr>
          <w:sz w:val="20"/>
          <w:lang w:val="en-GB"/>
        </w:rPr>
        <w:t xml:space="preserve">Chapter 6 – </w:t>
      </w:r>
      <w:r w:rsidR="00530A72" w:rsidRPr="00091CA6">
        <w:rPr>
          <w:sz w:val="20"/>
          <w:lang w:val="en-GB"/>
        </w:rPr>
        <w:t>Assessment</w:t>
      </w:r>
      <w:r w:rsidRPr="00091CA6">
        <w:rPr>
          <w:sz w:val="20"/>
          <w:lang w:val="en-GB"/>
        </w:rPr>
        <w:t xml:space="preserve"> </w:t>
      </w:r>
    </w:p>
    <w:p w14:paraId="5B25A61C" w14:textId="77777777" w:rsidR="00530A72" w:rsidRPr="00091CA6" w:rsidRDefault="00530A72" w:rsidP="00530A72">
      <w:pPr>
        <w:pStyle w:val="ListParagraph"/>
        <w:numPr>
          <w:ilvl w:val="0"/>
          <w:numId w:val="11"/>
        </w:numPr>
        <w:rPr>
          <w:sz w:val="20"/>
          <w:lang w:val="en-GB"/>
        </w:rPr>
      </w:pPr>
      <w:r w:rsidRPr="00091CA6">
        <w:rPr>
          <w:sz w:val="20"/>
          <w:lang w:val="en-GB"/>
        </w:rPr>
        <w:t>Present list of relations discovered and discuss them</w:t>
      </w:r>
    </w:p>
    <w:p w14:paraId="4E626D6B" w14:textId="77777777" w:rsidR="00530A72" w:rsidRPr="00091CA6" w:rsidRDefault="00530A72" w:rsidP="00091CA6">
      <w:pPr>
        <w:pStyle w:val="ListParagraph"/>
        <w:numPr>
          <w:ilvl w:val="0"/>
          <w:numId w:val="11"/>
        </w:numPr>
        <w:ind w:left="708" w:hanging="348"/>
        <w:rPr>
          <w:sz w:val="20"/>
          <w:lang w:val="en-GB"/>
        </w:rPr>
      </w:pPr>
      <w:r w:rsidRPr="00091CA6">
        <w:rPr>
          <w:sz w:val="20"/>
          <w:lang w:val="en-GB"/>
        </w:rPr>
        <w:t>Present new concepts discovered</w:t>
      </w:r>
    </w:p>
    <w:p w14:paraId="310C7544" w14:textId="77777777" w:rsidR="00D4267B" w:rsidRPr="00091CA6" w:rsidRDefault="00D4267B" w:rsidP="00D4267B">
      <w:pPr>
        <w:rPr>
          <w:sz w:val="20"/>
          <w:lang w:val="en-GB"/>
        </w:rPr>
      </w:pPr>
      <w:r w:rsidRPr="00091CA6">
        <w:rPr>
          <w:sz w:val="20"/>
          <w:lang w:val="en-GB"/>
        </w:rPr>
        <w:t xml:space="preserve">Chapter 7 – </w:t>
      </w:r>
      <w:r w:rsidR="00684F66" w:rsidRPr="00091CA6">
        <w:rPr>
          <w:sz w:val="20"/>
          <w:lang w:val="en-GB"/>
        </w:rPr>
        <w:t xml:space="preserve">Conclusion and Future </w:t>
      </w:r>
      <w:r w:rsidR="00091CA6" w:rsidRPr="00091CA6">
        <w:rPr>
          <w:sz w:val="20"/>
          <w:lang w:val="en-GB"/>
        </w:rPr>
        <w:t>directions</w:t>
      </w:r>
      <w:r w:rsidR="00684F66" w:rsidRPr="00091CA6">
        <w:rPr>
          <w:sz w:val="20"/>
          <w:lang w:val="en-GB"/>
        </w:rPr>
        <w:t xml:space="preserve"> </w:t>
      </w:r>
    </w:p>
    <w:p w14:paraId="45FB91E9" w14:textId="77777777" w:rsidR="00530A72" w:rsidRPr="00091CA6" w:rsidRDefault="00530A72" w:rsidP="00D4267B">
      <w:pPr>
        <w:rPr>
          <w:sz w:val="20"/>
          <w:lang w:val="en-GB"/>
        </w:rPr>
      </w:pPr>
      <w:r w:rsidRPr="00091CA6">
        <w:rPr>
          <w:sz w:val="20"/>
          <w:lang w:val="en-GB"/>
        </w:rPr>
        <w:tab/>
        <w:t>- Evaluate if the goals reached success.</w:t>
      </w:r>
    </w:p>
    <w:p w14:paraId="5F197A2C" w14:textId="77777777" w:rsidR="00530A72" w:rsidRPr="00091CA6" w:rsidRDefault="00530A72" w:rsidP="00D4267B">
      <w:pPr>
        <w:rPr>
          <w:sz w:val="20"/>
          <w:lang w:val="en-GB"/>
        </w:rPr>
      </w:pPr>
      <w:r w:rsidRPr="00091CA6">
        <w:rPr>
          <w:sz w:val="20"/>
          <w:lang w:val="en-GB"/>
        </w:rPr>
        <w:tab/>
        <w:t>- Evaluate the achievement of the hypothesis</w:t>
      </w:r>
    </w:p>
    <w:p w14:paraId="6F70E4B7" w14:textId="77777777" w:rsidR="00530A72" w:rsidRPr="00091CA6" w:rsidRDefault="00530A72" w:rsidP="00D4267B">
      <w:pPr>
        <w:rPr>
          <w:sz w:val="20"/>
          <w:lang w:val="en-GB"/>
        </w:rPr>
      </w:pPr>
      <w:r w:rsidRPr="00091CA6">
        <w:rPr>
          <w:sz w:val="20"/>
          <w:lang w:val="en-GB"/>
        </w:rPr>
        <w:tab/>
        <w:t xml:space="preserve">- Present the paper </w:t>
      </w:r>
    </w:p>
    <w:p w14:paraId="1DC10723" w14:textId="01EABCE8" w:rsidR="001B54C5" w:rsidRPr="00A620C9" w:rsidRDefault="001B54C5" w:rsidP="001B54C5">
      <w:pPr>
        <w:rPr>
          <w:highlight w:val="lightGray"/>
          <w:lang w:val="en-GB"/>
        </w:rPr>
      </w:pPr>
    </w:p>
    <w:p w14:paraId="5DE3A9CF" w14:textId="77777777" w:rsidR="008B30D6" w:rsidRDefault="008B30D6">
      <w:pPr>
        <w:rPr>
          <w:lang w:val="en-GB"/>
        </w:rPr>
        <w:sectPr w:rsidR="008B30D6" w:rsidSect="006568D3">
          <w:footerReference w:type="even" r:id="rId9"/>
          <w:pgSz w:w="11906" w:h="16838"/>
          <w:pgMar w:top="1417" w:right="1701" w:bottom="1417" w:left="1701" w:header="708" w:footer="708" w:gutter="0"/>
          <w:cols w:space="708"/>
          <w:docGrid w:linePitch="360"/>
        </w:sectPr>
      </w:pPr>
    </w:p>
    <w:p w14:paraId="7C8D82D2" w14:textId="77777777" w:rsidR="0010099D" w:rsidRDefault="0010099D" w:rsidP="0010099D">
      <w:pPr>
        <w:pStyle w:val="Heading1"/>
        <w:numPr>
          <w:ilvl w:val="0"/>
          <w:numId w:val="0"/>
        </w:numPr>
        <w:spacing w:before="3200"/>
        <w:rPr>
          <w:lang w:val="en-GB"/>
        </w:rPr>
      </w:pPr>
      <w:r w:rsidRPr="008B30D6">
        <w:rPr>
          <w:rFonts w:ascii="Palatino" w:eastAsia="Times New Roman" w:hAnsi="Palatino" w:cs="Times New Roman"/>
          <w:noProof/>
          <w:sz w:val="24"/>
          <w:szCs w:val="24"/>
          <w:lang w:val="en-US"/>
        </w:rPr>
        <w:lastRenderedPageBreak/>
        <mc:AlternateContent>
          <mc:Choice Requires="wps">
            <w:drawing>
              <wp:inline distT="0" distB="0" distL="0" distR="0" wp14:anchorId="47D520BB" wp14:editId="2AC5AD13">
                <wp:extent cx="1104900" cy="977900"/>
                <wp:effectExtent l="0" t="0" r="0" b="0"/>
                <wp:docPr id="4"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977900"/>
                        </a:xfrm>
                        <a:prstGeom prst="rect">
                          <a:avLst/>
                        </a:prstGeom>
                        <a:solidFill>
                          <a:srgbClr val="D8D8D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53EC45A" w14:textId="77777777" w:rsidR="002E234F" w:rsidRPr="00FA7AEF" w:rsidRDefault="002E234F" w:rsidP="0010099D">
                            <w:pPr>
                              <w:spacing w:before="0" w:after="0"/>
                              <w:jc w:val="center"/>
                              <w:rPr>
                                <w:rFonts w:ascii="Palatino Linotype" w:hAnsi="Palatino Linotype"/>
                                <w:color w:val="FFFFFF"/>
                                <w:sz w:val="144"/>
                                <w:szCs w:val="144"/>
                              </w:rPr>
                            </w:pPr>
                            <w:r w:rsidRPr="00FA7AEF">
                              <w:rPr>
                                <w:rFonts w:ascii="Palatino Linotype" w:hAnsi="Palatino Linotype"/>
                                <w:color w:val="FFFFFF"/>
                                <w:sz w:val="144"/>
                                <w:szCs w:val="144"/>
                              </w:rPr>
                              <w:t>1</w:t>
                            </w:r>
                          </w:p>
                          <w:p w14:paraId="43FF8B49" w14:textId="77777777" w:rsidR="002E234F" w:rsidRPr="00EB6E31" w:rsidRDefault="002E234F" w:rsidP="0010099D">
                            <w:pPr>
                              <w:jc w:val="center"/>
                              <w:rPr>
                                <w:sz w:val="144"/>
                                <w:szCs w:val="144"/>
                              </w:rPr>
                            </w:pPr>
                          </w:p>
                        </w:txbxContent>
                      </wps:txbx>
                      <wps:bodyPr rot="0" vert="horz" wrap="square" lIns="0" tIns="0" rIns="0" bIns="0" anchor="b" anchorCtr="0" upright="1">
                        <a:noAutofit/>
                      </wps:bodyPr>
                    </wps:wsp>
                  </a:graphicData>
                </a:graphic>
              </wp:inline>
            </w:drawing>
          </mc:Choice>
          <mc:Fallback>
            <w:pict>
              <v:shapetype id="_x0000_t202" coordsize="21600,21600" o:spt="202" path="m0,0l0,21600,21600,21600,21600,0xe">
                <v:stroke joinstyle="miter"/>
                <v:path gradientshapeok="t" o:connecttype="rect"/>
              </v:shapetype>
              <v:shape id="Text Box 77" o:spid="_x0000_s1026" type="#_x0000_t202" style="width:87pt;height:77pt;visibility:visible;mso-wrap-style:square;mso-left-percent:-10001;mso-top-percent:-10001;mso-position-horizontal:absolute;mso-position-horizontal-relative:char;mso-position-vertical:absolute;mso-position-vertical-relative:line;mso-left-percent:-10001;mso-top-percent:-10001;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" fillcolor="#d8d8d8" stroked="f">
                <v:textbox inset="0,0,0,0">
                  <w:txbxContent>
                    <w:p w14:paraId="353EC45A" w14:textId="77777777" w:rsidR="002E234F" w:rsidRPr="00FA7AEF" w:rsidRDefault="002E234F" w:rsidP="0010099D">
                      <w:pPr>
                        <w:spacing w:before="0" w:after="0"/>
                        <w:jc w:val="center"/>
                        <w:rPr>
                          <w:rFonts w:ascii="Palatino Linotype" w:hAnsi="Palatino Linotype"/>
                          <w:color w:val="FFFFFF"/>
                          <w:sz w:val="144"/>
                          <w:szCs w:val="144"/>
                        </w:rPr>
                      </w:pPr>
                      <w:r w:rsidRPr="00FA7AEF">
                        <w:rPr>
                          <w:rFonts w:ascii="Palatino Linotype" w:hAnsi="Palatino Linotype"/>
                          <w:color w:val="FFFFFF"/>
                          <w:sz w:val="144"/>
                          <w:szCs w:val="144"/>
                        </w:rPr>
                        <w:t>1</w:t>
                      </w:r>
                    </w:p>
                    <w:p w14:paraId="43FF8B49" w14:textId="77777777" w:rsidR="002E234F" w:rsidRPr="00EB6E31" w:rsidRDefault="002E234F" w:rsidP="0010099D">
                      <w:pPr>
                        <w:jc w:val="center"/>
                        <w:rPr>
                          <w:sz w:val="144"/>
                          <w:szCs w:val="144"/>
                        </w:rPr>
                      </w:pPr>
                    </w:p>
                  </w:txbxContent>
                </v:textbox>
                <w10:anchorlock/>
              </v:shape>
            </w:pict>
          </mc:Fallback>
        </mc:AlternateContent>
      </w:r>
    </w:p>
    <w:p w14:paraId="31FF5552" w14:textId="5BE0B915" w:rsidR="002C0581" w:rsidRPr="00292253" w:rsidRDefault="002C0581" w:rsidP="0010099D">
      <w:pPr>
        <w:pStyle w:val="Heading1"/>
        <w:numPr>
          <w:ilvl w:val="0"/>
          <w:numId w:val="0"/>
        </w:numPr>
        <w:rPr>
          <w:lang w:val="en-GB"/>
        </w:rPr>
      </w:pPr>
      <w:r w:rsidRPr="00292253">
        <w:rPr>
          <w:lang w:val="en-GB"/>
        </w:rPr>
        <w:t>Introduction</w:t>
      </w:r>
    </w:p>
    <w:p w14:paraId="3B383DB5" w14:textId="7CBD5D8A" w:rsidR="00335E56" w:rsidRPr="00335E56" w:rsidRDefault="00335E56" w:rsidP="00452751">
      <w:pPr>
        <w:rPr>
          <w:lang w:val="en-GB"/>
        </w:rPr>
        <w:pPrChange w:id="0" w:author="Celson Lima" w:date="2015-01-27T11:29:00Z">
          <w:pPr>
            <w:ind w:firstLine="708"/>
          </w:pPr>
        </w:pPrChange>
      </w:pPr>
      <w:del w:id="1" w:author="Celson Lima" w:date="2015-01-27T11:30:00Z">
        <w:r w:rsidRPr="00335E56" w:rsidDel="00452751">
          <w:rPr>
            <w:lang w:val="en-GB"/>
          </w:rPr>
          <w:delText>With the</w:delText>
        </w:r>
      </w:del>
      <w:ins w:id="2" w:author="Celson Lima" w:date="2015-01-27T11:30:00Z">
        <w:r w:rsidR="00452751">
          <w:rPr>
            <w:lang w:val="en-GB"/>
          </w:rPr>
          <w:t>The</w:t>
        </w:r>
      </w:ins>
      <w:r w:rsidRPr="00335E56">
        <w:rPr>
          <w:lang w:val="en-GB"/>
        </w:rPr>
        <w:t xml:space="preserve"> exponential growth of </w:t>
      </w:r>
      <w:r>
        <w:rPr>
          <w:lang w:val="en-GB"/>
        </w:rPr>
        <w:t xml:space="preserve">available </w:t>
      </w:r>
      <w:r w:rsidRPr="00335E56">
        <w:rPr>
          <w:lang w:val="en-GB"/>
        </w:rPr>
        <w:t xml:space="preserve">information in digital </w:t>
      </w:r>
      <w:r w:rsidR="00F33FBC">
        <w:rPr>
          <w:lang w:val="en-GB"/>
        </w:rPr>
        <w:t xml:space="preserve">format </w:t>
      </w:r>
      <w:del w:id="3" w:author="Celson Lima" w:date="2015-01-27T11:30:00Z">
        <w:r w:rsidDel="00452751">
          <w:rPr>
            <w:lang w:val="en-GB"/>
          </w:rPr>
          <w:delText>nowadays</w:delText>
        </w:r>
        <w:r w:rsidRPr="00335E56" w:rsidDel="00452751">
          <w:rPr>
            <w:lang w:val="en-GB"/>
          </w:rPr>
          <w:delText xml:space="preserve">, rises </w:delText>
        </w:r>
      </w:del>
      <w:ins w:id="4" w:author="Celson Lima" w:date="2015-01-27T11:31:00Z">
        <w:r w:rsidR="00452751">
          <w:rPr>
            <w:lang w:val="en-GB"/>
          </w:rPr>
          <w:t>created</w:t>
        </w:r>
      </w:ins>
      <w:ins w:id="5" w:author="Celson Lima" w:date="2015-01-27T11:30:00Z">
        <w:r w:rsidR="00452751">
          <w:rPr>
            <w:lang w:val="en-GB"/>
          </w:rPr>
          <w:t xml:space="preserve"> </w:t>
        </w:r>
      </w:ins>
      <w:r w:rsidRPr="00335E56">
        <w:rPr>
          <w:lang w:val="en-GB"/>
        </w:rPr>
        <w:t xml:space="preserve">the </w:t>
      </w:r>
      <w:del w:id="6" w:author="Celson Lima" w:date="2015-01-27T11:31:00Z">
        <w:r w:rsidRPr="00335E56" w:rsidDel="00452751">
          <w:rPr>
            <w:lang w:val="en-GB"/>
          </w:rPr>
          <w:delText xml:space="preserve">necessity </w:delText>
        </w:r>
      </w:del>
      <w:ins w:id="7" w:author="Celson Lima" w:date="2015-01-27T11:31:00Z">
        <w:r w:rsidR="00452751">
          <w:rPr>
            <w:lang w:val="en-GB"/>
          </w:rPr>
          <w:t>need</w:t>
        </w:r>
        <w:r w:rsidR="00452751" w:rsidRPr="00335E56">
          <w:rPr>
            <w:lang w:val="en-GB"/>
          </w:rPr>
          <w:t xml:space="preserve"> </w:t>
        </w:r>
      </w:ins>
      <w:r w:rsidRPr="00335E56">
        <w:rPr>
          <w:lang w:val="en-GB"/>
        </w:rPr>
        <w:t xml:space="preserve">to </w:t>
      </w:r>
      <w:r>
        <w:rPr>
          <w:lang w:val="en-GB"/>
        </w:rPr>
        <w:t xml:space="preserve">discover ways to organize it, in order to be easily </w:t>
      </w:r>
      <w:r w:rsidR="00A74918">
        <w:rPr>
          <w:lang w:val="en-GB"/>
        </w:rPr>
        <w:t>accessible</w:t>
      </w:r>
      <w:r>
        <w:rPr>
          <w:lang w:val="en-GB"/>
        </w:rPr>
        <w:t xml:space="preserve">. </w:t>
      </w:r>
      <w:ins w:id="8" w:author="Celson Lima" w:date="2015-01-27T11:31:00Z">
        <w:r w:rsidR="00452751">
          <w:rPr>
            <w:lang w:val="en-GB"/>
          </w:rPr>
          <w:t xml:space="preserve">First search engines were essentially word-based, meaning that </w:t>
        </w:r>
      </w:ins>
      <w:del w:id="9" w:author="Celson Lima" w:date="2015-01-27T11:32:00Z">
        <w:r w:rsidR="00F33FBC" w:rsidDel="00452751">
          <w:rPr>
            <w:lang w:val="en-GB"/>
          </w:rPr>
          <w:delText>F</w:delText>
        </w:r>
        <w:r w:rsidDel="00452751">
          <w:rPr>
            <w:lang w:val="en-GB"/>
          </w:rPr>
          <w:delText>or a</w:delText>
        </w:r>
        <w:r w:rsidR="005B02F9" w:rsidDel="00452751">
          <w:rPr>
            <w:lang w:val="en-GB"/>
          </w:rPr>
          <w:delText>n</w:delText>
        </w:r>
        <w:r w:rsidDel="00452751">
          <w:rPr>
            <w:lang w:val="en-GB"/>
          </w:rPr>
          <w:delText xml:space="preserve"> information </w:delText>
        </w:r>
        <w:r w:rsidR="005B02F9" w:rsidDel="00452751">
          <w:rPr>
            <w:lang w:val="en-GB"/>
          </w:rPr>
          <w:delText xml:space="preserve">search to </w:delText>
        </w:r>
        <w:r w:rsidDel="00452751">
          <w:rPr>
            <w:lang w:val="en-GB"/>
          </w:rPr>
          <w:delText xml:space="preserve">succeed, meaning that </w:delText>
        </w:r>
      </w:del>
      <w:r w:rsidR="002B423B">
        <w:rPr>
          <w:lang w:val="en-GB"/>
        </w:rPr>
        <w:t>the</w:t>
      </w:r>
      <w:r>
        <w:rPr>
          <w:lang w:val="en-GB"/>
        </w:rPr>
        <w:t xml:space="preserve"> results </w:t>
      </w:r>
      <w:r w:rsidR="002B423B">
        <w:rPr>
          <w:lang w:val="en-GB"/>
        </w:rPr>
        <w:t xml:space="preserve">provided </w:t>
      </w:r>
      <w:r w:rsidR="00F33FBC">
        <w:rPr>
          <w:lang w:val="en-GB"/>
        </w:rPr>
        <w:t xml:space="preserve">by the search </w:t>
      </w:r>
      <w:del w:id="10" w:author="Celson Lima" w:date="2015-01-27T11:32:00Z">
        <w:r w:rsidR="00F33FBC" w:rsidDel="00452751">
          <w:rPr>
            <w:lang w:val="en-GB"/>
          </w:rPr>
          <w:delText xml:space="preserve">mechanism </w:delText>
        </w:r>
      </w:del>
      <w:ins w:id="11" w:author="Celson Lima" w:date="2015-01-27T11:32:00Z">
        <w:r w:rsidR="00452751">
          <w:rPr>
            <w:lang w:val="en-GB"/>
          </w:rPr>
          <w:t xml:space="preserve">process </w:t>
        </w:r>
      </w:ins>
      <w:del w:id="12" w:author="Celson Lima" w:date="2015-01-27T11:32:00Z">
        <w:r w:rsidDel="00452751">
          <w:rPr>
            <w:lang w:val="en-GB"/>
          </w:rPr>
          <w:delText xml:space="preserve">are </w:delText>
        </w:r>
      </w:del>
      <w:ins w:id="13" w:author="Celson Lima" w:date="2015-01-27T11:32:00Z">
        <w:r w:rsidR="00452751">
          <w:rPr>
            <w:lang w:val="en-GB"/>
          </w:rPr>
          <w:t xml:space="preserve">could only be achieved if </w:t>
        </w:r>
      </w:ins>
      <w:ins w:id="14" w:author="Celson Lima" w:date="2015-01-27T11:33:00Z">
        <w:r w:rsidR="00452751">
          <w:rPr>
            <w:lang w:val="en-GB"/>
          </w:rPr>
          <w:t xml:space="preserve">documents had in their bodies </w:t>
        </w:r>
      </w:ins>
      <w:r>
        <w:rPr>
          <w:lang w:val="en-GB"/>
        </w:rPr>
        <w:t xml:space="preserve">exactly </w:t>
      </w:r>
      <w:r w:rsidR="00B01E96">
        <w:rPr>
          <w:lang w:val="en-GB"/>
        </w:rPr>
        <w:t xml:space="preserve">the </w:t>
      </w:r>
      <w:del w:id="15" w:author="Celson Lima" w:date="2015-01-27T11:33:00Z">
        <w:r w:rsidR="00B01E96" w:rsidDel="00452751">
          <w:rPr>
            <w:lang w:val="en-GB"/>
          </w:rPr>
          <w:delText xml:space="preserve">ones </w:delText>
        </w:r>
      </w:del>
      <w:ins w:id="16" w:author="Celson Lima" w:date="2015-01-27T11:33:00Z">
        <w:r w:rsidR="00452751">
          <w:rPr>
            <w:lang w:val="en-GB"/>
          </w:rPr>
          <w:t xml:space="preserve">same words </w:t>
        </w:r>
      </w:ins>
      <w:r>
        <w:rPr>
          <w:lang w:val="en-GB"/>
        </w:rPr>
        <w:t>being searched for</w:t>
      </w:r>
      <w:del w:id="17" w:author="Celson Lima" w:date="2015-01-27T11:33:00Z">
        <w:r w:rsidDel="00452751">
          <w:rPr>
            <w:lang w:val="en-GB"/>
          </w:rPr>
          <w:delText xml:space="preserve">, </w:delText>
        </w:r>
        <w:r w:rsidR="00A74918" w:rsidDel="00452751">
          <w:rPr>
            <w:lang w:val="en-GB"/>
          </w:rPr>
          <w:delText>th</w:delText>
        </w:r>
        <w:r w:rsidR="00B01E96" w:rsidDel="00452751">
          <w:rPr>
            <w:lang w:val="en-GB"/>
          </w:rPr>
          <w:delText>is</w:delText>
        </w:r>
        <w:r w:rsidR="00A74918" w:rsidDel="00452751">
          <w:rPr>
            <w:lang w:val="en-GB"/>
          </w:rPr>
          <w:delText xml:space="preserve"> search has to </w:delText>
        </w:r>
        <w:r w:rsidR="00B01E96" w:rsidDel="00452751">
          <w:rPr>
            <w:lang w:val="en-GB"/>
          </w:rPr>
          <w:delText>include</w:delText>
        </w:r>
        <w:r w:rsidR="00A74918" w:rsidDel="00452751">
          <w:rPr>
            <w:lang w:val="en-GB"/>
          </w:rPr>
          <w:delText xml:space="preserve"> the same terms of each document</w:delText>
        </w:r>
      </w:del>
      <w:ins w:id="18" w:author="Celson Lima" w:date="2015-01-27T11:33:00Z">
        <w:r w:rsidR="00452751">
          <w:rPr>
            <w:lang w:val="en-GB"/>
          </w:rPr>
          <w:t xml:space="preserve"> (REFS)</w:t>
        </w:r>
      </w:ins>
      <w:r w:rsidR="00A74918">
        <w:rPr>
          <w:lang w:val="en-GB"/>
        </w:rPr>
        <w:t>.</w:t>
      </w:r>
      <w:r w:rsidR="008F3042">
        <w:rPr>
          <w:lang w:val="en-GB"/>
        </w:rPr>
        <w:t xml:space="preserve"> </w:t>
      </w:r>
      <w:ins w:id="19" w:author="Celson Lima" w:date="2015-01-27T11:34:00Z">
        <w:r w:rsidR="00452751">
          <w:rPr>
            <w:lang w:val="en-GB"/>
          </w:rPr>
          <w:t>The evolution</w:t>
        </w:r>
      </w:ins>
      <w:ins w:id="20" w:author="Celson Lima" w:date="2015-01-27T11:35:00Z">
        <w:r w:rsidR="00452751">
          <w:rPr>
            <w:lang w:val="en-GB"/>
          </w:rPr>
          <w:t xml:space="preserve"> of search engines</w:t>
        </w:r>
      </w:ins>
      <w:ins w:id="21" w:author="Celson Lima" w:date="2015-01-27T11:34:00Z">
        <w:r w:rsidR="00452751">
          <w:rPr>
            <w:lang w:val="en-GB"/>
          </w:rPr>
          <w:t xml:space="preserve">, </w:t>
        </w:r>
      </w:ins>
      <w:del w:id="22" w:author="Celson Lima" w:date="2015-01-27T11:34:00Z">
        <w:r w:rsidR="008F3042" w:rsidDel="00452751">
          <w:rPr>
            <w:lang w:val="en-GB"/>
          </w:rPr>
          <w:delText xml:space="preserve">This suggests </w:delText>
        </w:r>
      </w:del>
      <w:ins w:id="23" w:author="Celson Lima" w:date="2015-01-27T11:34:00Z">
        <w:r w:rsidR="00452751">
          <w:rPr>
            <w:lang w:val="en-GB"/>
          </w:rPr>
          <w:t xml:space="preserve">motivated by the fact </w:t>
        </w:r>
      </w:ins>
      <w:r w:rsidR="008F3042">
        <w:rPr>
          <w:lang w:val="en-GB"/>
        </w:rPr>
        <w:t xml:space="preserve">that a simple </w:t>
      </w:r>
      <w:r w:rsidR="00F33FBC">
        <w:rPr>
          <w:lang w:val="en-GB"/>
        </w:rPr>
        <w:t xml:space="preserve">search by </w:t>
      </w:r>
      <w:r w:rsidR="008F3042">
        <w:rPr>
          <w:lang w:val="en-GB"/>
        </w:rPr>
        <w:t xml:space="preserve">term for the information could not be enough, as the set of terms, or vocabulary available </w:t>
      </w:r>
      <w:r w:rsidR="00F33FBC">
        <w:rPr>
          <w:lang w:val="en-GB"/>
        </w:rPr>
        <w:t xml:space="preserve">in information being searched </w:t>
      </w:r>
      <w:r w:rsidR="008F3042">
        <w:rPr>
          <w:lang w:val="en-GB"/>
        </w:rPr>
        <w:t xml:space="preserve">could be different from the </w:t>
      </w:r>
      <w:r w:rsidR="00F33FBC">
        <w:rPr>
          <w:lang w:val="en-GB"/>
        </w:rPr>
        <w:t xml:space="preserve">vocabulary </w:t>
      </w:r>
      <w:r w:rsidR="008F3042">
        <w:rPr>
          <w:lang w:val="en-GB"/>
        </w:rPr>
        <w:t xml:space="preserve">being used. Therefore, </w:t>
      </w:r>
      <w:r w:rsidR="00F33FBC">
        <w:rPr>
          <w:lang w:val="en-GB"/>
        </w:rPr>
        <w:t>it</w:t>
      </w:r>
      <w:del w:id="24" w:author="Celson Lima" w:date="2015-01-27T11:35:00Z">
        <w:r w:rsidR="00F33FBC" w:rsidDel="00452751">
          <w:rPr>
            <w:lang w:val="en-GB"/>
          </w:rPr>
          <w:delText xml:space="preserve"> </w:delText>
        </w:r>
        <w:r w:rsidR="008F3042" w:rsidDel="00452751">
          <w:rPr>
            <w:lang w:val="en-GB"/>
          </w:rPr>
          <w:delText>is</w:delText>
        </w:r>
      </w:del>
      <w:ins w:id="25" w:author="Celson Lima" w:date="2015-01-27T11:35:00Z">
        <w:r w:rsidR="00452751">
          <w:rPr>
            <w:lang w:val="en-GB"/>
          </w:rPr>
          <w:t xml:space="preserve"> was</w:t>
        </w:r>
      </w:ins>
      <w:r w:rsidR="008F3042">
        <w:rPr>
          <w:lang w:val="en-GB"/>
        </w:rPr>
        <w:t xml:space="preserve"> </w:t>
      </w:r>
      <w:r w:rsidR="00F33FBC">
        <w:rPr>
          <w:lang w:val="en-GB"/>
        </w:rPr>
        <w:t>of great importance</w:t>
      </w:r>
      <w:r w:rsidR="008F3042">
        <w:rPr>
          <w:lang w:val="en-GB"/>
        </w:rPr>
        <w:t xml:space="preserve"> to discover </w:t>
      </w:r>
      <w:r w:rsidR="00F33FBC">
        <w:rPr>
          <w:lang w:val="en-GB"/>
        </w:rPr>
        <w:t xml:space="preserve">approaches for the </w:t>
      </w:r>
      <w:r w:rsidR="008F3042">
        <w:rPr>
          <w:lang w:val="en-GB"/>
        </w:rPr>
        <w:t>representation</w:t>
      </w:r>
      <w:r w:rsidR="00B01E96">
        <w:rPr>
          <w:lang w:val="en-GB"/>
        </w:rPr>
        <w:t xml:space="preserve"> of ideas</w:t>
      </w:r>
      <w:r w:rsidR="00CB0998">
        <w:rPr>
          <w:lang w:val="en-GB"/>
        </w:rPr>
        <w:t xml:space="preserve"> (</w:t>
      </w:r>
      <w:r w:rsidR="00B01E96">
        <w:rPr>
          <w:lang w:val="en-GB"/>
        </w:rPr>
        <w:t>concepts</w:t>
      </w:r>
      <w:r w:rsidR="00CB0998">
        <w:rPr>
          <w:lang w:val="en-GB"/>
        </w:rPr>
        <w:t>)</w:t>
      </w:r>
      <w:r w:rsidR="00B01E96">
        <w:rPr>
          <w:lang w:val="en-GB"/>
        </w:rPr>
        <w:t xml:space="preserve">, and not just the representation of </w:t>
      </w:r>
      <w:del w:id="26" w:author="Celson Lima" w:date="2015-01-27T11:35:00Z">
        <w:r w:rsidR="00B01E96" w:rsidDel="00452751">
          <w:rPr>
            <w:lang w:val="en-GB"/>
          </w:rPr>
          <w:delText>vocabs</w:delText>
        </w:r>
      </w:del>
      <w:ins w:id="27" w:author="Celson Lima" w:date="2015-01-27T11:35:00Z">
        <w:r w:rsidR="00452751">
          <w:rPr>
            <w:lang w:val="en-GB"/>
          </w:rPr>
          <w:t>terms</w:t>
        </w:r>
      </w:ins>
      <w:r w:rsidR="00B01E96">
        <w:rPr>
          <w:lang w:val="en-GB"/>
        </w:rPr>
        <w:t xml:space="preserve">, </w:t>
      </w:r>
      <w:del w:id="28" w:author="Celson Lima" w:date="2015-01-27T11:35:00Z">
        <w:r w:rsidR="00B01E96" w:rsidDel="00452751">
          <w:rPr>
            <w:lang w:val="en-GB"/>
          </w:rPr>
          <w:delText xml:space="preserve">with the purpose of </w:delText>
        </w:r>
      </w:del>
      <w:ins w:id="29" w:author="Celson Lima" w:date="2015-01-27T11:35:00Z">
        <w:r w:rsidR="00452751">
          <w:rPr>
            <w:lang w:val="en-GB"/>
          </w:rPr>
          <w:t xml:space="preserve">aiming at </w:t>
        </w:r>
      </w:ins>
      <w:del w:id="30" w:author="Celson Lima" w:date="2015-01-27T11:35:00Z">
        <w:r w:rsidR="00B01E96" w:rsidDel="00452751">
          <w:rPr>
            <w:lang w:val="en-GB"/>
          </w:rPr>
          <w:delText xml:space="preserve">access </w:delText>
        </w:r>
      </w:del>
      <w:ins w:id="31" w:author="Celson Lima" w:date="2015-01-27T11:36:00Z">
        <w:r w:rsidR="00452751">
          <w:rPr>
            <w:lang w:val="en-GB"/>
          </w:rPr>
          <w:t>getting</w:t>
        </w:r>
      </w:ins>
      <w:ins w:id="32" w:author="Celson Lima" w:date="2015-01-27T11:35:00Z">
        <w:r w:rsidR="00452751">
          <w:rPr>
            <w:lang w:val="en-GB"/>
          </w:rPr>
          <w:t xml:space="preserve"> </w:t>
        </w:r>
      </w:ins>
      <w:del w:id="33" w:author="Celson Lima" w:date="2015-01-27T11:36:00Z">
        <w:r w:rsidR="00B01E96" w:rsidDel="00452751">
          <w:rPr>
            <w:lang w:val="en-GB"/>
          </w:rPr>
          <w:delText>the information</w:delText>
        </w:r>
      </w:del>
      <w:ins w:id="34" w:author="Celson Lima" w:date="2015-01-27T11:36:00Z">
        <w:r w:rsidR="00452751">
          <w:rPr>
            <w:lang w:val="en-GB"/>
          </w:rPr>
          <w:t>better results for queries (REFS)</w:t>
        </w:r>
      </w:ins>
      <w:del w:id="35" w:author="Celson Lima" w:date="2015-01-27T11:35:00Z">
        <w:r w:rsidR="00B01E96" w:rsidDel="00452751">
          <w:rPr>
            <w:lang w:val="en-GB"/>
          </w:rPr>
          <w:delText xml:space="preserve"> intended</w:delText>
        </w:r>
      </w:del>
      <w:r w:rsidR="00B01E96">
        <w:rPr>
          <w:lang w:val="en-GB"/>
        </w:rPr>
        <w:t xml:space="preserve">. </w:t>
      </w:r>
    </w:p>
    <w:p w14:paraId="2EAB7EEE" w14:textId="521E92B9" w:rsidR="00457C2D" w:rsidRDefault="00C5203A" w:rsidP="001B5080">
      <w:pPr>
        <w:ind w:firstLine="708"/>
        <w:rPr>
          <w:lang w:val="en-GB"/>
        </w:rPr>
      </w:pPr>
      <w:r w:rsidRPr="004F7672">
        <w:rPr>
          <w:lang w:val="en-GB"/>
        </w:rPr>
        <w:t xml:space="preserve">Nowadays, computers </w:t>
      </w:r>
      <w:r w:rsidR="004F7672" w:rsidRPr="004F7672">
        <w:rPr>
          <w:lang w:val="en-GB"/>
        </w:rPr>
        <w:t xml:space="preserve">systems </w:t>
      </w:r>
      <w:r w:rsidRPr="004F7672">
        <w:rPr>
          <w:lang w:val="en-GB"/>
        </w:rPr>
        <w:t xml:space="preserve">can </w:t>
      </w:r>
      <w:r w:rsidR="00DF6FD3">
        <w:rPr>
          <w:lang w:val="en-GB"/>
        </w:rPr>
        <w:t xml:space="preserve">represent </w:t>
      </w:r>
      <w:r w:rsidRPr="004F7672">
        <w:rPr>
          <w:lang w:val="en-GB"/>
        </w:rPr>
        <w:t>set</w:t>
      </w:r>
      <w:r w:rsidR="00AF0219">
        <w:rPr>
          <w:lang w:val="en-GB"/>
        </w:rPr>
        <w:t>s</w:t>
      </w:r>
      <w:r w:rsidRPr="004F7672">
        <w:rPr>
          <w:lang w:val="en-GB"/>
        </w:rPr>
        <w:t xml:space="preserve"> of terms or words</w:t>
      </w:r>
      <w:r w:rsidR="00AF0219">
        <w:rPr>
          <w:lang w:val="en-GB"/>
        </w:rPr>
        <w:t xml:space="preserve"> (also referred to as vocabularies)</w:t>
      </w:r>
      <w:r w:rsidRPr="004F7672">
        <w:rPr>
          <w:lang w:val="en-GB"/>
        </w:rPr>
        <w:t>.</w:t>
      </w:r>
      <w:r w:rsidR="00F03A0A" w:rsidRPr="004F7672">
        <w:rPr>
          <w:lang w:val="en-GB"/>
        </w:rPr>
        <w:t xml:space="preserve"> </w:t>
      </w:r>
      <w:r>
        <w:rPr>
          <w:lang w:val="en-GB"/>
        </w:rPr>
        <w:t xml:space="preserve">However, vocabularies </w:t>
      </w:r>
      <w:r w:rsidR="00AF0219">
        <w:rPr>
          <w:lang w:val="en-GB"/>
        </w:rPr>
        <w:t xml:space="preserve">themselves, </w:t>
      </w:r>
      <w:r>
        <w:rPr>
          <w:lang w:val="en-GB"/>
        </w:rPr>
        <w:t xml:space="preserve">do not represent ideas or concepts, they just represent words. </w:t>
      </w:r>
      <w:r w:rsidR="001B54C5">
        <w:rPr>
          <w:lang w:val="en-GB"/>
        </w:rPr>
        <w:t xml:space="preserve">In order </w:t>
      </w:r>
      <w:r w:rsidR="005D1E80">
        <w:rPr>
          <w:lang w:val="en-GB"/>
        </w:rPr>
        <w:t>represent</w:t>
      </w:r>
      <w:r>
        <w:rPr>
          <w:lang w:val="en-GB"/>
        </w:rPr>
        <w:t xml:space="preserve"> concepts and ideas</w:t>
      </w:r>
      <w:r w:rsidR="00F03A0A">
        <w:rPr>
          <w:lang w:val="en-GB"/>
        </w:rPr>
        <w:t>,</w:t>
      </w:r>
      <w:r>
        <w:rPr>
          <w:lang w:val="en-GB"/>
        </w:rPr>
        <w:t xml:space="preserve"> </w:t>
      </w:r>
      <w:r w:rsidR="001B54C5">
        <w:rPr>
          <w:lang w:val="en-GB"/>
        </w:rPr>
        <w:t xml:space="preserve">one approach can be </w:t>
      </w:r>
      <w:r w:rsidR="00544DC2">
        <w:rPr>
          <w:lang w:val="en-GB"/>
        </w:rPr>
        <w:t>considered</w:t>
      </w:r>
      <w:r w:rsidR="001B54C5">
        <w:rPr>
          <w:lang w:val="en-GB"/>
        </w:rPr>
        <w:t xml:space="preserve">. This approach is the </w:t>
      </w:r>
      <w:r w:rsidR="004F7672">
        <w:rPr>
          <w:lang w:val="en-GB"/>
        </w:rPr>
        <w:t>use</w:t>
      </w:r>
      <w:r w:rsidR="001B54C5">
        <w:rPr>
          <w:lang w:val="en-GB"/>
        </w:rPr>
        <w:t xml:space="preserve"> of mechanisms</w:t>
      </w:r>
      <w:r w:rsidR="000A1723" w:rsidRPr="00091CA6">
        <w:rPr>
          <w:lang w:val="en-GB"/>
        </w:rPr>
        <w:t xml:space="preserve"> to </w:t>
      </w:r>
      <w:r w:rsidR="00F03A0A">
        <w:rPr>
          <w:lang w:val="en-GB"/>
        </w:rPr>
        <w:t xml:space="preserve">represent more than pure </w:t>
      </w:r>
      <w:r w:rsidR="005D1C5A">
        <w:rPr>
          <w:lang w:val="en-GB"/>
        </w:rPr>
        <w:t>words</w:t>
      </w:r>
      <w:r w:rsidR="00F03A0A">
        <w:rPr>
          <w:lang w:val="en-GB"/>
        </w:rPr>
        <w:t xml:space="preserve">, to represent concepts. These </w:t>
      </w:r>
      <w:r w:rsidR="005D1C5A">
        <w:rPr>
          <w:lang w:val="en-GB"/>
        </w:rPr>
        <w:t xml:space="preserve">mechanisms </w:t>
      </w:r>
      <w:r w:rsidR="00F03A0A">
        <w:rPr>
          <w:lang w:val="en-GB"/>
        </w:rPr>
        <w:t xml:space="preserve">are </w:t>
      </w:r>
      <w:r w:rsidR="005D1E80">
        <w:rPr>
          <w:lang w:val="en-GB"/>
        </w:rPr>
        <w:t>referred</w:t>
      </w:r>
      <w:r w:rsidR="009F05BE">
        <w:rPr>
          <w:lang w:val="en-GB"/>
        </w:rPr>
        <w:t xml:space="preserve"> as</w:t>
      </w:r>
      <w:r w:rsidR="001B54C5">
        <w:rPr>
          <w:lang w:val="en-GB"/>
        </w:rPr>
        <w:t xml:space="preserve"> </w:t>
      </w:r>
      <w:r w:rsidR="00015B63" w:rsidRPr="00091CA6">
        <w:rPr>
          <w:lang w:val="en-GB"/>
        </w:rPr>
        <w:t>Controlled Vocabularies (</w:t>
      </w:r>
      <w:r w:rsidR="00117C9B" w:rsidRPr="00091CA6">
        <w:rPr>
          <w:lang w:val="en-GB"/>
        </w:rPr>
        <w:t>CV</w:t>
      </w:r>
      <w:r w:rsidR="00015B63" w:rsidRPr="00091CA6">
        <w:rPr>
          <w:lang w:val="en-GB"/>
        </w:rPr>
        <w:t>)</w:t>
      </w:r>
      <w:ins w:id="36" w:author="Celson Lima" w:date="2015-01-27T11:37:00Z">
        <w:r w:rsidR="00452751">
          <w:rPr>
            <w:lang w:val="en-GB"/>
          </w:rPr>
          <w:t xml:space="preserve"> (REFS!!!)</w:t>
        </w:r>
      </w:ins>
      <w:r w:rsidR="001B54C5">
        <w:rPr>
          <w:lang w:val="en-GB"/>
        </w:rPr>
        <w:t xml:space="preserve">. </w:t>
      </w:r>
      <w:r w:rsidR="00AC4C6D">
        <w:rPr>
          <w:lang w:val="en-GB"/>
        </w:rPr>
        <w:t>CVs are defined subsets of terms from a natural language</w:t>
      </w:r>
      <w:ins w:id="37" w:author="Celson Lima" w:date="2015-01-27T11:38:00Z">
        <w:r w:rsidR="00452751">
          <w:rPr>
            <w:lang w:val="en-GB"/>
          </w:rPr>
          <w:t xml:space="preserve"> (e.g. Esperanto) </w:t>
        </w:r>
      </w:ins>
      <w:del w:id="38" w:author="Celson Lima" w:date="2015-01-27T11:37:00Z">
        <w:r w:rsidR="00AC4C6D" w:rsidDel="00452751">
          <w:rPr>
            <w:lang w:val="en-GB"/>
          </w:rPr>
          <w:delText>, like English</w:delText>
        </w:r>
        <w:r w:rsidR="00CB0998" w:rsidDel="00452751">
          <w:rPr>
            <w:lang w:val="en-GB"/>
          </w:rPr>
          <w:delText>,</w:delText>
        </w:r>
      </w:del>
      <w:ins w:id="39" w:author="Celson Lima" w:date="2015-01-27T11:37:00Z">
        <w:r w:rsidR="00452751">
          <w:rPr>
            <w:lang w:val="en-GB"/>
          </w:rPr>
          <w:t xml:space="preserve"> or can be pure symbols of any sort (e.g. sequence of digits)</w:t>
        </w:r>
      </w:ins>
      <w:r w:rsidR="00CB0998">
        <w:rPr>
          <w:lang w:val="en-GB"/>
        </w:rPr>
        <w:t xml:space="preserve"> </w:t>
      </w:r>
      <w:r w:rsidR="00457C2D">
        <w:rPr>
          <w:lang w:val="en-GB"/>
        </w:rPr>
        <w:t xml:space="preserve">used to represent concepts, </w:t>
      </w:r>
      <w:r w:rsidR="00CB0998">
        <w:rPr>
          <w:lang w:val="en-GB"/>
        </w:rPr>
        <w:t>with some sort of organization</w:t>
      </w:r>
      <w:r w:rsidR="00AC4C6D">
        <w:rPr>
          <w:lang w:val="en-GB"/>
        </w:rPr>
        <w:t>.</w:t>
      </w:r>
      <w:r w:rsidR="00E552CA">
        <w:rPr>
          <w:lang w:val="en-GB"/>
        </w:rPr>
        <w:t xml:space="preserve"> </w:t>
      </w:r>
      <w:commentRangeStart w:id="40"/>
      <w:r w:rsidR="00E552CA">
        <w:rPr>
          <w:lang w:val="en-GB"/>
        </w:rPr>
        <w:t xml:space="preserve">CVs represent </w:t>
      </w:r>
      <w:r w:rsidR="005D1E80">
        <w:rPr>
          <w:lang w:val="en-GB"/>
        </w:rPr>
        <w:t xml:space="preserve">the </w:t>
      </w:r>
      <w:r w:rsidR="00E552CA">
        <w:rPr>
          <w:lang w:val="en-GB"/>
        </w:rPr>
        <w:t xml:space="preserve">concepts by assigning </w:t>
      </w:r>
      <w:r w:rsidR="005D1E80">
        <w:rPr>
          <w:lang w:val="en-GB"/>
        </w:rPr>
        <w:t xml:space="preserve">to each, </w:t>
      </w:r>
      <w:r w:rsidR="00E552CA">
        <w:rPr>
          <w:lang w:val="en-GB"/>
        </w:rPr>
        <w:t>one or more words, or phrases</w:t>
      </w:r>
      <w:r w:rsidR="00AC4C6D">
        <w:rPr>
          <w:lang w:val="en-GB"/>
        </w:rPr>
        <w:t xml:space="preserve"> </w:t>
      </w:r>
      <w:r w:rsidR="00E552CA">
        <w:rPr>
          <w:lang w:val="en-GB"/>
        </w:rPr>
        <w:t>that translates its meaning</w:t>
      </w:r>
      <w:commentRangeEnd w:id="40"/>
      <w:r w:rsidR="00452751">
        <w:rPr>
          <w:rStyle w:val="CommentReference"/>
        </w:rPr>
        <w:commentReference w:id="40"/>
      </w:r>
      <w:r w:rsidR="00E552CA">
        <w:rPr>
          <w:lang w:val="en-GB"/>
        </w:rPr>
        <w:t>.</w:t>
      </w:r>
    </w:p>
    <w:p w14:paraId="39ED6FAE" w14:textId="73D43428" w:rsidR="004B433E" w:rsidRDefault="004B433E" w:rsidP="001B5080">
      <w:pPr>
        <w:ind w:firstLine="708"/>
        <w:rPr>
          <w:lang w:val="en-GB"/>
        </w:rPr>
      </w:pPr>
      <w:commentRangeStart w:id="41"/>
      <w:r>
        <w:rPr>
          <w:lang w:val="en-GB"/>
        </w:rPr>
        <w:lastRenderedPageBreak/>
        <w:t>Natural languages are very rich in their vocabulary</w:t>
      </w:r>
      <w:r w:rsidR="00DD6820">
        <w:rPr>
          <w:lang w:val="en-GB"/>
        </w:rPr>
        <w:t xml:space="preserve"> properties.</w:t>
      </w:r>
      <w:r w:rsidR="004C6C8F">
        <w:rPr>
          <w:lang w:val="en-GB"/>
        </w:rPr>
        <w:t xml:space="preserve"> </w:t>
      </w:r>
      <w:r w:rsidR="00DD6820">
        <w:rPr>
          <w:lang w:val="en-GB"/>
        </w:rPr>
        <w:t>T</w:t>
      </w:r>
      <w:r w:rsidR="004C6C8F">
        <w:rPr>
          <w:lang w:val="en-GB"/>
        </w:rPr>
        <w:t>hey can have</w:t>
      </w:r>
      <w:r>
        <w:rPr>
          <w:lang w:val="en-GB"/>
        </w:rPr>
        <w:t xml:space="preserve"> different meanings </w:t>
      </w:r>
      <w:r w:rsidR="005D1E80">
        <w:rPr>
          <w:lang w:val="en-GB"/>
        </w:rPr>
        <w:t>represented</w:t>
      </w:r>
      <w:r>
        <w:rPr>
          <w:lang w:val="en-GB"/>
        </w:rPr>
        <w:t xml:space="preserve"> by the same word</w:t>
      </w:r>
      <w:r w:rsidR="004C6C8F">
        <w:rPr>
          <w:lang w:val="en-GB"/>
        </w:rPr>
        <w:t xml:space="preserve"> (Homograph words)</w:t>
      </w:r>
      <w:r>
        <w:rPr>
          <w:lang w:val="en-GB"/>
        </w:rPr>
        <w:t>, in several contexts</w:t>
      </w:r>
      <w:r w:rsidR="004C6C8F">
        <w:rPr>
          <w:lang w:val="en-GB"/>
        </w:rPr>
        <w:t>.</w:t>
      </w:r>
      <w:r>
        <w:rPr>
          <w:lang w:val="en-GB"/>
        </w:rPr>
        <w:t xml:space="preserve"> Also, there are words that can be pronounced in the same way, however have different spelling</w:t>
      </w:r>
      <w:r w:rsidR="004C6C8F">
        <w:rPr>
          <w:lang w:val="en-GB"/>
        </w:rPr>
        <w:t xml:space="preserve"> and meaning (Homophone words). </w:t>
      </w:r>
      <w:r w:rsidR="00623EB7">
        <w:rPr>
          <w:lang w:val="en-GB"/>
        </w:rPr>
        <w:t xml:space="preserve">Homograph and Homophone words can lead to ambiguity and confusion when </w:t>
      </w:r>
      <w:del w:id="42" w:author="Celson Lima" w:date="2015-01-27T11:40:00Z">
        <w:r w:rsidR="00623EB7" w:rsidDel="00F904C2">
          <w:rPr>
            <w:lang w:val="en-GB"/>
          </w:rPr>
          <w:delText>using the terms</w:delText>
        </w:r>
        <w:r w:rsidR="005D1E80" w:rsidDel="00F904C2">
          <w:rPr>
            <w:lang w:val="en-GB"/>
          </w:rPr>
          <w:delText xml:space="preserve"> by people</w:delText>
        </w:r>
      </w:del>
      <w:ins w:id="43" w:author="Celson Lima" w:date="2015-01-27T11:40:00Z">
        <w:r w:rsidR="00F904C2">
          <w:rPr>
            <w:lang w:val="en-GB"/>
          </w:rPr>
          <w:t>used</w:t>
        </w:r>
      </w:ins>
      <w:r w:rsidR="00623EB7">
        <w:rPr>
          <w:lang w:val="en-GB"/>
        </w:rPr>
        <w:t xml:space="preserve">. </w:t>
      </w:r>
      <w:r w:rsidR="004C6C8F">
        <w:rPr>
          <w:lang w:val="en-GB"/>
        </w:rPr>
        <w:t>CVs address the problems of Homograph and Homophone words</w:t>
      </w:r>
      <w:r w:rsidR="00623EB7">
        <w:rPr>
          <w:lang w:val="en-GB"/>
        </w:rPr>
        <w:t xml:space="preserve"> solving </w:t>
      </w:r>
      <w:r w:rsidR="005D1E80">
        <w:rPr>
          <w:lang w:val="en-GB"/>
        </w:rPr>
        <w:t>them</w:t>
      </w:r>
      <w:r w:rsidR="00623EB7">
        <w:rPr>
          <w:lang w:val="en-GB"/>
        </w:rPr>
        <w:t xml:space="preserve"> by assigning </w:t>
      </w:r>
      <w:r w:rsidR="004C6C8F">
        <w:rPr>
          <w:lang w:val="en-GB"/>
        </w:rPr>
        <w:t xml:space="preserve">each term to just one concept, narrowing down the possibility of one term represent more than one meaning. The goal of the former step is to remove the ambiguity </w:t>
      </w:r>
      <w:r w:rsidR="005D1E80">
        <w:rPr>
          <w:lang w:val="en-GB"/>
        </w:rPr>
        <w:t>existent</w:t>
      </w:r>
      <w:r w:rsidR="004C6C8F">
        <w:rPr>
          <w:lang w:val="en-GB"/>
        </w:rPr>
        <w:t xml:space="preserve"> in the words of a language and to provide the necessary consistency to </w:t>
      </w:r>
      <w:r w:rsidR="005D1E80">
        <w:rPr>
          <w:lang w:val="en-GB"/>
        </w:rPr>
        <w:t xml:space="preserve">the use of </w:t>
      </w:r>
      <w:r w:rsidR="004C6C8F">
        <w:rPr>
          <w:lang w:val="en-GB"/>
        </w:rPr>
        <w:t>the</w:t>
      </w:r>
      <w:r w:rsidR="00623EB7">
        <w:rPr>
          <w:lang w:val="en-GB"/>
        </w:rPr>
        <w:t>se words</w:t>
      </w:r>
      <w:r w:rsidR="004C6C8F">
        <w:rPr>
          <w:lang w:val="en-GB"/>
        </w:rPr>
        <w:t>, in the domain where a CV is applied.</w:t>
      </w:r>
      <w:commentRangeEnd w:id="41"/>
      <w:r w:rsidR="00F904C2">
        <w:rPr>
          <w:rStyle w:val="CommentReference"/>
        </w:rPr>
        <w:commentReference w:id="41"/>
      </w:r>
    </w:p>
    <w:p w14:paraId="44124875" w14:textId="074E4AE7" w:rsidR="0036725E" w:rsidRDefault="00DD6820" w:rsidP="002356EB">
      <w:pPr>
        <w:ind w:firstLine="708"/>
        <w:rPr>
          <w:lang w:val="en-GB"/>
        </w:rPr>
      </w:pPr>
      <w:r>
        <w:rPr>
          <w:lang w:val="en-GB"/>
        </w:rPr>
        <w:t>An O</w:t>
      </w:r>
      <w:r w:rsidR="00A805F2">
        <w:rPr>
          <w:lang w:val="en-GB"/>
        </w:rPr>
        <w:t xml:space="preserve">ntology is </w:t>
      </w:r>
      <w:r w:rsidR="00252E61" w:rsidRPr="00091CA6">
        <w:rPr>
          <w:lang w:val="en-GB"/>
        </w:rPr>
        <w:t>a type of CV that address</w:t>
      </w:r>
      <w:r w:rsidR="00A805F2">
        <w:rPr>
          <w:lang w:val="en-GB"/>
        </w:rPr>
        <w:t>es</w:t>
      </w:r>
      <w:r w:rsidR="00252E61" w:rsidRPr="00091CA6">
        <w:rPr>
          <w:lang w:val="en-GB"/>
        </w:rPr>
        <w:t xml:space="preserve"> problems </w:t>
      </w:r>
      <w:r w:rsidR="00556BE7">
        <w:rPr>
          <w:lang w:val="en-GB"/>
        </w:rPr>
        <w:t xml:space="preserve">like the </w:t>
      </w:r>
      <w:r w:rsidR="002356EB">
        <w:rPr>
          <w:lang w:val="en-GB"/>
        </w:rPr>
        <w:t>consistent represent</w:t>
      </w:r>
      <w:r w:rsidR="00A805F2">
        <w:rPr>
          <w:lang w:val="en-GB"/>
        </w:rPr>
        <w:t>ation</w:t>
      </w:r>
      <w:r w:rsidR="002356EB">
        <w:rPr>
          <w:lang w:val="en-GB"/>
        </w:rPr>
        <w:t xml:space="preserve"> </w:t>
      </w:r>
      <w:r w:rsidR="00556BE7">
        <w:rPr>
          <w:lang w:val="en-GB"/>
        </w:rPr>
        <w:t>or</w:t>
      </w:r>
      <w:r w:rsidR="00252E61" w:rsidRPr="00091CA6">
        <w:rPr>
          <w:lang w:val="en-GB"/>
        </w:rPr>
        <w:t xml:space="preserve"> </w:t>
      </w:r>
      <w:r w:rsidR="00556BE7">
        <w:rPr>
          <w:lang w:val="en-GB"/>
        </w:rPr>
        <w:t>word ambiguity</w:t>
      </w:r>
      <w:r w:rsidR="00A805F2">
        <w:rPr>
          <w:lang w:val="en-GB"/>
        </w:rPr>
        <w:t xml:space="preserve"> </w:t>
      </w:r>
      <w:r w:rsidR="00556BE7">
        <w:rPr>
          <w:lang w:val="en-GB"/>
        </w:rPr>
        <w:t>in</w:t>
      </w:r>
      <w:r w:rsidR="00252E61" w:rsidRPr="00091CA6">
        <w:rPr>
          <w:lang w:val="en-GB"/>
        </w:rPr>
        <w:t xml:space="preserve"> </w:t>
      </w:r>
      <w:r w:rsidR="00556BE7">
        <w:rPr>
          <w:lang w:val="en-GB"/>
        </w:rPr>
        <w:t>information</w:t>
      </w:r>
      <w:r w:rsidR="00252E61" w:rsidRPr="00091CA6">
        <w:rPr>
          <w:lang w:val="en-GB"/>
        </w:rPr>
        <w:t xml:space="preserve">. </w:t>
      </w:r>
      <w:del w:id="44" w:author="Celson Lima" w:date="2015-01-27T11:42:00Z">
        <w:r w:rsidR="008E1520" w:rsidRPr="00091CA6" w:rsidDel="00C60C69">
          <w:rPr>
            <w:lang w:val="en-GB"/>
          </w:rPr>
          <w:delText>Specifically,</w:delText>
        </w:r>
      </w:del>
      <w:ins w:id="45" w:author="Celson Lima" w:date="2015-01-27T11:42:00Z">
        <w:r w:rsidR="00C60C69">
          <w:rPr>
            <w:lang w:val="en-GB"/>
          </w:rPr>
          <w:t>According to</w:t>
        </w:r>
      </w:ins>
      <w:r w:rsidR="008E1520" w:rsidRPr="00091CA6">
        <w:rPr>
          <w:lang w:val="en-GB"/>
        </w:rPr>
        <w:t xml:space="preserve"> Gruber </w:t>
      </w:r>
      <w:ins w:id="46" w:author="Celson Lima" w:date="2015-01-27T11:42:00Z">
        <w:r w:rsidR="00C60C69" w:rsidRPr="00091CA6">
          <w:rPr>
            <w:lang w:val="en-GB"/>
          </w:rPr>
          <w:fldChar w:fldCharType="begin"/>
        </w:r>
        <w:r w:rsidR="00C60C69" w:rsidRPr="00091CA6">
          <w:rPr>
            <w:lang w:val="en-GB"/>
          </w:rPr>
          <w:instrText xml:space="preserve"> ADDIN ZOTERO_ITEM CSL_CITATION {"citationID":"MHkxoyJM","properties":{"formattedCitation":"(Gruber, 1993)","plainCitation":"(Gruber, 1993)"},"citationItems":[{"id":152,"uris":["http://zotero.org/users/local/bkYEK4Eu/items/JZNCTUN5"],"uri":["http://zotero.org/users/local/bkYEK4Eu/items/JZNCTUN5"],"itemData":{"id":152,"type":"article-journal","title":"A translation approach to portable ontology specifications","container-title":"Knowledge Acquisition","page":"199-220","volume":"5","issue":"2","source":"ScienceDirect","abstract":"To support the sharing and reuse of formally represented knowledge among AI systems, it is useful to define the common vocabulary in which shared knowledge is represented. A specification of a representational vocabulary for a shared domain of discourse—definitions of classes, relations, functions, and other objects—is called an ontology. This paper describes a mechanism for defining ontologies that are portable over representation systems. Definitions written in a standard format for predicate calculus are translated by a system called Ontolingua into specialized representations, including frame-based systems as well as relational languages. This allows researchers to share and reuse ontologies, while retaining the computational benefits of specialized implementations.\n\nWe discuss how the translation approach to portability addresses several technical problems. One problem is how to accommodate the stylistic and organizational differences among representations while preserving declarative content. Another is how to translate from a very expressive language into restricted languages, remaining system-independent while preserving the computational efficiency of implemented systems. We describe how these problems are addressed by basing Ontolingua itself on an ontology of domain-independent, representational idioms.","DOI":"10.1006/knac.1993.1008","ISSN":"1042-8143","journalAbbreviation":"Knowledge Acquisition","author":[{"family":"Gruber","given":"Thomas R."}],"issued":{"date-parts":[["1993",6]]},"accessed":{"date-parts":[["2014",10,5]]}}}],"schema":"https://github.com/citation-style-language/schema/raw/master/csl-citation.json"} </w:instrText>
        </w:r>
        <w:r w:rsidR="00C60C69" w:rsidRPr="00091CA6">
          <w:rPr>
            <w:lang w:val="en-GB"/>
          </w:rPr>
          <w:fldChar w:fldCharType="separate"/>
        </w:r>
        <w:r w:rsidR="00C60C69" w:rsidRPr="00091CA6">
          <w:rPr>
            <w:rFonts w:cs="Times New Roman"/>
            <w:lang w:val="en-GB"/>
          </w:rPr>
          <w:t>(Gruber, 1993)</w:t>
        </w:r>
        <w:r w:rsidR="00C60C69" w:rsidRPr="00091CA6">
          <w:rPr>
            <w:lang w:val="en-GB"/>
          </w:rPr>
          <w:fldChar w:fldCharType="end"/>
        </w:r>
        <w:r w:rsidR="00C60C69">
          <w:rPr>
            <w:lang w:val="en-GB"/>
          </w:rPr>
          <w:t xml:space="preserve"> </w:t>
        </w:r>
      </w:ins>
      <w:del w:id="47" w:author="Celson Lima" w:date="2015-01-27T11:42:00Z">
        <w:r w:rsidR="008E1520" w:rsidRPr="00091CA6" w:rsidDel="00C60C69">
          <w:rPr>
            <w:lang w:val="en-GB"/>
          </w:rPr>
          <w:delText>provides a definition for</w:delText>
        </w:r>
      </w:del>
      <w:ins w:id="48" w:author="Celson Lima" w:date="2015-01-27T11:42:00Z">
        <w:r w:rsidR="00C60C69">
          <w:rPr>
            <w:lang w:val="en-GB"/>
          </w:rPr>
          <w:t>an</w:t>
        </w:r>
      </w:ins>
      <w:r w:rsidR="008E1520" w:rsidRPr="00091CA6">
        <w:rPr>
          <w:lang w:val="en-GB"/>
        </w:rPr>
        <w:t xml:space="preserve"> ontology </w:t>
      </w:r>
      <w:del w:id="49" w:author="Celson Lima" w:date="2015-01-27T11:43:00Z">
        <w:r w:rsidR="008E1520" w:rsidRPr="00091CA6" w:rsidDel="00C60C69">
          <w:rPr>
            <w:lang w:val="en-GB"/>
          </w:rPr>
          <w:delText xml:space="preserve">as </w:delText>
        </w:r>
      </w:del>
      <w:ins w:id="50" w:author="Celson Lima" w:date="2015-01-27T11:43:00Z">
        <w:r w:rsidR="00C60C69">
          <w:rPr>
            <w:lang w:val="en-GB"/>
          </w:rPr>
          <w:t>is</w:t>
        </w:r>
        <w:r w:rsidR="00C60C69" w:rsidRPr="00091CA6">
          <w:rPr>
            <w:lang w:val="en-GB"/>
          </w:rPr>
          <w:t xml:space="preserve"> </w:t>
        </w:r>
      </w:ins>
      <w:r w:rsidR="008E1520" w:rsidRPr="00091CA6">
        <w:rPr>
          <w:lang w:val="en-GB"/>
        </w:rPr>
        <w:t>“</w:t>
      </w:r>
      <w:r w:rsidR="008E1520" w:rsidRPr="00091CA6">
        <w:rPr>
          <w:i/>
          <w:lang w:val="en-GB"/>
        </w:rPr>
        <w:t xml:space="preserve">(...) a </w:t>
      </w:r>
      <w:r w:rsidR="005C0905">
        <w:rPr>
          <w:i/>
          <w:lang w:val="en-GB"/>
        </w:rPr>
        <w:t xml:space="preserve">formal </w:t>
      </w:r>
      <w:r w:rsidR="008E1520" w:rsidRPr="00091CA6">
        <w:rPr>
          <w:i/>
          <w:lang w:val="en-GB"/>
        </w:rPr>
        <w:t xml:space="preserve">specification of a </w:t>
      </w:r>
      <w:r w:rsidR="005C0905">
        <w:rPr>
          <w:i/>
          <w:lang w:val="en-GB"/>
        </w:rPr>
        <w:t xml:space="preserve">shared </w:t>
      </w:r>
      <w:r w:rsidR="008E1520" w:rsidRPr="00091CA6">
        <w:rPr>
          <w:i/>
          <w:lang w:val="en-GB"/>
        </w:rPr>
        <w:t>conceptualization</w:t>
      </w:r>
      <w:r w:rsidR="005C0905">
        <w:rPr>
          <w:i/>
          <w:lang w:val="en-GB"/>
        </w:rPr>
        <w:t xml:space="preserve"> of a domain of interest</w:t>
      </w:r>
      <w:del w:id="51" w:author="Celson Lima" w:date="2015-01-27T11:42:00Z">
        <w:r w:rsidR="008E1520" w:rsidRPr="00091CA6" w:rsidDel="00C60C69">
          <w:rPr>
            <w:i/>
            <w:lang w:val="en-GB"/>
          </w:rPr>
          <w:delText>.</w:delText>
        </w:r>
      </w:del>
      <w:r w:rsidR="008E1520" w:rsidRPr="00091CA6">
        <w:rPr>
          <w:lang w:val="en-GB"/>
        </w:rPr>
        <w:t xml:space="preserve">” </w:t>
      </w:r>
      <w:del w:id="52" w:author="Celson Lima" w:date="2015-01-27T11:42:00Z">
        <w:r w:rsidR="008E1520" w:rsidRPr="00091CA6" w:rsidDel="00C60C69">
          <w:rPr>
            <w:lang w:val="en-GB"/>
          </w:rPr>
          <w:fldChar w:fldCharType="begin"/>
        </w:r>
        <w:r w:rsidR="008E1520" w:rsidRPr="00091CA6" w:rsidDel="00C60C69">
          <w:rPr>
            <w:lang w:val="en-GB"/>
          </w:rPr>
          <w:delInstrText xml:space="preserve"> ADDIN ZOTERO_ITEM CSL_CITATION {"citationID":"MHkxoyJM","properties":{"formattedCitation":"(Gruber, 1993)","plainCitation":"(Gruber, 1993)"},"citationItems":[{"id":152,"uris":["http://zotero.org/users/local/bkYEK4Eu/items/JZNCTUN5"],"uri":["http://zotero.org/users/local/bkYEK4Eu/items/JZNCTUN5"],"itemData":{"id":152,"type":"article-journal","title":"A translation approach to portable ontology specifications","container-title":"Knowledge Acquisition","page":"199-220","volume":"5","issue":"2","source":"ScienceDirect","abstract":"To support the sharing and reuse of formally represented knowledge among AI systems, it is useful to define the common vocabulary in which shared knowledge is represented. A specification of a representational vocabulary for a shared domain of discourse—definitions of classes, relations, functions, and other objects—is called an ontology. This paper describes a mechanism for defining ontologies that are portable over representation systems. Definitions written in a standard format for predicate calculus are translated by a system called Ontolingua into specialized representations, including frame-based systems as well as relational languages. This allows researchers to share and reuse ontologies, while retaining the computational benefits of specialized implementations.\n\nWe discuss how the translation approach to portability addresses several technical problems. One problem is how to accommodate the stylistic and organizational differences among representations while preserving declarative content. Another is how to translate from a very expressive language into restricted languages, remaining system-independent while preserving the computational efficiency of implemented systems. We describe how these problems are addressed by basing Ontolingua itself on an ontology of domain-independent, representational idioms.","DOI":"10.1006/knac.1993.1008","ISSN":"1042-8143","journalAbbreviation":"Knowledge Acquisition","author":[{"family":"Gruber","given":"Thomas R."}],"issued":{"date-parts":[["1993",6]]},"accessed":{"date-parts":[["2014",10,5]]}}}],"schema":"https://github.com/citation-style-language/schema/raw/master/csl-citation.json"} </w:delInstrText>
        </w:r>
        <w:r w:rsidR="008E1520" w:rsidRPr="00091CA6" w:rsidDel="00C60C69">
          <w:rPr>
            <w:lang w:val="en-GB"/>
          </w:rPr>
          <w:fldChar w:fldCharType="separate"/>
        </w:r>
        <w:r w:rsidR="008E1520" w:rsidRPr="00091CA6" w:rsidDel="00C60C69">
          <w:rPr>
            <w:rFonts w:cs="Times New Roman"/>
            <w:lang w:val="en-GB"/>
          </w:rPr>
          <w:delText>(Gruber, 1993)</w:delText>
        </w:r>
        <w:r w:rsidR="008E1520" w:rsidRPr="00091CA6" w:rsidDel="00C60C69">
          <w:rPr>
            <w:lang w:val="en-GB"/>
          </w:rPr>
          <w:fldChar w:fldCharType="end"/>
        </w:r>
        <w:r w:rsidR="008E1520" w:rsidDel="00C60C69">
          <w:rPr>
            <w:lang w:val="en-GB"/>
          </w:rPr>
          <w:delText xml:space="preserve"> </w:delText>
        </w:r>
      </w:del>
      <w:r w:rsidR="008E1520" w:rsidRPr="00091CA6">
        <w:rPr>
          <w:lang w:val="en-GB"/>
        </w:rPr>
        <w:t xml:space="preserve">In other words, </w:t>
      </w:r>
      <w:r w:rsidR="008E1520">
        <w:rPr>
          <w:lang w:val="en-GB"/>
        </w:rPr>
        <w:t xml:space="preserve">an </w:t>
      </w:r>
      <w:r w:rsidR="008E1520" w:rsidRPr="00091CA6">
        <w:rPr>
          <w:lang w:val="en-GB"/>
        </w:rPr>
        <w:t>ontology represents a formal agreement</w:t>
      </w:r>
      <w:r w:rsidR="005C0905">
        <w:rPr>
          <w:lang w:val="en-GB"/>
        </w:rPr>
        <w:t xml:space="preserve">, where </w:t>
      </w:r>
      <w:r w:rsidR="005C0905" w:rsidRPr="00C60C69">
        <w:rPr>
          <w:i/>
          <w:lang w:val="en-GB"/>
          <w:rPrChange w:id="53" w:author="Celson Lima" w:date="2015-01-27T11:43:00Z">
            <w:rPr>
              <w:lang w:val="en-GB"/>
            </w:rPr>
          </w:rPrChange>
        </w:rPr>
        <w:t>formal</w:t>
      </w:r>
      <w:r w:rsidR="005C0905">
        <w:rPr>
          <w:lang w:val="en-GB"/>
        </w:rPr>
        <w:t xml:space="preserve"> implies that it has to be machine readable</w:t>
      </w:r>
      <w:r w:rsidR="00327B04">
        <w:rPr>
          <w:lang w:val="en-GB"/>
        </w:rPr>
        <w:t>,</w:t>
      </w:r>
      <w:r w:rsidR="005C0905">
        <w:rPr>
          <w:lang w:val="en-GB"/>
        </w:rPr>
        <w:t xml:space="preserve"> and </w:t>
      </w:r>
      <w:r w:rsidR="005C0905" w:rsidRPr="00C60C69">
        <w:rPr>
          <w:i/>
          <w:lang w:val="en-GB"/>
          <w:rPrChange w:id="54" w:author="Celson Lima" w:date="2015-01-27T11:43:00Z">
            <w:rPr>
              <w:lang w:val="en-GB"/>
            </w:rPr>
          </w:rPrChange>
        </w:rPr>
        <w:t>agreement</w:t>
      </w:r>
      <w:r w:rsidR="005C0905">
        <w:rPr>
          <w:lang w:val="en-GB"/>
        </w:rPr>
        <w:t xml:space="preserve"> </w:t>
      </w:r>
      <w:r w:rsidR="008D1EAB">
        <w:rPr>
          <w:lang w:val="en-GB"/>
        </w:rPr>
        <w:t>implies</w:t>
      </w:r>
      <w:r w:rsidR="005C0905">
        <w:rPr>
          <w:lang w:val="en-GB"/>
        </w:rPr>
        <w:t xml:space="preserve"> </w:t>
      </w:r>
      <w:del w:id="55" w:author="Celson Lima" w:date="2015-01-27T11:44:00Z">
        <w:r w:rsidR="005C0905" w:rsidDel="00C60C69">
          <w:rPr>
            <w:lang w:val="en-GB"/>
          </w:rPr>
          <w:delText xml:space="preserve">an arrangement by the </w:delText>
        </w:r>
        <w:r w:rsidR="005C0905" w:rsidRPr="005C0905" w:rsidDel="00C60C69">
          <w:rPr>
            <w:lang w:val="en-GB"/>
          </w:rPr>
          <w:delText>community</w:delText>
        </w:r>
        <w:r w:rsidR="005C0905" w:rsidDel="00C60C69">
          <w:rPr>
            <w:lang w:val="en-GB"/>
          </w:rPr>
          <w:delText xml:space="preserve"> members</w:delText>
        </w:r>
        <w:r w:rsidR="00E552CA" w:rsidDel="00C60C69">
          <w:rPr>
            <w:lang w:val="en-GB"/>
          </w:rPr>
          <w:delText xml:space="preserve"> using it like inside a company,</w:delText>
        </w:r>
        <w:r w:rsidR="005C0905" w:rsidDel="00C60C69">
          <w:rPr>
            <w:lang w:val="en-GB"/>
          </w:rPr>
          <w:delText xml:space="preserve"> </w:delText>
        </w:r>
        <w:r w:rsidR="005C0905" w:rsidRPr="00091CA6" w:rsidDel="00C60C69">
          <w:rPr>
            <w:lang w:val="en-GB"/>
          </w:rPr>
          <w:delText xml:space="preserve">for the representation of </w:delText>
        </w:r>
        <w:r w:rsidR="008D1EAB" w:rsidDel="00C60C69">
          <w:rPr>
            <w:lang w:val="en-GB"/>
          </w:rPr>
          <w:delText xml:space="preserve">concepts </w:delText>
        </w:r>
        <w:r w:rsidR="00E552CA" w:rsidDel="00C60C69">
          <w:rPr>
            <w:lang w:val="en-GB"/>
          </w:rPr>
          <w:delText xml:space="preserve">by terms with </w:delText>
        </w:r>
        <w:r w:rsidR="005C0905" w:rsidRPr="00091CA6" w:rsidDel="00C60C69">
          <w:rPr>
            <w:lang w:val="en-GB"/>
          </w:rPr>
          <w:delText>similar meaning</w:delText>
        </w:r>
        <w:r w:rsidR="005C0905" w:rsidDel="00C60C69">
          <w:rPr>
            <w:lang w:val="en-GB"/>
          </w:rPr>
          <w:delText xml:space="preserve"> </w:delText>
        </w:r>
        <w:r w:rsidR="008D1EAB" w:rsidDel="00C60C69">
          <w:rPr>
            <w:lang w:val="en-GB"/>
          </w:rPr>
          <w:delText>related to a</w:delText>
        </w:r>
        <w:r w:rsidR="008D1EAB" w:rsidRPr="00091CA6" w:rsidDel="00C60C69">
          <w:rPr>
            <w:lang w:val="en-GB"/>
          </w:rPr>
          <w:delText xml:space="preserve"> domain</w:delText>
        </w:r>
      </w:del>
      <w:ins w:id="56" w:author="Celson Lima" w:date="2015-01-27T11:44:00Z">
        <w:r w:rsidR="00C60C69">
          <w:rPr>
            <w:lang w:val="en-GB"/>
          </w:rPr>
          <w:t>a shared understanding of meaning on the ontological concepts</w:t>
        </w:r>
      </w:ins>
      <w:r w:rsidR="008E1520" w:rsidRPr="00091CA6">
        <w:rPr>
          <w:lang w:val="en-GB"/>
        </w:rPr>
        <w:t>.</w:t>
      </w:r>
      <w:r w:rsidR="008E1520">
        <w:rPr>
          <w:lang w:val="en-GB"/>
        </w:rPr>
        <w:t xml:space="preserve"> </w:t>
      </w:r>
      <w:r w:rsidR="00003527">
        <w:rPr>
          <w:lang w:val="en-GB"/>
        </w:rPr>
        <w:t xml:space="preserve">An Ontology is used </w:t>
      </w:r>
      <w:r w:rsidR="00556BE7">
        <w:rPr>
          <w:lang w:val="en-GB"/>
        </w:rPr>
        <w:t xml:space="preserve">when there is the need to share or exchange </w:t>
      </w:r>
      <w:del w:id="57" w:author="Celson Lima" w:date="2015-01-27T11:44:00Z">
        <w:r w:rsidR="00556BE7" w:rsidDel="00C60C69">
          <w:rPr>
            <w:lang w:val="en-GB"/>
          </w:rPr>
          <w:delText xml:space="preserve">information </w:delText>
        </w:r>
      </w:del>
      <w:ins w:id="58" w:author="Celson Lima" w:date="2015-01-27T11:44:00Z">
        <w:r w:rsidR="00C60C69">
          <w:rPr>
            <w:lang w:val="en-GB"/>
          </w:rPr>
          <w:t xml:space="preserve">knowledge </w:t>
        </w:r>
      </w:ins>
      <w:del w:id="59" w:author="Celson Lima" w:date="2015-01-27T11:45:00Z">
        <w:r w:rsidR="0036725E" w:rsidDel="00C60C69">
          <w:rPr>
            <w:lang w:val="en-GB"/>
          </w:rPr>
          <w:delText>amongst</w:delText>
        </w:r>
        <w:r w:rsidR="00556BE7" w:rsidDel="00C60C69">
          <w:rPr>
            <w:lang w:val="en-GB"/>
          </w:rPr>
          <w:delText xml:space="preserve"> community </w:delText>
        </w:r>
        <w:r w:rsidR="0036725E" w:rsidDel="00C60C69">
          <w:rPr>
            <w:lang w:val="en-GB"/>
          </w:rPr>
          <w:delText>members</w:delText>
        </w:r>
      </w:del>
      <w:ins w:id="60" w:author="Celson Lima" w:date="2015-01-27T11:45:00Z">
        <w:r w:rsidR="00C60C69">
          <w:rPr>
            <w:lang w:val="en-GB"/>
          </w:rPr>
          <w:t>within a given domain</w:t>
        </w:r>
      </w:ins>
      <w:del w:id="61" w:author="Celson Lima" w:date="2015-01-27T11:45:00Z">
        <w:r w:rsidR="0036725E" w:rsidDel="00C60C69">
          <w:rPr>
            <w:lang w:val="en-GB"/>
          </w:rPr>
          <w:delText xml:space="preserve"> </w:delText>
        </w:r>
        <w:r w:rsidR="00556BE7" w:rsidDel="00C60C69">
          <w:rPr>
            <w:lang w:val="en-GB"/>
          </w:rPr>
          <w:delText>where the understanding of the meaning of the concepts in a domain need</w:delText>
        </w:r>
        <w:r w:rsidR="0036725E" w:rsidDel="00C60C69">
          <w:rPr>
            <w:lang w:val="en-GB"/>
          </w:rPr>
          <w:delText>s</w:delText>
        </w:r>
        <w:r w:rsidR="00556BE7" w:rsidDel="00C60C69">
          <w:rPr>
            <w:lang w:val="en-GB"/>
          </w:rPr>
          <w:delText xml:space="preserve"> to be recognized by all peers</w:delText>
        </w:r>
      </w:del>
      <w:r w:rsidR="00556BE7">
        <w:rPr>
          <w:lang w:val="en-GB"/>
        </w:rPr>
        <w:t>.</w:t>
      </w:r>
      <w:r w:rsidR="0036725E">
        <w:rPr>
          <w:lang w:val="en-GB"/>
        </w:rPr>
        <w:t xml:space="preserve"> </w:t>
      </w:r>
      <w:r w:rsidR="00B47F12">
        <w:rPr>
          <w:lang w:val="en-GB"/>
        </w:rPr>
        <w:t xml:space="preserve">Ontologies </w:t>
      </w:r>
      <w:r w:rsidR="0036725E">
        <w:rPr>
          <w:lang w:val="en-GB"/>
        </w:rPr>
        <w:t xml:space="preserve">can be represented as a hierarchically </w:t>
      </w:r>
      <w:r w:rsidR="005C444E">
        <w:rPr>
          <w:lang w:val="en-GB"/>
        </w:rPr>
        <w:t>structure</w:t>
      </w:r>
      <w:r w:rsidR="0036725E">
        <w:rPr>
          <w:lang w:val="en-GB"/>
        </w:rPr>
        <w:t>d</w:t>
      </w:r>
      <w:r w:rsidR="005C444E">
        <w:rPr>
          <w:lang w:val="en-GB"/>
        </w:rPr>
        <w:t xml:space="preserve"> </w:t>
      </w:r>
      <w:r w:rsidR="0036725E">
        <w:rPr>
          <w:lang w:val="en-GB"/>
        </w:rPr>
        <w:t>set of concepts</w:t>
      </w:r>
      <w:del w:id="62" w:author="Celson Lima" w:date="2015-01-27T11:45:00Z">
        <w:r w:rsidR="0036725E" w:rsidDel="00C60C69">
          <w:rPr>
            <w:lang w:val="en-GB"/>
          </w:rPr>
          <w:delText>. These concepts</w:delText>
        </w:r>
      </w:del>
      <w:r w:rsidR="0036725E">
        <w:rPr>
          <w:lang w:val="en-GB"/>
        </w:rPr>
        <w:t xml:space="preserve"> describ</w:t>
      </w:r>
      <w:ins w:id="63" w:author="Celson Lima" w:date="2015-01-27T11:45:00Z">
        <w:r w:rsidR="00C60C69">
          <w:rPr>
            <w:lang w:val="en-GB"/>
          </w:rPr>
          <w:t>ing</w:t>
        </w:r>
      </w:ins>
      <w:del w:id="64" w:author="Celson Lima" w:date="2015-01-27T11:45:00Z">
        <w:r w:rsidR="0036725E" w:rsidDel="00C60C69">
          <w:rPr>
            <w:lang w:val="en-GB"/>
          </w:rPr>
          <w:delText>e</w:delText>
        </w:r>
      </w:del>
      <w:r w:rsidR="0036725E">
        <w:rPr>
          <w:lang w:val="en-GB"/>
        </w:rPr>
        <w:t xml:space="preserve"> a specific domain of knowledge. </w:t>
      </w:r>
    </w:p>
    <w:p w14:paraId="4E822008" w14:textId="402789F8" w:rsidR="00D16C48" w:rsidRDefault="00665029" w:rsidP="002356EB">
      <w:pPr>
        <w:ind w:firstLine="708"/>
        <w:rPr>
          <w:lang w:val="en-GB"/>
        </w:rPr>
      </w:pPr>
      <w:r>
        <w:rPr>
          <w:lang w:val="en-GB"/>
        </w:rPr>
        <w:t>A</w:t>
      </w:r>
      <w:r w:rsidR="008E1520">
        <w:rPr>
          <w:lang w:val="en-GB"/>
        </w:rPr>
        <w:t>lthough ontologies provide structure</w:t>
      </w:r>
      <w:r w:rsidR="00A805F2">
        <w:rPr>
          <w:lang w:val="en-GB"/>
        </w:rPr>
        <w:t>s</w:t>
      </w:r>
      <w:r w:rsidR="008E1520">
        <w:rPr>
          <w:lang w:val="en-GB"/>
        </w:rPr>
        <w:t xml:space="preserve"> </w:t>
      </w:r>
      <w:r w:rsidR="00A805F2">
        <w:rPr>
          <w:lang w:val="en-GB"/>
        </w:rPr>
        <w:t>for</w:t>
      </w:r>
      <w:r w:rsidR="008E1520">
        <w:rPr>
          <w:lang w:val="en-GB"/>
        </w:rPr>
        <w:t xml:space="preserve"> concept representation, they </w:t>
      </w:r>
      <w:r w:rsidR="0036725E">
        <w:rPr>
          <w:lang w:val="en-GB"/>
        </w:rPr>
        <w:t>present some challenges</w:t>
      </w:r>
      <w:ins w:id="65" w:author="Celson Lima" w:date="2015-01-27T11:45:00Z">
        <w:r w:rsidR="00C60C69">
          <w:rPr>
            <w:lang w:val="en-GB"/>
          </w:rPr>
          <w:t xml:space="preserve"> (REFS)</w:t>
        </w:r>
      </w:ins>
      <w:r w:rsidR="0036725E">
        <w:rPr>
          <w:lang w:val="en-GB"/>
        </w:rPr>
        <w:t xml:space="preserve">. </w:t>
      </w:r>
      <w:commentRangeStart w:id="66"/>
      <w:r w:rsidR="00D16C48">
        <w:rPr>
          <w:lang w:val="en-GB"/>
        </w:rPr>
        <w:t xml:space="preserve">One of these challenges is that an Ontology is </w:t>
      </w:r>
      <w:r w:rsidR="00652857">
        <w:rPr>
          <w:lang w:val="en-GB"/>
        </w:rPr>
        <w:t xml:space="preserve">a </w:t>
      </w:r>
      <w:r w:rsidR="00D16C48">
        <w:rPr>
          <w:lang w:val="en-GB"/>
        </w:rPr>
        <w:t>static</w:t>
      </w:r>
      <w:r w:rsidR="00652857">
        <w:rPr>
          <w:lang w:val="en-GB"/>
        </w:rPr>
        <w:t xml:space="preserve"> structure</w:t>
      </w:r>
      <w:r w:rsidR="00D16C48">
        <w:rPr>
          <w:lang w:val="en-GB"/>
        </w:rPr>
        <w:t>, meaning that over time, its contents do not get updated</w:t>
      </w:r>
      <w:r w:rsidR="008A7B11">
        <w:rPr>
          <w:lang w:val="en-GB"/>
        </w:rPr>
        <w:t xml:space="preserve"> without human help</w:t>
      </w:r>
      <w:r w:rsidR="00D16C48">
        <w:rPr>
          <w:lang w:val="en-GB"/>
        </w:rPr>
        <w:t xml:space="preserve">, </w:t>
      </w:r>
      <w:r w:rsidR="008A7B11">
        <w:rPr>
          <w:lang w:val="en-GB"/>
        </w:rPr>
        <w:t xml:space="preserve">hence </w:t>
      </w:r>
      <w:r w:rsidR="00D16C48">
        <w:rPr>
          <w:lang w:val="en-GB"/>
        </w:rPr>
        <w:t xml:space="preserve">they can become obsolete. Also in order to update an Ontology, as they are complex structures, the maintenance necessary still requires much resources to do it, and this can increase its costs. </w:t>
      </w:r>
      <w:del w:id="67" w:author="Celson Lima" w:date="2015-01-27T11:46:00Z">
        <w:r w:rsidR="00D16C48" w:rsidDel="00C60C69">
          <w:rPr>
            <w:lang w:val="en-GB"/>
          </w:rPr>
          <w:delText xml:space="preserve">As referred above, the Ontology is a shared structured, and its concepts need to be recognized by all. </w:delText>
        </w:r>
      </w:del>
      <w:r w:rsidR="00D16C48">
        <w:rPr>
          <w:lang w:val="en-GB"/>
        </w:rPr>
        <w:t xml:space="preserve">This </w:t>
      </w:r>
      <w:r w:rsidR="008A7B11">
        <w:rPr>
          <w:lang w:val="en-GB"/>
        </w:rPr>
        <w:t xml:space="preserve">recognition </w:t>
      </w:r>
      <w:r w:rsidR="00D16C48">
        <w:rPr>
          <w:lang w:val="en-GB"/>
        </w:rPr>
        <w:t>process</w:t>
      </w:r>
      <w:r w:rsidR="008A7B11">
        <w:rPr>
          <w:lang w:val="en-GB"/>
        </w:rPr>
        <w:t xml:space="preserve"> </w:t>
      </w:r>
      <w:r w:rsidR="00D16C48">
        <w:rPr>
          <w:lang w:val="en-GB"/>
        </w:rPr>
        <w:t xml:space="preserve">requires time to do it and could bring more delay and raise the costs of </w:t>
      </w:r>
      <w:proofErr w:type="gramStart"/>
      <w:r w:rsidR="00D16C48">
        <w:rPr>
          <w:lang w:val="en-GB"/>
        </w:rPr>
        <w:t>an Ontology</w:t>
      </w:r>
      <w:proofErr w:type="gramEnd"/>
      <w:r w:rsidR="00D16C48">
        <w:rPr>
          <w:lang w:val="en-GB"/>
        </w:rPr>
        <w:t>.</w:t>
      </w:r>
      <w:commentRangeEnd w:id="66"/>
      <w:r w:rsidR="00C60C69">
        <w:rPr>
          <w:rStyle w:val="CommentReference"/>
        </w:rPr>
        <w:commentReference w:id="66"/>
      </w:r>
    </w:p>
    <w:p w14:paraId="4A025E99" w14:textId="4D2EF406" w:rsidR="00E5703F" w:rsidRDefault="00E5703F" w:rsidP="00E5703F">
      <w:pPr>
        <w:ind w:firstLine="708"/>
        <w:rPr>
          <w:lang w:val="en-GB"/>
        </w:rPr>
      </w:pPr>
      <w:commentRangeStart w:id="68"/>
      <w:r>
        <w:rPr>
          <w:lang w:val="en-GB"/>
        </w:rPr>
        <w:t xml:space="preserve">One of the areas that deal with the </w:t>
      </w:r>
      <w:r w:rsidR="008B6E0D">
        <w:rPr>
          <w:lang w:val="en-GB"/>
        </w:rPr>
        <w:t xml:space="preserve">creation and </w:t>
      </w:r>
      <w:r>
        <w:rPr>
          <w:lang w:val="en-GB"/>
        </w:rPr>
        <w:t xml:space="preserve">maintenance of </w:t>
      </w:r>
      <w:proofErr w:type="gramStart"/>
      <w:r>
        <w:rPr>
          <w:lang w:val="en-GB"/>
        </w:rPr>
        <w:t>an ontology</w:t>
      </w:r>
      <w:proofErr w:type="gramEnd"/>
      <w:r>
        <w:rPr>
          <w:lang w:val="en-GB"/>
        </w:rPr>
        <w:t>, is Ontology Learning</w:t>
      </w:r>
      <w:r w:rsidR="00292253">
        <w:rPr>
          <w:lang w:val="en-GB"/>
        </w:rPr>
        <w:t xml:space="preserve"> </w:t>
      </w:r>
      <w:r w:rsidR="006106F9">
        <w:rPr>
          <w:lang w:val="en-GB"/>
        </w:rPr>
        <w:t xml:space="preserve">(OL) </w:t>
      </w:r>
      <w:commentRangeEnd w:id="68"/>
      <w:r w:rsidR="00C60C69">
        <w:rPr>
          <w:rStyle w:val="CommentReference"/>
        </w:rPr>
        <w:commentReference w:id="68"/>
      </w:r>
      <w:r w:rsidR="00292253">
        <w:rPr>
          <w:lang w:val="en-GB"/>
        </w:rPr>
        <w:t xml:space="preserve">which </w:t>
      </w:r>
      <w:r w:rsidR="008B6E0D">
        <w:rPr>
          <w:lang w:val="en-GB"/>
        </w:rPr>
        <w:t xml:space="preserve">studies the mechanisms and processes to transform heavy tasks </w:t>
      </w:r>
      <w:r w:rsidR="006106F9">
        <w:rPr>
          <w:lang w:val="en-GB"/>
        </w:rPr>
        <w:t>like</w:t>
      </w:r>
      <w:r w:rsidR="008B6E0D">
        <w:rPr>
          <w:lang w:val="en-GB"/>
        </w:rPr>
        <w:t xml:space="preserve"> creation and maintenance of </w:t>
      </w:r>
      <w:r w:rsidR="00292253">
        <w:rPr>
          <w:lang w:val="en-GB"/>
        </w:rPr>
        <w:t>Ontologies</w:t>
      </w:r>
      <w:r w:rsidR="006106F9">
        <w:rPr>
          <w:lang w:val="en-GB"/>
        </w:rPr>
        <w:t>,</w:t>
      </w:r>
      <w:r w:rsidR="008B6E0D">
        <w:rPr>
          <w:lang w:val="en-GB"/>
        </w:rPr>
        <w:t xml:space="preserve"> into a semi</w:t>
      </w:r>
      <w:del w:id="69" w:author="Celson Lima" w:date="2015-01-27T11:48:00Z">
        <w:r w:rsidR="008B6E0D" w:rsidDel="00720011">
          <w:rPr>
            <w:lang w:val="en-GB"/>
          </w:rPr>
          <w:delText xml:space="preserve"> </w:delText>
        </w:r>
        <w:r w:rsidR="008A7B11" w:rsidDel="00720011">
          <w:rPr>
            <w:lang w:val="en-GB"/>
          </w:rPr>
          <w:delText>(with human help)</w:delText>
        </w:r>
      </w:del>
      <w:r w:rsidR="008A7B11">
        <w:rPr>
          <w:lang w:val="en-GB"/>
        </w:rPr>
        <w:t xml:space="preserve"> </w:t>
      </w:r>
      <w:r w:rsidR="008B6E0D">
        <w:rPr>
          <w:lang w:val="en-GB"/>
        </w:rPr>
        <w:t>or complete automatic process</w:t>
      </w:r>
      <w:del w:id="70" w:author="Celson Lima" w:date="2015-01-27T11:48:00Z">
        <w:r w:rsidR="008A7B11" w:rsidDel="00720011">
          <w:rPr>
            <w:lang w:val="en-GB"/>
          </w:rPr>
          <w:delText xml:space="preserve"> (without human help)</w:delText>
        </w:r>
      </w:del>
      <w:r w:rsidR="008B6E0D">
        <w:rPr>
          <w:lang w:val="en-GB"/>
        </w:rPr>
        <w:t xml:space="preserve">. </w:t>
      </w:r>
      <w:commentRangeStart w:id="71"/>
      <w:r w:rsidR="008B6E0D">
        <w:rPr>
          <w:lang w:val="en-GB"/>
        </w:rPr>
        <w:t xml:space="preserve">Although semi-automatic </w:t>
      </w:r>
      <w:r w:rsidR="00D16C48">
        <w:rPr>
          <w:lang w:val="en-GB"/>
        </w:rPr>
        <w:t>processes</w:t>
      </w:r>
      <w:r w:rsidR="008B6E0D">
        <w:rPr>
          <w:lang w:val="en-GB"/>
        </w:rPr>
        <w:t xml:space="preserve"> </w:t>
      </w:r>
      <w:r w:rsidR="003D1F52">
        <w:rPr>
          <w:lang w:val="en-GB"/>
        </w:rPr>
        <w:t>for its creation or maintenance, these processes still require</w:t>
      </w:r>
      <w:r w:rsidR="008A7B11">
        <w:rPr>
          <w:lang w:val="en-GB"/>
        </w:rPr>
        <w:t xml:space="preserve"> human</w:t>
      </w:r>
      <w:r w:rsidR="008B6E0D">
        <w:rPr>
          <w:lang w:val="en-GB"/>
        </w:rPr>
        <w:t xml:space="preserve"> </w:t>
      </w:r>
      <w:r w:rsidR="003D1F52">
        <w:rPr>
          <w:lang w:val="en-GB"/>
        </w:rPr>
        <w:t>support</w:t>
      </w:r>
      <w:r w:rsidR="008A7B11">
        <w:rPr>
          <w:lang w:val="en-GB"/>
        </w:rPr>
        <w:t>, for instance</w:t>
      </w:r>
      <w:r w:rsidR="008B6E0D">
        <w:rPr>
          <w:lang w:val="en-GB"/>
        </w:rPr>
        <w:t xml:space="preserve"> of an ontology expert, </w:t>
      </w:r>
      <w:r w:rsidR="008A7B11">
        <w:rPr>
          <w:lang w:val="en-GB"/>
        </w:rPr>
        <w:t xml:space="preserve">to simple tasks like to </w:t>
      </w:r>
      <w:r w:rsidR="003D1F52">
        <w:rPr>
          <w:lang w:val="en-GB"/>
        </w:rPr>
        <w:t xml:space="preserve">add </w:t>
      </w:r>
      <w:r w:rsidR="008B6E0D">
        <w:rPr>
          <w:lang w:val="en-GB"/>
        </w:rPr>
        <w:t>new concept</w:t>
      </w:r>
      <w:r w:rsidR="008A7B11">
        <w:rPr>
          <w:lang w:val="en-GB"/>
        </w:rPr>
        <w:t>s</w:t>
      </w:r>
      <w:r w:rsidR="003D1F52">
        <w:rPr>
          <w:lang w:val="en-GB"/>
        </w:rPr>
        <w:t xml:space="preserve"> discovered</w:t>
      </w:r>
      <w:r w:rsidR="008A7B11">
        <w:rPr>
          <w:lang w:val="en-GB"/>
        </w:rPr>
        <w:t xml:space="preserve"> to the ontology</w:t>
      </w:r>
      <w:commentRangeEnd w:id="71"/>
      <w:r w:rsidR="005A3F3F">
        <w:rPr>
          <w:rStyle w:val="CommentReference"/>
        </w:rPr>
        <w:commentReference w:id="71"/>
      </w:r>
      <w:r w:rsidR="003D1F52">
        <w:rPr>
          <w:lang w:val="en-GB"/>
        </w:rPr>
        <w:t xml:space="preserve">. </w:t>
      </w:r>
    </w:p>
    <w:p w14:paraId="6A6B5319" w14:textId="63A9E00F" w:rsidR="00D1087C" w:rsidRDefault="00D1087C" w:rsidP="002C08B6">
      <w:pPr>
        <w:ind w:firstLine="708"/>
        <w:rPr>
          <w:lang w:val="en-GB"/>
        </w:rPr>
      </w:pPr>
      <w:r w:rsidRPr="00237D3A">
        <w:rPr>
          <w:lang w:val="en-GB"/>
        </w:rPr>
        <w:lastRenderedPageBreak/>
        <w:t xml:space="preserve">One of the motors that drive </w:t>
      </w:r>
      <w:r w:rsidR="00AD1AC7">
        <w:rPr>
          <w:lang w:val="en-GB"/>
        </w:rPr>
        <w:t xml:space="preserve">OL </w:t>
      </w:r>
      <w:r w:rsidRPr="00237D3A">
        <w:rPr>
          <w:lang w:val="en-GB"/>
        </w:rPr>
        <w:t xml:space="preserve">itself is the recognition of patterns in the data that could </w:t>
      </w:r>
      <w:r w:rsidR="002C08B6">
        <w:rPr>
          <w:lang w:val="en-GB"/>
        </w:rPr>
        <w:t xml:space="preserve">originate </w:t>
      </w:r>
      <w:r w:rsidRPr="00237D3A">
        <w:rPr>
          <w:lang w:val="en-GB"/>
        </w:rPr>
        <w:t xml:space="preserve">knowledge to further evaluation. </w:t>
      </w:r>
      <w:r w:rsidR="000B0E32" w:rsidRPr="00237D3A">
        <w:rPr>
          <w:lang w:val="en-GB"/>
        </w:rPr>
        <w:t xml:space="preserve">A </w:t>
      </w:r>
      <w:r w:rsidR="001C08BE" w:rsidRPr="00237D3A">
        <w:rPr>
          <w:lang w:val="en-GB"/>
        </w:rPr>
        <w:t>p</w:t>
      </w:r>
      <w:r w:rsidR="000B0E32" w:rsidRPr="00237D3A">
        <w:rPr>
          <w:lang w:val="en-GB"/>
        </w:rPr>
        <w:t>attern</w:t>
      </w:r>
      <w:r w:rsidR="001C08BE" w:rsidRPr="00237D3A">
        <w:rPr>
          <w:lang w:val="en-GB"/>
        </w:rPr>
        <w:t>, specifically in semantic</w:t>
      </w:r>
      <w:r w:rsidR="008A7B11">
        <w:rPr>
          <w:lang w:val="en-GB"/>
        </w:rPr>
        <w:t>s</w:t>
      </w:r>
      <w:r w:rsidR="001C08BE" w:rsidRPr="00237D3A">
        <w:rPr>
          <w:lang w:val="en-GB"/>
        </w:rPr>
        <w:t>,</w:t>
      </w:r>
      <w:r w:rsidR="000B0E32" w:rsidRPr="00237D3A">
        <w:rPr>
          <w:lang w:val="en-GB"/>
        </w:rPr>
        <w:t xml:space="preserve"> can be seen as a</w:t>
      </w:r>
      <w:r w:rsidR="001C08BE" w:rsidRPr="00237D3A">
        <w:rPr>
          <w:lang w:val="en-GB"/>
        </w:rPr>
        <w:t xml:space="preserve"> predictable occurrence that repeats itself along some </w:t>
      </w:r>
      <w:r w:rsidR="00857BCA" w:rsidRPr="00237D3A">
        <w:rPr>
          <w:lang w:val="en-GB"/>
        </w:rPr>
        <w:t xml:space="preserve">text </w:t>
      </w:r>
      <w:r w:rsidR="001C08BE" w:rsidRPr="00237D3A">
        <w:rPr>
          <w:lang w:val="en-GB"/>
        </w:rPr>
        <w:t>data</w:t>
      </w:r>
      <w:r w:rsidR="000B0E32" w:rsidRPr="00237D3A">
        <w:rPr>
          <w:lang w:val="en-GB"/>
        </w:rPr>
        <w:t xml:space="preserve">. </w:t>
      </w:r>
      <w:r w:rsidR="002C08B6">
        <w:rPr>
          <w:lang w:val="en-GB"/>
        </w:rPr>
        <w:t xml:space="preserve">Furthermore, </w:t>
      </w:r>
      <w:r w:rsidR="00E0106E" w:rsidRPr="00237D3A">
        <w:rPr>
          <w:lang w:val="en-GB"/>
        </w:rPr>
        <w:t xml:space="preserve">Knowledge </w:t>
      </w:r>
      <w:r w:rsidR="002C08B6">
        <w:rPr>
          <w:lang w:val="en-GB"/>
        </w:rPr>
        <w:t>“</w:t>
      </w:r>
      <w:r w:rsidR="002C08B6" w:rsidRPr="002C08B6">
        <w:rPr>
          <w:lang w:val="en-GB"/>
        </w:rPr>
        <w:t>is a familiarity, aw</w:t>
      </w:r>
      <w:r w:rsidR="002C08B6">
        <w:rPr>
          <w:lang w:val="en-GB"/>
        </w:rPr>
        <w:t>a</w:t>
      </w:r>
      <w:r w:rsidR="002C08B6" w:rsidRPr="002C08B6">
        <w:rPr>
          <w:lang w:val="en-GB"/>
        </w:rPr>
        <w:t>reness or understanding of someone or something, such as</w:t>
      </w:r>
      <w:r w:rsidR="002C08B6">
        <w:rPr>
          <w:lang w:val="en-GB"/>
        </w:rPr>
        <w:t xml:space="preserve"> facts, information, descriptions or skills, which is acquired through experience or education by perceiving, discovering or learning</w:t>
      </w:r>
      <w:del w:id="72" w:author="Celson Lima" w:date="2015-01-27T11:58:00Z">
        <w:r w:rsidR="002C08B6" w:rsidDel="00F00DC4">
          <w:rPr>
            <w:lang w:val="en-GB"/>
          </w:rPr>
          <w:delText>.</w:delText>
        </w:r>
      </w:del>
      <w:r w:rsidR="002C08B6">
        <w:rPr>
          <w:lang w:val="en-GB"/>
        </w:rPr>
        <w:t xml:space="preserve">” </w:t>
      </w:r>
      <w:commentRangeStart w:id="73"/>
      <w:r w:rsidR="00F852F5">
        <w:rPr>
          <w:lang w:val="en-GB"/>
        </w:rPr>
        <w:fldChar w:fldCharType="begin"/>
      </w:r>
      <w:r w:rsidR="00F852F5">
        <w:rPr>
          <w:lang w:val="en-GB"/>
        </w:rPr>
        <w:instrText xml:space="preserve"> ADDIN ZOTERO_ITEM CSL_CITATION {"citationID":"a3aseihpm","properties":{"formattedCitation":"(Wikipedia, 2015)","plainCitation":"(Wikipedia, 2015)"},"citationItems":[{"id":179,"uris":["http://zotero.org/users/local/zdRI9jki/items/PQUN5BGJ"],"uri":["http://zotero.org/users/local/zdRI9jki/items/PQUN5BGJ"],"itemData":{"id":179,"type":"entry-encyclopedia","title":"Knowledge Definition from Wikipedia","container-title":"Wikipedia, the free encyclopedia","source":"Wikipedia","abstract":"Knowledge is a familiarity, awareness or understanding of someone or something, such as facts, information, descriptions, or skills, which is acquired through experience or education by perceiving, discovering, or learning. Knowledge can refer to a theoretical or practical understanding of a subject. It can be implicit (as with practical skill or expertise) or explicit (as with the theoretical understanding of a subject); it can be more or less formal or systematic.[1] In philosophy, the study of knowledge is called epistemology; the philosopher Plato famously defined knowledge as \"justified true belief\", though \"well-justified true belief\" is more complete as it accounts for the Gettier problems. However, several definitions of knowledge and theories to explain it exist.","URL":"http://en.wikipedia.org/w/index.php?title=Knowledge&amp;oldid=641504582","note":"Page Version ID: 641504582","shortTitle":"Knowledge","language":"en","author":[{"family":"Wikipedia","given":""}],"issued":{"date-parts":[["2015",1,24]],"season":"T02:38:56Z"},"accessed":{"date-parts":[["2015",1,25]],"season":"22:07:12"}}}],"schema":"https://github.com/citation-style-language/schema/raw/master/csl-citation.json"} </w:instrText>
      </w:r>
      <w:r w:rsidR="00F852F5">
        <w:rPr>
          <w:lang w:val="en-GB"/>
        </w:rPr>
        <w:fldChar w:fldCharType="separate"/>
      </w:r>
      <w:r w:rsidR="00F852F5" w:rsidRPr="00F852F5">
        <w:rPr>
          <w:rFonts w:cs="Times New Roman"/>
          <w:lang w:val="en-GB"/>
        </w:rPr>
        <w:t>(Wikipedia, 2015)</w:t>
      </w:r>
      <w:r w:rsidR="00F852F5">
        <w:rPr>
          <w:lang w:val="en-GB"/>
        </w:rPr>
        <w:fldChar w:fldCharType="end"/>
      </w:r>
      <w:r w:rsidR="002C08B6">
        <w:rPr>
          <w:lang w:val="en-GB"/>
        </w:rPr>
        <w:t xml:space="preserve"> </w:t>
      </w:r>
      <w:commentRangeEnd w:id="73"/>
      <w:r w:rsidR="00F00DC4">
        <w:rPr>
          <w:rStyle w:val="CommentReference"/>
        </w:rPr>
        <w:commentReference w:id="73"/>
      </w:r>
      <w:r w:rsidRPr="00237D3A">
        <w:rPr>
          <w:lang w:val="en-GB"/>
        </w:rPr>
        <w:t xml:space="preserve">For instance, </w:t>
      </w:r>
      <w:r w:rsidR="00AD1AC7">
        <w:rPr>
          <w:lang w:val="en-GB"/>
        </w:rPr>
        <w:t xml:space="preserve">this </w:t>
      </w:r>
      <w:r w:rsidR="00E37DA1">
        <w:rPr>
          <w:lang w:val="en-GB"/>
        </w:rPr>
        <w:t xml:space="preserve">could </w:t>
      </w:r>
      <w:r w:rsidRPr="00237D3A">
        <w:rPr>
          <w:lang w:val="en-GB"/>
        </w:rPr>
        <w:t xml:space="preserve">be </w:t>
      </w:r>
      <w:r w:rsidR="002C08B6">
        <w:rPr>
          <w:lang w:val="en-GB"/>
        </w:rPr>
        <w:t xml:space="preserve">learned from some information </w:t>
      </w:r>
      <w:r w:rsidRPr="00237D3A">
        <w:rPr>
          <w:lang w:val="en-GB"/>
        </w:rPr>
        <w:t xml:space="preserve">not yet known or unpredictable in the domain. </w:t>
      </w:r>
      <w:r w:rsidR="002C08B6">
        <w:rPr>
          <w:lang w:val="en-GB"/>
        </w:rPr>
        <w:t>Therefore, OL provides techniques to discover knowledge.</w:t>
      </w:r>
    </w:p>
    <w:p w14:paraId="331BB1E7" w14:textId="33D67514" w:rsidR="000E4E80" w:rsidRDefault="000B0E32" w:rsidP="00D1087C">
      <w:pPr>
        <w:ind w:firstLine="708"/>
        <w:rPr>
          <w:lang w:val="en-GB"/>
        </w:rPr>
      </w:pPr>
      <w:commentRangeStart w:id="74"/>
      <w:r w:rsidRPr="00091CA6">
        <w:rPr>
          <w:lang w:val="en-GB"/>
        </w:rPr>
        <w:t xml:space="preserve">For a system </w:t>
      </w:r>
      <w:proofErr w:type="gramStart"/>
      <w:r w:rsidRPr="00091CA6">
        <w:rPr>
          <w:lang w:val="en-GB"/>
        </w:rPr>
        <w:t>be</w:t>
      </w:r>
      <w:proofErr w:type="gramEnd"/>
      <w:r w:rsidRPr="00091CA6">
        <w:rPr>
          <w:lang w:val="en-GB"/>
        </w:rPr>
        <w:t xml:space="preserve"> able to recognize </w:t>
      </w:r>
      <w:r w:rsidR="00857BCA">
        <w:rPr>
          <w:lang w:val="en-GB"/>
        </w:rPr>
        <w:t xml:space="preserve">patterns </w:t>
      </w:r>
      <w:r w:rsidRPr="00091CA6">
        <w:rPr>
          <w:lang w:val="en-GB"/>
        </w:rPr>
        <w:t xml:space="preserve">and further extract </w:t>
      </w:r>
      <w:r w:rsidR="005B61D1">
        <w:rPr>
          <w:lang w:val="en-GB"/>
        </w:rPr>
        <w:t xml:space="preserve">knowledge </w:t>
      </w:r>
      <w:r w:rsidR="000E00C9">
        <w:rPr>
          <w:lang w:val="en-GB"/>
        </w:rPr>
        <w:t>from data</w:t>
      </w:r>
      <w:r w:rsidR="005B61D1">
        <w:rPr>
          <w:lang w:val="en-GB"/>
        </w:rPr>
        <w:t xml:space="preserve"> and information</w:t>
      </w:r>
      <w:r w:rsidRPr="00091CA6">
        <w:rPr>
          <w:lang w:val="en-GB"/>
        </w:rPr>
        <w:t>, several processes can be used</w:t>
      </w:r>
      <w:commentRangeEnd w:id="74"/>
      <w:r w:rsidR="002E234F">
        <w:rPr>
          <w:rStyle w:val="CommentReference"/>
        </w:rPr>
        <w:commentReference w:id="74"/>
      </w:r>
      <w:r w:rsidRPr="00091CA6">
        <w:rPr>
          <w:lang w:val="en-GB"/>
        </w:rPr>
        <w:t xml:space="preserve">. Data Mining </w:t>
      </w:r>
      <w:r w:rsidR="000E4E80">
        <w:rPr>
          <w:lang w:val="en-GB"/>
        </w:rPr>
        <w:t>(also referred in literature as Knowledge Discovery in Databases</w:t>
      </w:r>
      <w:r w:rsidR="00E37DA1">
        <w:rPr>
          <w:lang w:val="en-GB"/>
        </w:rPr>
        <w:t xml:space="preserve"> or KDD</w:t>
      </w:r>
      <w:r w:rsidR="000E4E80">
        <w:rPr>
          <w:lang w:val="en-GB"/>
        </w:rPr>
        <w:t xml:space="preserve">) </w:t>
      </w:r>
      <w:r w:rsidRPr="00091CA6">
        <w:rPr>
          <w:lang w:val="en-GB"/>
        </w:rPr>
        <w:t>is one of them, and is a process to analyse and discover patterns and knowledge</w:t>
      </w:r>
      <w:r w:rsidR="005940FD">
        <w:rPr>
          <w:lang w:val="en-GB"/>
        </w:rPr>
        <w:t xml:space="preserve"> in data</w:t>
      </w:r>
      <w:ins w:id="75" w:author="Celson Lima" w:date="2015-01-27T12:00:00Z">
        <w:r w:rsidR="002E234F">
          <w:rPr>
            <w:lang w:val="en-GB"/>
          </w:rPr>
          <w:t xml:space="preserve"> (REFS)</w:t>
        </w:r>
      </w:ins>
      <w:r w:rsidRPr="00091CA6">
        <w:rPr>
          <w:lang w:val="en-GB"/>
        </w:rPr>
        <w:t>.</w:t>
      </w:r>
      <w:r w:rsidR="000E00C9">
        <w:rPr>
          <w:lang w:val="en-GB"/>
        </w:rPr>
        <w:t xml:space="preserve"> Data mining allows experts to find knowledge in </w:t>
      </w:r>
      <w:r w:rsidR="00A44BDF">
        <w:rPr>
          <w:lang w:val="en-GB"/>
        </w:rPr>
        <w:t xml:space="preserve">new data or </w:t>
      </w:r>
      <w:r w:rsidR="000E00C9">
        <w:rPr>
          <w:lang w:val="en-GB"/>
        </w:rPr>
        <w:t xml:space="preserve">data they already have. </w:t>
      </w:r>
      <w:r w:rsidR="000E4E80">
        <w:rPr>
          <w:lang w:val="en-GB"/>
        </w:rPr>
        <w:t xml:space="preserve">Additionally, with data mining techniques, decision makers can use the new knowledge that otherwise could be unknown or </w:t>
      </w:r>
      <w:r w:rsidR="000E0725">
        <w:rPr>
          <w:lang w:val="en-GB"/>
        </w:rPr>
        <w:t>unavailable</w:t>
      </w:r>
      <w:r w:rsidR="000E4E80">
        <w:rPr>
          <w:lang w:val="en-GB"/>
        </w:rPr>
        <w:t xml:space="preserve">, to </w:t>
      </w:r>
      <w:r w:rsidR="000E0725">
        <w:rPr>
          <w:lang w:val="en-GB"/>
        </w:rPr>
        <w:t xml:space="preserve">make </w:t>
      </w:r>
      <w:r w:rsidR="000E4E80">
        <w:rPr>
          <w:lang w:val="en-GB"/>
        </w:rPr>
        <w:t xml:space="preserve">better decisions. </w:t>
      </w:r>
    </w:p>
    <w:p w14:paraId="28BBC92C" w14:textId="3BA6616A" w:rsidR="0075584A" w:rsidRPr="00A93518" w:rsidRDefault="002E234F" w:rsidP="00A93518">
      <w:pPr>
        <w:ind w:firstLine="708"/>
        <w:rPr>
          <w:lang w:val="en-GB"/>
        </w:rPr>
      </w:pPr>
      <w:ins w:id="76" w:author="Celson Lima" w:date="2015-01-27T12:00:00Z">
        <w:r>
          <w:rPr>
            <w:lang w:val="en-GB"/>
          </w:rPr>
          <w:t xml:space="preserve">Having settled the context, urge to say that </w:t>
        </w:r>
      </w:ins>
      <w:del w:id="77" w:author="Celson Lima" w:date="2015-01-27T12:00:00Z">
        <w:r w:rsidR="000B0E32" w:rsidRPr="00091CA6" w:rsidDel="002E234F">
          <w:rPr>
            <w:lang w:val="en-GB"/>
          </w:rPr>
          <w:delText>The main objective of th</w:delText>
        </w:r>
        <w:r w:rsidR="002C0581" w:rsidRPr="00091CA6" w:rsidDel="002E234F">
          <w:rPr>
            <w:lang w:val="en-GB"/>
          </w:rPr>
          <w:delText xml:space="preserve">e work </w:delText>
        </w:r>
        <w:r w:rsidR="000E0725" w:rsidDel="002E234F">
          <w:rPr>
            <w:lang w:val="en-GB"/>
          </w:rPr>
          <w:delText>developed</w:delText>
        </w:r>
        <w:r w:rsidR="002C0581" w:rsidRPr="00091CA6" w:rsidDel="002E234F">
          <w:rPr>
            <w:lang w:val="en-GB"/>
          </w:rPr>
          <w:delText xml:space="preserve"> in </w:delText>
        </w:r>
      </w:del>
      <w:r w:rsidR="002C0581" w:rsidRPr="00091CA6">
        <w:rPr>
          <w:lang w:val="en-GB"/>
        </w:rPr>
        <w:t>this</w:t>
      </w:r>
      <w:r w:rsidR="000B0E32" w:rsidRPr="00091CA6">
        <w:rPr>
          <w:lang w:val="en-GB"/>
        </w:rPr>
        <w:t xml:space="preserve"> </w:t>
      </w:r>
      <w:r w:rsidR="00AD1AC7">
        <w:rPr>
          <w:lang w:val="en-GB"/>
        </w:rPr>
        <w:t>dissertation</w:t>
      </w:r>
      <w:r w:rsidR="000B0E32" w:rsidRPr="00091CA6">
        <w:rPr>
          <w:lang w:val="en-GB"/>
        </w:rPr>
        <w:t xml:space="preserve"> </w:t>
      </w:r>
      <w:del w:id="78" w:author="Celson Lima" w:date="2015-01-27T12:00:00Z">
        <w:r w:rsidR="000B0E32" w:rsidRPr="00091CA6" w:rsidDel="002E234F">
          <w:rPr>
            <w:lang w:val="en-GB"/>
          </w:rPr>
          <w:delText xml:space="preserve">is </w:delText>
        </w:r>
      </w:del>
      <w:ins w:id="79" w:author="Celson Lima" w:date="2015-01-27T12:00:00Z">
        <w:r>
          <w:rPr>
            <w:lang w:val="en-GB"/>
          </w:rPr>
          <w:t>aims</w:t>
        </w:r>
        <w:r w:rsidRPr="00091CA6">
          <w:rPr>
            <w:lang w:val="en-GB"/>
          </w:rPr>
          <w:t xml:space="preserve"> </w:t>
        </w:r>
      </w:ins>
      <w:del w:id="80" w:author="Celson Lima" w:date="2015-01-27T12:00:00Z">
        <w:r w:rsidR="00237D3A" w:rsidDel="002E234F">
          <w:rPr>
            <w:lang w:val="en-GB"/>
          </w:rPr>
          <w:delText xml:space="preserve">to </w:delText>
        </w:r>
      </w:del>
      <w:ins w:id="81" w:author="Celson Lima" w:date="2015-01-27T12:00:00Z">
        <w:r>
          <w:rPr>
            <w:lang w:val="en-GB"/>
          </w:rPr>
          <w:t xml:space="preserve">at </w:t>
        </w:r>
      </w:ins>
      <w:r w:rsidR="00AD1AC7">
        <w:rPr>
          <w:lang w:val="en-GB"/>
        </w:rPr>
        <w:t>present</w:t>
      </w:r>
      <w:ins w:id="82" w:author="Celson Lima" w:date="2015-01-27T12:00:00Z">
        <w:r>
          <w:rPr>
            <w:lang w:val="en-GB"/>
          </w:rPr>
          <w:t>ing</w:t>
        </w:r>
      </w:ins>
      <w:r w:rsidR="00AD1AC7">
        <w:rPr>
          <w:lang w:val="en-GB"/>
        </w:rPr>
        <w:t xml:space="preserve"> an approach </w:t>
      </w:r>
      <w:del w:id="83" w:author="Celson Lima" w:date="2015-01-27T12:00:00Z">
        <w:r w:rsidR="00AD1AC7" w:rsidDel="002E234F">
          <w:rPr>
            <w:lang w:val="en-GB"/>
          </w:rPr>
          <w:delText xml:space="preserve">that could </w:delText>
        </w:r>
        <w:r w:rsidR="00237D3A" w:rsidDel="002E234F">
          <w:rPr>
            <w:lang w:val="en-GB"/>
          </w:rPr>
          <w:delText xml:space="preserve">help </w:delText>
        </w:r>
        <w:r w:rsidR="005B61D1" w:rsidDel="002E234F">
          <w:rPr>
            <w:lang w:val="en-GB"/>
          </w:rPr>
          <w:delText>and ease</w:delText>
        </w:r>
      </w:del>
      <w:ins w:id="84" w:author="Celson Lima" w:date="2015-01-27T12:00:00Z">
        <w:r>
          <w:rPr>
            <w:lang w:val="en-GB"/>
          </w:rPr>
          <w:t>to support</w:t>
        </w:r>
      </w:ins>
      <w:r w:rsidR="005B61D1">
        <w:rPr>
          <w:lang w:val="en-GB"/>
        </w:rPr>
        <w:t xml:space="preserve"> the process of ontology creation and maintenance.</w:t>
      </w:r>
      <w:r w:rsidR="00237D3A">
        <w:rPr>
          <w:lang w:val="en-GB"/>
        </w:rPr>
        <w:t xml:space="preserve"> </w:t>
      </w:r>
      <w:r w:rsidR="005B61D1">
        <w:rPr>
          <w:lang w:val="en-GB"/>
        </w:rPr>
        <w:t xml:space="preserve">Specifically, </w:t>
      </w:r>
      <w:r w:rsidR="00C01677">
        <w:rPr>
          <w:lang w:val="en-GB"/>
        </w:rPr>
        <w:t>the proposed</w:t>
      </w:r>
      <w:r w:rsidR="00AD1AC7">
        <w:rPr>
          <w:lang w:val="en-GB"/>
        </w:rPr>
        <w:t xml:space="preserve"> approach </w:t>
      </w:r>
      <w:r w:rsidR="00C01677">
        <w:rPr>
          <w:lang w:val="en-GB"/>
        </w:rPr>
        <w:t xml:space="preserve">adopts a mechanism suitable for the use of </w:t>
      </w:r>
      <w:r w:rsidR="005B61D1">
        <w:rPr>
          <w:lang w:val="en-GB"/>
        </w:rPr>
        <w:t xml:space="preserve">data mining </w:t>
      </w:r>
      <w:r w:rsidR="00237D3A">
        <w:rPr>
          <w:lang w:val="en-GB"/>
        </w:rPr>
        <w:t>technique</w:t>
      </w:r>
      <w:r w:rsidR="005B61D1">
        <w:rPr>
          <w:lang w:val="en-GB"/>
        </w:rPr>
        <w:t>s</w:t>
      </w:r>
      <w:r w:rsidR="00237D3A">
        <w:rPr>
          <w:lang w:val="en-GB"/>
        </w:rPr>
        <w:t xml:space="preserve"> </w:t>
      </w:r>
      <w:r w:rsidR="005B61D1">
        <w:rPr>
          <w:lang w:val="en-GB"/>
        </w:rPr>
        <w:t>for</w:t>
      </w:r>
      <w:r w:rsidR="00DD0811">
        <w:rPr>
          <w:lang w:val="en-GB"/>
        </w:rPr>
        <w:t xml:space="preserve"> </w:t>
      </w:r>
      <w:r w:rsidR="005B61D1">
        <w:rPr>
          <w:lang w:val="en-GB"/>
        </w:rPr>
        <w:t xml:space="preserve">pattern </w:t>
      </w:r>
      <w:r w:rsidR="000B0E32" w:rsidRPr="00091CA6">
        <w:rPr>
          <w:lang w:val="en-GB"/>
        </w:rPr>
        <w:t>discover</w:t>
      </w:r>
      <w:r w:rsidR="005B61D1">
        <w:rPr>
          <w:lang w:val="en-GB"/>
        </w:rPr>
        <w:t>y</w:t>
      </w:r>
      <w:r w:rsidR="000B0E32" w:rsidRPr="00091CA6">
        <w:rPr>
          <w:lang w:val="en-GB"/>
        </w:rPr>
        <w:t xml:space="preserve"> and extract</w:t>
      </w:r>
      <w:r w:rsidR="005B61D1">
        <w:rPr>
          <w:lang w:val="en-GB"/>
        </w:rPr>
        <w:t>ion,</w:t>
      </w:r>
      <w:r w:rsidR="000B0E32" w:rsidRPr="00091CA6">
        <w:rPr>
          <w:lang w:val="en-GB"/>
        </w:rPr>
        <w:t xml:space="preserve"> </w:t>
      </w:r>
      <w:r w:rsidR="00237D3A">
        <w:rPr>
          <w:lang w:val="en-GB"/>
        </w:rPr>
        <w:t xml:space="preserve">and </w:t>
      </w:r>
      <w:r w:rsidR="000B0E32" w:rsidRPr="00091CA6">
        <w:rPr>
          <w:lang w:val="en-GB"/>
        </w:rPr>
        <w:t>knowledge</w:t>
      </w:r>
      <w:r w:rsidR="00D4267B" w:rsidRPr="00091CA6">
        <w:rPr>
          <w:lang w:val="en-GB"/>
        </w:rPr>
        <w:t xml:space="preserve"> </w:t>
      </w:r>
      <w:r w:rsidR="005B61D1">
        <w:rPr>
          <w:lang w:val="en-GB"/>
        </w:rPr>
        <w:t xml:space="preserve">discovery </w:t>
      </w:r>
      <w:r w:rsidR="00D4267B" w:rsidRPr="00091CA6">
        <w:rPr>
          <w:lang w:val="en-GB"/>
        </w:rPr>
        <w:t xml:space="preserve">from </w:t>
      </w:r>
      <w:r w:rsidR="001E0F7E">
        <w:rPr>
          <w:lang w:val="en-GB"/>
        </w:rPr>
        <w:t xml:space="preserve">unstructured </w:t>
      </w:r>
      <w:r w:rsidR="00C01677">
        <w:rPr>
          <w:lang w:val="en-GB"/>
        </w:rPr>
        <w:t xml:space="preserve">sources of </w:t>
      </w:r>
      <w:r w:rsidR="001E0F7E">
        <w:rPr>
          <w:lang w:val="en-GB"/>
        </w:rPr>
        <w:t>information</w:t>
      </w:r>
      <w:r w:rsidR="00F852F5">
        <w:rPr>
          <w:lang w:val="en-GB"/>
        </w:rPr>
        <w:t xml:space="preserve">. From a </w:t>
      </w:r>
      <w:r w:rsidR="00C01677">
        <w:rPr>
          <w:lang w:val="en-GB"/>
        </w:rPr>
        <w:t>document corpus</w:t>
      </w:r>
      <w:r w:rsidR="00F852F5">
        <w:rPr>
          <w:lang w:val="en-GB"/>
        </w:rPr>
        <w:t>, the techniques will be applied to discover knowledge</w:t>
      </w:r>
      <w:r w:rsidR="000B0E32" w:rsidRPr="00091CA6">
        <w:rPr>
          <w:lang w:val="en-GB"/>
        </w:rPr>
        <w:t xml:space="preserve">. </w:t>
      </w:r>
      <w:r w:rsidR="000E0725">
        <w:rPr>
          <w:lang w:val="en-GB"/>
        </w:rPr>
        <w:t xml:space="preserve">Additionally, </w:t>
      </w:r>
      <w:ins w:id="85" w:author="Celson Lima" w:date="2015-01-27T12:01:00Z">
        <w:r>
          <w:rPr>
            <w:lang w:val="en-GB"/>
          </w:rPr>
          <w:t xml:space="preserve">it </w:t>
        </w:r>
      </w:ins>
      <w:r w:rsidR="00AD1AC7">
        <w:rPr>
          <w:lang w:val="en-GB"/>
        </w:rPr>
        <w:t xml:space="preserve">is </w:t>
      </w:r>
      <w:r w:rsidR="00D4267B" w:rsidRPr="00091CA6">
        <w:rPr>
          <w:lang w:val="en-GB"/>
        </w:rPr>
        <w:t xml:space="preserve">also </w:t>
      </w:r>
      <w:r w:rsidR="00AD1AC7">
        <w:rPr>
          <w:lang w:val="en-GB"/>
        </w:rPr>
        <w:t>proposed</w:t>
      </w:r>
      <w:r w:rsidR="00237D3A">
        <w:rPr>
          <w:lang w:val="en-GB"/>
        </w:rPr>
        <w:t xml:space="preserve"> </w:t>
      </w:r>
      <w:r w:rsidR="00D4267B" w:rsidRPr="00091CA6">
        <w:rPr>
          <w:lang w:val="en-GB"/>
        </w:rPr>
        <w:t>an approach to help maintain and update</w:t>
      </w:r>
      <w:r w:rsidR="005940FD">
        <w:rPr>
          <w:lang w:val="en-GB"/>
        </w:rPr>
        <w:t xml:space="preserve"> </w:t>
      </w:r>
      <w:r w:rsidR="00AD1AC7">
        <w:rPr>
          <w:lang w:val="en-GB"/>
        </w:rPr>
        <w:t>CVs</w:t>
      </w:r>
      <w:r w:rsidR="00D4267B" w:rsidRPr="00091CA6">
        <w:rPr>
          <w:lang w:val="en-GB"/>
        </w:rPr>
        <w:t xml:space="preserve">, namely </w:t>
      </w:r>
      <w:r w:rsidR="00F852F5">
        <w:rPr>
          <w:lang w:val="en-GB"/>
        </w:rPr>
        <w:t xml:space="preserve">domain </w:t>
      </w:r>
      <w:r w:rsidR="00D4267B" w:rsidRPr="00091CA6">
        <w:rPr>
          <w:lang w:val="en-GB"/>
        </w:rPr>
        <w:t>ontologies</w:t>
      </w:r>
      <w:r w:rsidR="00F852F5">
        <w:rPr>
          <w:lang w:val="en-GB"/>
        </w:rPr>
        <w:t>, with the previous discovered knowledge</w:t>
      </w:r>
      <w:r w:rsidR="00D4267B" w:rsidRPr="00091CA6">
        <w:rPr>
          <w:lang w:val="en-GB"/>
        </w:rPr>
        <w:t xml:space="preserve">. </w:t>
      </w:r>
      <w:r w:rsidR="000E0725">
        <w:rPr>
          <w:lang w:val="en-GB"/>
        </w:rPr>
        <w:t xml:space="preserve">Furthermore, a proof of concept to represent this approach, referred as </w:t>
      </w:r>
      <w:r w:rsidR="00083658">
        <w:rPr>
          <w:lang w:val="en-GB"/>
        </w:rPr>
        <w:t>DOK</w:t>
      </w:r>
      <w:r w:rsidR="00E37DA1">
        <w:rPr>
          <w:lang w:val="en-GB"/>
        </w:rPr>
        <w:t>S</w:t>
      </w:r>
      <w:r w:rsidR="00083658">
        <w:rPr>
          <w:lang w:val="en-GB"/>
        </w:rPr>
        <w:t xml:space="preserve"> (Dynamic Ontology </w:t>
      </w:r>
      <w:r w:rsidR="00027315">
        <w:rPr>
          <w:lang w:val="en-GB"/>
        </w:rPr>
        <w:t xml:space="preserve">learning with </w:t>
      </w:r>
      <w:r w:rsidR="00083658">
        <w:rPr>
          <w:lang w:val="en-GB"/>
        </w:rPr>
        <w:t>Knowledge</w:t>
      </w:r>
      <w:r w:rsidR="00E37DA1">
        <w:rPr>
          <w:lang w:val="en-GB"/>
        </w:rPr>
        <w:t xml:space="preserve"> </w:t>
      </w:r>
      <w:r w:rsidR="00027315">
        <w:rPr>
          <w:lang w:val="en-GB"/>
        </w:rPr>
        <w:t xml:space="preserve">sources from unstructured text </w:t>
      </w:r>
      <w:r w:rsidR="00E37DA1">
        <w:rPr>
          <w:lang w:val="en-GB"/>
        </w:rPr>
        <w:t>System</w:t>
      </w:r>
      <w:r w:rsidR="00083658">
        <w:rPr>
          <w:lang w:val="en-GB"/>
        </w:rPr>
        <w:t>),</w:t>
      </w:r>
      <w:r w:rsidR="000E0725">
        <w:rPr>
          <w:lang w:val="en-GB"/>
        </w:rPr>
        <w:t xml:space="preserve"> </w:t>
      </w:r>
      <w:r w:rsidR="00C27D83">
        <w:rPr>
          <w:lang w:val="en-GB"/>
        </w:rPr>
        <w:t>is also part of the results produced</w:t>
      </w:r>
      <w:r w:rsidR="000E0725">
        <w:rPr>
          <w:lang w:val="en-GB"/>
        </w:rPr>
        <w:t>.</w:t>
      </w:r>
    </w:p>
    <w:p w14:paraId="0F38998B" w14:textId="0BF0B42B" w:rsidR="00530A72" w:rsidRPr="00BC44B2" w:rsidRDefault="00530A72" w:rsidP="00A93518">
      <w:pPr>
        <w:pStyle w:val="Heading2"/>
        <w:spacing w:before="360"/>
        <w:rPr>
          <w:lang w:val="en-GB"/>
        </w:rPr>
      </w:pPr>
      <w:r w:rsidRPr="00BC44B2">
        <w:rPr>
          <w:lang w:val="en-GB"/>
        </w:rPr>
        <w:t xml:space="preserve">Challenges </w:t>
      </w:r>
    </w:p>
    <w:p w14:paraId="277E5123" w14:textId="39109B82" w:rsidR="001B1C4C" w:rsidRPr="00BC44B2" w:rsidRDefault="001B1C4C" w:rsidP="00BC44B2">
      <w:pPr>
        <w:ind w:firstLine="708"/>
        <w:rPr>
          <w:lang w:val="en-GB"/>
        </w:rPr>
      </w:pPr>
      <w:r w:rsidRPr="00BC44B2">
        <w:rPr>
          <w:lang w:val="en-GB"/>
        </w:rPr>
        <w:t xml:space="preserve">One of the biggest challenges in information systems when constructing a </w:t>
      </w:r>
      <w:r w:rsidR="00C27D83">
        <w:rPr>
          <w:lang w:val="en-GB"/>
        </w:rPr>
        <w:t>CV</w:t>
      </w:r>
      <w:r w:rsidRPr="00BC44B2">
        <w:rPr>
          <w:lang w:val="en-GB"/>
        </w:rPr>
        <w:t xml:space="preserve"> is to find </w:t>
      </w:r>
      <w:r w:rsidR="00A940B0">
        <w:rPr>
          <w:lang w:val="en-GB"/>
        </w:rPr>
        <w:t>both</w:t>
      </w:r>
      <w:r w:rsidRPr="00BC44B2">
        <w:rPr>
          <w:lang w:val="en-GB"/>
        </w:rPr>
        <w:t xml:space="preserve"> meaning and relations </w:t>
      </w:r>
      <w:r w:rsidR="00A940B0">
        <w:rPr>
          <w:lang w:val="en-GB"/>
        </w:rPr>
        <w:t xml:space="preserve">among </w:t>
      </w:r>
      <w:r w:rsidRPr="00BC44B2">
        <w:rPr>
          <w:lang w:val="en-GB"/>
        </w:rPr>
        <w:t xml:space="preserve">concepts and ideas. </w:t>
      </w:r>
      <w:r w:rsidR="00C27D83">
        <w:rPr>
          <w:lang w:val="en-GB"/>
        </w:rPr>
        <w:t>Similarly, other challenge is to discover knowledge in sources of information that could be later used, for instance, to update a CV</w:t>
      </w:r>
      <w:proofErr w:type="gramStart"/>
      <w:ins w:id="86" w:author="Celson Lima" w:date="2015-01-27T12:01:00Z">
        <w:r w:rsidR="002E234F">
          <w:rPr>
            <w:lang w:val="en-GB"/>
          </w:rPr>
          <w:t>( REFS</w:t>
        </w:r>
        <w:proofErr w:type="gramEnd"/>
        <w:r w:rsidR="002E234F">
          <w:rPr>
            <w:lang w:val="en-GB"/>
          </w:rPr>
          <w:t xml:space="preserve">, </w:t>
        </w:r>
        <w:proofErr w:type="spellStart"/>
        <w:r w:rsidR="002E234F">
          <w:rPr>
            <w:lang w:val="en-GB"/>
          </w:rPr>
          <w:t>tu</w:t>
        </w:r>
        <w:proofErr w:type="spellEnd"/>
        <w:r w:rsidR="002E234F">
          <w:rPr>
            <w:lang w:val="en-GB"/>
          </w:rPr>
          <w:t xml:space="preserve"> </w:t>
        </w:r>
        <w:proofErr w:type="spellStart"/>
        <w:r w:rsidR="002E234F">
          <w:rPr>
            <w:lang w:val="en-GB"/>
          </w:rPr>
          <w:t>não</w:t>
        </w:r>
        <w:proofErr w:type="spellEnd"/>
        <w:r w:rsidR="002E234F">
          <w:rPr>
            <w:lang w:val="en-GB"/>
          </w:rPr>
          <w:t xml:space="preserve"> </w:t>
        </w:r>
        <w:proofErr w:type="spellStart"/>
        <w:r w:rsidR="002E234F">
          <w:rPr>
            <w:lang w:val="en-GB"/>
          </w:rPr>
          <w:t>inventaste</w:t>
        </w:r>
        <w:proofErr w:type="spellEnd"/>
        <w:r w:rsidR="002E234F">
          <w:rPr>
            <w:lang w:val="en-GB"/>
          </w:rPr>
          <w:t xml:space="preserve"> </w:t>
        </w:r>
        <w:proofErr w:type="spellStart"/>
        <w:r w:rsidR="002E234F">
          <w:rPr>
            <w:lang w:val="en-GB"/>
          </w:rPr>
          <w:t>estes</w:t>
        </w:r>
        <w:proofErr w:type="spellEnd"/>
        <w:r w:rsidR="002E234F">
          <w:rPr>
            <w:lang w:val="en-GB"/>
          </w:rPr>
          <w:t xml:space="preserve"> challenges!)</w:t>
        </w:r>
      </w:ins>
      <w:r w:rsidR="00C27D83">
        <w:rPr>
          <w:lang w:val="en-GB"/>
        </w:rPr>
        <w:t xml:space="preserve">. </w:t>
      </w:r>
      <w:r w:rsidRPr="00BC44B2">
        <w:rPr>
          <w:lang w:val="en-GB"/>
        </w:rPr>
        <w:t>This dissertation p</w:t>
      </w:r>
      <w:r w:rsidR="00B92070">
        <w:rPr>
          <w:lang w:val="en-GB"/>
        </w:rPr>
        <w:t>ropose</w:t>
      </w:r>
      <w:ins w:id="87" w:author="Celson Lima" w:date="2015-01-27T12:02:00Z">
        <w:r w:rsidR="002E234F">
          <w:rPr>
            <w:lang w:val="en-GB"/>
          </w:rPr>
          <w:t>s</w:t>
        </w:r>
      </w:ins>
      <w:r w:rsidR="00B92070">
        <w:rPr>
          <w:lang w:val="en-GB"/>
        </w:rPr>
        <w:t xml:space="preserve"> an approach to</w:t>
      </w:r>
      <w:ins w:id="88" w:author="Celson Lima" w:date="2015-01-27T12:02:00Z">
        <w:r w:rsidR="002E234F">
          <w:rPr>
            <w:lang w:val="en-GB"/>
          </w:rPr>
          <w:t xml:space="preserve"> help</w:t>
        </w:r>
      </w:ins>
      <w:r w:rsidR="00B92070">
        <w:rPr>
          <w:lang w:val="en-GB"/>
        </w:rPr>
        <w:t xml:space="preserve"> solv</w:t>
      </w:r>
      <w:ins w:id="89" w:author="Celson Lima" w:date="2015-01-27T12:02:00Z">
        <w:r w:rsidR="002E234F">
          <w:rPr>
            <w:lang w:val="en-GB"/>
          </w:rPr>
          <w:t>ing</w:t>
        </w:r>
      </w:ins>
      <w:del w:id="90" w:author="Celson Lima" w:date="2015-01-27T12:02:00Z">
        <w:r w:rsidR="00B92070" w:rsidDel="002E234F">
          <w:rPr>
            <w:lang w:val="en-GB"/>
          </w:rPr>
          <w:delText>e</w:delText>
        </w:r>
      </w:del>
      <w:r w:rsidR="00B92070">
        <w:rPr>
          <w:lang w:val="en-GB"/>
        </w:rPr>
        <w:t xml:space="preserve"> th</w:t>
      </w:r>
      <w:r w:rsidR="00C27D83">
        <w:rPr>
          <w:lang w:val="en-GB"/>
        </w:rPr>
        <w:t>ese</w:t>
      </w:r>
      <w:r w:rsidR="00B92070">
        <w:rPr>
          <w:lang w:val="en-GB"/>
        </w:rPr>
        <w:t xml:space="preserve"> </w:t>
      </w:r>
      <w:r w:rsidR="00C27D83">
        <w:rPr>
          <w:lang w:val="en-GB"/>
        </w:rPr>
        <w:t>challenges</w:t>
      </w:r>
      <w:r w:rsidR="00B92070">
        <w:rPr>
          <w:lang w:val="en-GB"/>
        </w:rPr>
        <w:t xml:space="preserve"> based in the </w:t>
      </w:r>
      <w:r w:rsidRPr="00BC44B2">
        <w:rPr>
          <w:lang w:val="en-GB"/>
        </w:rPr>
        <w:t xml:space="preserve">following </w:t>
      </w:r>
      <w:del w:id="91" w:author="Celson Lima" w:date="2015-01-27T12:02:00Z">
        <w:r w:rsidRPr="00BC44B2" w:rsidDel="00426CC5">
          <w:rPr>
            <w:lang w:val="en-GB"/>
          </w:rPr>
          <w:delText xml:space="preserve">research </w:delText>
        </w:r>
      </w:del>
      <w:ins w:id="92" w:author="Celson Lima" w:date="2015-01-27T12:02:00Z">
        <w:r w:rsidR="00426CC5">
          <w:rPr>
            <w:lang w:val="en-GB"/>
          </w:rPr>
          <w:t>guiding</w:t>
        </w:r>
        <w:r w:rsidR="00426CC5" w:rsidRPr="00BC44B2">
          <w:rPr>
            <w:lang w:val="en-GB"/>
          </w:rPr>
          <w:t xml:space="preserve"> </w:t>
        </w:r>
      </w:ins>
      <w:r w:rsidRPr="00BC44B2">
        <w:rPr>
          <w:lang w:val="en-GB"/>
        </w:rPr>
        <w:t xml:space="preserve">question: </w:t>
      </w:r>
    </w:p>
    <w:p w14:paraId="519C9973" w14:textId="66F0DB75" w:rsidR="0075584A" w:rsidRDefault="001B1C4C" w:rsidP="00A93518">
      <w:pPr>
        <w:spacing w:before="360" w:after="360"/>
        <w:ind w:firstLine="708"/>
        <w:rPr>
          <w:lang w:val="en-GB"/>
        </w:rPr>
      </w:pPr>
      <w:del w:id="93" w:author="Celson Lima" w:date="2015-01-27T12:03:00Z">
        <w:r w:rsidRPr="00083658" w:rsidDel="00426CC5">
          <w:rPr>
            <w:b/>
            <w:lang w:val="en-GB"/>
          </w:rPr>
          <w:lastRenderedPageBreak/>
          <w:delText>How</w:delText>
        </w:r>
      </w:del>
      <w:del w:id="94" w:author="Celson Lima" w:date="2015-01-27T12:02:00Z">
        <w:r w:rsidRPr="00083658" w:rsidDel="00426CC5">
          <w:rPr>
            <w:b/>
            <w:lang w:val="en-GB"/>
          </w:rPr>
          <w:delText xml:space="preserve"> to</w:delText>
        </w:r>
      </w:del>
      <w:del w:id="95" w:author="Celson Lima" w:date="2015-01-27T12:03:00Z">
        <w:r w:rsidRPr="00083658" w:rsidDel="00426CC5">
          <w:rPr>
            <w:b/>
            <w:lang w:val="en-GB"/>
          </w:rPr>
          <w:delText xml:space="preserve"> </w:delText>
        </w:r>
      </w:del>
      <w:ins w:id="96" w:author="Celson Lima" w:date="2015-01-27T12:03:00Z">
        <w:r w:rsidR="00426CC5">
          <w:rPr>
            <w:b/>
            <w:lang w:val="en-GB"/>
          </w:rPr>
          <w:t xml:space="preserve">Is it possible to </w:t>
        </w:r>
      </w:ins>
      <w:r w:rsidR="00C27D83">
        <w:rPr>
          <w:b/>
          <w:lang w:val="en-GB"/>
        </w:rPr>
        <w:t xml:space="preserve">formally discover and </w:t>
      </w:r>
      <w:r w:rsidRPr="00083658">
        <w:rPr>
          <w:b/>
          <w:lang w:val="en-GB"/>
        </w:rPr>
        <w:t xml:space="preserve">quantify semantic relations between concepts in </w:t>
      </w:r>
      <w:proofErr w:type="gramStart"/>
      <w:r w:rsidRPr="00083658">
        <w:rPr>
          <w:b/>
          <w:lang w:val="en-GB"/>
        </w:rPr>
        <w:t>a domain</w:t>
      </w:r>
      <w:proofErr w:type="gramEnd"/>
      <w:r w:rsidRPr="00083658">
        <w:rPr>
          <w:b/>
          <w:lang w:val="en-GB"/>
        </w:rPr>
        <w:t xml:space="preserve"> ontology, using external sources of non-structured information?</w:t>
      </w:r>
    </w:p>
    <w:p w14:paraId="4EE13C91" w14:textId="1C39798C" w:rsidR="001B1C4C" w:rsidRPr="00BC44B2" w:rsidRDefault="00DE434C" w:rsidP="00B11C49">
      <w:pPr>
        <w:rPr>
          <w:lang w:val="en-GB"/>
        </w:rPr>
      </w:pPr>
      <w:r>
        <w:rPr>
          <w:lang w:val="en-GB"/>
        </w:rPr>
        <w:t>Th</w:t>
      </w:r>
      <w:r w:rsidR="00A940B0">
        <w:rPr>
          <w:lang w:val="en-GB"/>
        </w:rPr>
        <w:t>at</w:t>
      </w:r>
      <w:r>
        <w:rPr>
          <w:lang w:val="en-GB"/>
        </w:rPr>
        <w:t xml:space="preserve"> question </w:t>
      </w:r>
      <w:del w:id="97" w:author="Celson Lima" w:date="2015-01-27T12:03:00Z">
        <w:r w:rsidR="007A4E24" w:rsidDel="00BF29B0">
          <w:rPr>
            <w:lang w:val="en-GB"/>
          </w:rPr>
          <w:delText xml:space="preserve">raises </w:delText>
        </w:r>
      </w:del>
      <w:ins w:id="98" w:author="Celson Lima" w:date="2015-01-27T12:03:00Z">
        <w:r w:rsidR="00BF29B0">
          <w:rPr>
            <w:lang w:val="en-GB"/>
          </w:rPr>
          <w:t xml:space="preserve">highlights </w:t>
        </w:r>
      </w:ins>
      <w:r>
        <w:rPr>
          <w:lang w:val="en-GB"/>
        </w:rPr>
        <w:t xml:space="preserve">the </w:t>
      </w:r>
      <w:del w:id="99" w:author="Celson Lima" w:date="2015-01-27T12:03:00Z">
        <w:r w:rsidR="001B1C4C" w:rsidRPr="00BC44B2" w:rsidDel="00BF29B0">
          <w:rPr>
            <w:lang w:val="en-GB"/>
          </w:rPr>
          <w:delText xml:space="preserve">hypothesis </w:delText>
        </w:r>
      </w:del>
      <w:ins w:id="100" w:author="Celson Lima" w:date="2015-01-27T12:03:00Z">
        <w:r w:rsidR="00BF29B0">
          <w:rPr>
            <w:lang w:val="en-GB"/>
          </w:rPr>
          <w:t>research path</w:t>
        </w:r>
        <w:r w:rsidR="00BF29B0" w:rsidRPr="00BC44B2">
          <w:rPr>
            <w:lang w:val="en-GB"/>
          </w:rPr>
          <w:t xml:space="preserve"> </w:t>
        </w:r>
      </w:ins>
      <w:del w:id="101" w:author="Celson Lima" w:date="2015-01-27T12:03:00Z">
        <w:r w:rsidR="00A940B0" w:rsidDel="00BF29B0">
          <w:rPr>
            <w:lang w:val="en-GB"/>
          </w:rPr>
          <w:delText xml:space="preserve">which </w:delText>
        </w:r>
      </w:del>
      <w:r w:rsidR="00A940B0">
        <w:rPr>
          <w:lang w:val="en-GB"/>
        </w:rPr>
        <w:t>lead</w:t>
      </w:r>
      <w:ins w:id="102" w:author="Celson Lima" w:date="2015-01-27T12:03:00Z">
        <w:r w:rsidR="00BF29B0">
          <w:rPr>
            <w:lang w:val="en-GB"/>
          </w:rPr>
          <w:t>ing</w:t>
        </w:r>
      </w:ins>
      <w:del w:id="103" w:author="Celson Lima" w:date="2015-01-27T12:03:00Z">
        <w:r w:rsidR="00A940B0" w:rsidDel="00BF29B0">
          <w:rPr>
            <w:lang w:val="en-GB"/>
          </w:rPr>
          <w:delText>s</w:delText>
        </w:r>
      </w:del>
      <w:r w:rsidR="00A940B0">
        <w:rPr>
          <w:lang w:val="en-GB"/>
        </w:rPr>
        <w:t xml:space="preserve"> the development of this work, as follows:</w:t>
      </w:r>
    </w:p>
    <w:p w14:paraId="31DD57E6" w14:textId="27480E58" w:rsidR="001B1C4C" w:rsidRPr="00083658" w:rsidRDefault="001B1C4C" w:rsidP="00B92070">
      <w:pPr>
        <w:spacing w:before="360" w:after="360"/>
        <w:ind w:firstLine="708"/>
        <w:rPr>
          <w:b/>
          <w:lang w:val="en-GB"/>
        </w:rPr>
      </w:pPr>
      <w:r w:rsidRPr="00083658">
        <w:rPr>
          <w:b/>
          <w:lang w:val="en-GB"/>
        </w:rPr>
        <w:t xml:space="preserve">Semantic relations between concepts from a domain ontology, can be quantified by applying data mining techniques for pattern extraction and knowledge discovery into </w:t>
      </w:r>
      <w:r w:rsidR="00083658" w:rsidRPr="00083658">
        <w:rPr>
          <w:b/>
          <w:lang w:val="en-GB"/>
        </w:rPr>
        <w:t>un</w:t>
      </w:r>
      <w:r w:rsidRPr="00083658">
        <w:rPr>
          <w:b/>
          <w:lang w:val="en-GB"/>
        </w:rPr>
        <w:t>structured sources of information.</w:t>
      </w:r>
    </w:p>
    <w:p w14:paraId="2C3C88B9" w14:textId="2955F667" w:rsidR="007A4E24" w:rsidRDefault="007A4E24" w:rsidP="007A4E24">
      <w:pPr>
        <w:pStyle w:val="Heading2"/>
        <w:rPr>
          <w:lang w:val="en-GB"/>
        </w:rPr>
      </w:pPr>
      <w:r>
        <w:rPr>
          <w:lang w:val="en-GB"/>
        </w:rPr>
        <w:t>Expected Outcomes</w:t>
      </w:r>
    </w:p>
    <w:p w14:paraId="5B501B06" w14:textId="32ED6F3F" w:rsidR="007A4E24" w:rsidRDefault="008929D9" w:rsidP="007A4E24">
      <w:pPr>
        <w:rPr>
          <w:lang w:val="en-GB"/>
        </w:rPr>
      </w:pPr>
      <w:proofErr w:type="spellStart"/>
      <w:ins w:id="104" w:author="Celson Lima" w:date="2015-01-27T12:05:00Z">
        <w:r>
          <w:rPr>
            <w:lang w:val="en-GB"/>
          </w:rPr>
          <w:t>Expecte</w:t>
        </w:r>
        <w:proofErr w:type="spellEnd"/>
        <w:r>
          <w:rPr>
            <w:lang w:val="en-GB"/>
          </w:rPr>
          <w:t xml:space="preserve"> </w:t>
        </w:r>
      </w:ins>
      <w:del w:id="105" w:author="Celson Lima" w:date="2015-01-27T12:04:00Z">
        <w:r w:rsidR="007A4E24" w:rsidDel="007E3545">
          <w:rPr>
            <w:lang w:val="en-GB"/>
          </w:rPr>
          <w:delText>With this work, the author expects to achieve the following goals.</w:delText>
        </w:r>
      </w:del>
      <w:ins w:id="106" w:author="Celson Lima" w:date="2015-01-27T12:04:00Z">
        <w:r>
          <w:rPr>
            <w:lang w:val="en-GB"/>
          </w:rPr>
          <w:t>o</w:t>
        </w:r>
        <w:r w:rsidR="007E3545">
          <w:rPr>
            <w:lang w:val="en-GB"/>
          </w:rPr>
          <w:t>utputs to be provided by this work are the following</w:t>
        </w:r>
      </w:ins>
      <w:ins w:id="107" w:author="Celson Lima" w:date="2015-01-27T12:05:00Z">
        <w:r>
          <w:rPr>
            <w:lang w:val="en-GB"/>
          </w:rPr>
          <w:t xml:space="preserve"> ones</w:t>
        </w:r>
      </w:ins>
      <w:ins w:id="108" w:author="Celson Lima" w:date="2015-01-27T12:04:00Z">
        <w:r w:rsidR="007E3545">
          <w:rPr>
            <w:lang w:val="en-GB"/>
          </w:rPr>
          <w:t>:</w:t>
        </w:r>
      </w:ins>
    </w:p>
    <w:p w14:paraId="735BC35F" w14:textId="1F38A16E" w:rsidR="004D4110" w:rsidRPr="008929D9" w:rsidRDefault="005410B9" w:rsidP="008929D9">
      <w:pPr>
        <w:pStyle w:val="ListParagraph"/>
        <w:numPr>
          <w:ilvl w:val="0"/>
          <w:numId w:val="15"/>
        </w:numPr>
        <w:rPr>
          <w:lang w:val="en-GB"/>
        </w:rPr>
        <w:pPrChange w:id="109" w:author="Celson Lima" w:date="2015-01-27T12:04:00Z">
          <w:pPr>
            <w:ind w:firstLine="708"/>
          </w:pPr>
        </w:pPrChange>
      </w:pPr>
      <w:commentRangeStart w:id="110"/>
      <w:r w:rsidRPr="008929D9">
        <w:rPr>
          <w:lang w:val="en-GB"/>
        </w:rPr>
        <w:t>S</w:t>
      </w:r>
      <w:r w:rsidR="00FD60DB" w:rsidRPr="008929D9">
        <w:rPr>
          <w:lang w:val="en-GB"/>
        </w:rPr>
        <w:t>tart</w:t>
      </w:r>
      <w:r w:rsidRPr="008929D9">
        <w:rPr>
          <w:lang w:val="en-GB"/>
        </w:rPr>
        <w:t>ing</w:t>
      </w:r>
      <w:r w:rsidR="00FD60DB" w:rsidRPr="008929D9">
        <w:rPr>
          <w:lang w:val="en-GB"/>
        </w:rPr>
        <w:t xml:space="preserve"> with a </w:t>
      </w:r>
      <w:r w:rsidR="00612550" w:rsidRPr="008929D9">
        <w:rPr>
          <w:lang w:val="en-GB"/>
        </w:rPr>
        <w:t>document corpus</w:t>
      </w:r>
      <w:r w:rsidR="00FD60DB" w:rsidRPr="008929D9">
        <w:rPr>
          <w:lang w:val="en-GB"/>
        </w:rPr>
        <w:t xml:space="preserve"> with </w:t>
      </w:r>
      <w:r w:rsidR="00612550" w:rsidRPr="008929D9">
        <w:rPr>
          <w:lang w:val="en-GB"/>
        </w:rPr>
        <w:t>non-</w:t>
      </w:r>
      <w:r w:rsidR="00FD60DB" w:rsidRPr="008929D9">
        <w:rPr>
          <w:lang w:val="en-GB"/>
        </w:rPr>
        <w:t>structured data as content</w:t>
      </w:r>
      <w:r w:rsidR="004D4110" w:rsidRPr="008929D9">
        <w:rPr>
          <w:lang w:val="en-GB"/>
        </w:rPr>
        <w:t>, t</w:t>
      </w:r>
      <w:r w:rsidR="00083658" w:rsidRPr="008929D9">
        <w:rPr>
          <w:lang w:val="en-GB"/>
        </w:rPr>
        <w:t xml:space="preserve">he first </w:t>
      </w:r>
      <w:r w:rsidR="007A4E24" w:rsidRPr="008929D9">
        <w:rPr>
          <w:lang w:val="en-GB"/>
        </w:rPr>
        <w:t>goal</w:t>
      </w:r>
      <w:r w:rsidR="00083658" w:rsidRPr="008929D9">
        <w:rPr>
          <w:lang w:val="en-GB"/>
        </w:rPr>
        <w:t xml:space="preserve"> will be to </w:t>
      </w:r>
      <w:r w:rsidR="004D4110" w:rsidRPr="008929D9">
        <w:rPr>
          <w:lang w:val="en-GB"/>
        </w:rPr>
        <w:t xml:space="preserve">discover patterns in </w:t>
      </w:r>
      <w:r w:rsidR="00612550" w:rsidRPr="008929D9">
        <w:rPr>
          <w:lang w:val="en-GB"/>
        </w:rPr>
        <w:t>such</w:t>
      </w:r>
      <w:r w:rsidR="004D4110" w:rsidRPr="008929D9">
        <w:rPr>
          <w:lang w:val="en-GB"/>
        </w:rPr>
        <w:t xml:space="preserve"> data</w:t>
      </w:r>
      <w:commentRangeEnd w:id="110"/>
      <w:r w:rsidR="008929D9">
        <w:rPr>
          <w:rStyle w:val="CommentReference"/>
        </w:rPr>
        <w:commentReference w:id="110"/>
      </w:r>
      <w:r w:rsidR="004D4110" w:rsidRPr="008929D9">
        <w:rPr>
          <w:lang w:val="en-GB"/>
        </w:rPr>
        <w:t xml:space="preserve">. This will be </w:t>
      </w:r>
      <w:r w:rsidR="00773A33" w:rsidRPr="008929D9">
        <w:rPr>
          <w:lang w:val="en-GB"/>
        </w:rPr>
        <w:t>made</w:t>
      </w:r>
      <w:r w:rsidR="004D4110" w:rsidRPr="008929D9">
        <w:rPr>
          <w:lang w:val="en-GB"/>
        </w:rPr>
        <w:t xml:space="preserve"> </w:t>
      </w:r>
      <w:r w:rsidR="00612550" w:rsidRPr="008929D9">
        <w:rPr>
          <w:lang w:val="en-GB"/>
        </w:rPr>
        <w:t xml:space="preserve">applying </w:t>
      </w:r>
      <w:r w:rsidR="004D4110" w:rsidRPr="008929D9">
        <w:rPr>
          <w:lang w:val="en-GB"/>
        </w:rPr>
        <w:t>an algorithm, namely FP-Growth</w:t>
      </w:r>
      <w:r w:rsidR="00773A33" w:rsidRPr="008929D9">
        <w:rPr>
          <w:lang w:val="en-GB"/>
        </w:rPr>
        <w:t xml:space="preserve"> (FP-G). FP-G is an algorithm that discovers fre</w:t>
      </w:r>
      <w:r w:rsidR="00612550" w:rsidRPr="008929D9">
        <w:rPr>
          <w:lang w:val="en-GB"/>
        </w:rPr>
        <w:t>quent patterns in sets of data.</w:t>
      </w:r>
    </w:p>
    <w:p w14:paraId="14EDE806" w14:textId="4491B159" w:rsidR="004D4110" w:rsidRPr="008929D9" w:rsidRDefault="004D4110" w:rsidP="008929D9">
      <w:pPr>
        <w:pStyle w:val="ListParagraph"/>
        <w:numPr>
          <w:ilvl w:val="0"/>
          <w:numId w:val="15"/>
        </w:numPr>
        <w:rPr>
          <w:lang w:val="en-GB"/>
        </w:rPr>
        <w:pPrChange w:id="111" w:author="Celson Lima" w:date="2015-01-27T12:05:00Z">
          <w:pPr>
            <w:ind w:firstLine="708"/>
          </w:pPr>
        </w:pPrChange>
      </w:pPr>
      <w:commentRangeStart w:id="112"/>
      <w:del w:id="113" w:author="Celson Lima" w:date="2015-01-27T12:06:00Z">
        <w:r w:rsidRPr="008929D9" w:rsidDel="008372D8">
          <w:rPr>
            <w:lang w:val="en-GB"/>
          </w:rPr>
          <w:delText xml:space="preserve">The second </w:delText>
        </w:r>
        <w:r w:rsidR="007A4E24" w:rsidRPr="008929D9" w:rsidDel="008372D8">
          <w:rPr>
            <w:lang w:val="en-GB"/>
          </w:rPr>
          <w:delText xml:space="preserve">goal </w:delText>
        </w:r>
        <w:r w:rsidRPr="008929D9" w:rsidDel="008372D8">
          <w:rPr>
            <w:lang w:val="en-GB"/>
          </w:rPr>
          <w:delText xml:space="preserve">will be, </w:delText>
        </w:r>
      </w:del>
      <w:proofErr w:type="gramStart"/>
      <w:r w:rsidRPr="008929D9">
        <w:rPr>
          <w:lang w:val="en-GB"/>
        </w:rPr>
        <w:t>from</w:t>
      </w:r>
      <w:proofErr w:type="gramEnd"/>
      <w:r w:rsidRPr="008929D9">
        <w:rPr>
          <w:lang w:val="en-GB"/>
        </w:rPr>
        <w:t xml:space="preserve"> a set of structured information, with frequent patterns, represented by concepts, </w:t>
      </w:r>
      <w:r w:rsidR="005410B9" w:rsidRPr="008929D9">
        <w:rPr>
          <w:lang w:val="en-GB"/>
        </w:rPr>
        <w:t xml:space="preserve">already </w:t>
      </w:r>
      <w:r w:rsidRPr="008929D9">
        <w:rPr>
          <w:lang w:val="en-GB"/>
        </w:rPr>
        <w:t xml:space="preserve">discovered and extracted, </w:t>
      </w:r>
      <w:r w:rsidR="007A4E24" w:rsidRPr="008929D9">
        <w:rPr>
          <w:lang w:val="en-GB"/>
        </w:rPr>
        <w:t xml:space="preserve">that </w:t>
      </w:r>
      <w:r w:rsidRPr="008929D9">
        <w:rPr>
          <w:lang w:val="en-GB"/>
        </w:rPr>
        <w:t xml:space="preserve">one can discover relations (or associations) between </w:t>
      </w:r>
      <w:r w:rsidR="00612550" w:rsidRPr="008929D9">
        <w:rPr>
          <w:lang w:val="en-GB"/>
        </w:rPr>
        <w:t>the concepts</w:t>
      </w:r>
      <w:r w:rsidRPr="008929D9">
        <w:rPr>
          <w:lang w:val="en-GB"/>
        </w:rPr>
        <w:t>.</w:t>
      </w:r>
      <w:r w:rsidR="00773A33" w:rsidRPr="008929D9">
        <w:rPr>
          <w:lang w:val="en-GB"/>
        </w:rPr>
        <w:t xml:space="preserve"> Association Rules (AR) is the technique that will be used to execute this task.</w:t>
      </w:r>
      <w:commentRangeEnd w:id="112"/>
      <w:r w:rsidR="008372D8">
        <w:rPr>
          <w:rStyle w:val="CommentReference"/>
        </w:rPr>
        <w:commentReference w:id="112"/>
      </w:r>
    </w:p>
    <w:p w14:paraId="4C18942C" w14:textId="495A0A72" w:rsidR="004D4110" w:rsidRPr="008929D9" w:rsidRDefault="00773A33" w:rsidP="008929D9">
      <w:pPr>
        <w:pStyle w:val="ListParagraph"/>
        <w:numPr>
          <w:ilvl w:val="0"/>
          <w:numId w:val="15"/>
        </w:numPr>
        <w:rPr>
          <w:lang w:val="en-GB"/>
        </w:rPr>
        <w:pPrChange w:id="114" w:author="Celson Lima" w:date="2015-01-27T12:05:00Z">
          <w:pPr>
            <w:ind w:firstLine="708"/>
          </w:pPr>
        </w:pPrChange>
      </w:pPr>
      <w:del w:id="115" w:author="Celson Lima" w:date="2015-01-27T12:07:00Z">
        <w:r w:rsidRPr="008929D9" w:rsidDel="008372D8">
          <w:rPr>
            <w:lang w:val="en-GB"/>
          </w:rPr>
          <w:delText xml:space="preserve">The third </w:delText>
        </w:r>
        <w:r w:rsidR="007A4E24" w:rsidRPr="008929D9" w:rsidDel="008372D8">
          <w:rPr>
            <w:lang w:val="en-GB"/>
          </w:rPr>
          <w:delText>goal</w:delText>
        </w:r>
        <w:r w:rsidRPr="008929D9" w:rsidDel="008372D8">
          <w:rPr>
            <w:lang w:val="en-GB"/>
          </w:rPr>
          <w:delText xml:space="preserve"> is </w:delText>
        </w:r>
      </w:del>
      <w:proofErr w:type="gramStart"/>
      <w:r w:rsidRPr="008929D9">
        <w:rPr>
          <w:lang w:val="en-GB"/>
        </w:rPr>
        <w:t>to</w:t>
      </w:r>
      <w:proofErr w:type="gramEnd"/>
      <w:r w:rsidRPr="008929D9">
        <w:rPr>
          <w:lang w:val="en-GB"/>
        </w:rPr>
        <w:t xml:space="preserve"> discover new </w:t>
      </w:r>
      <w:r w:rsidR="00EC21C6" w:rsidRPr="008929D9">
        <w:rPr>
          <w:lang w:val="en-GB"/>
        </w:rPr>
        <w:t>concepts</w:t>
      </w:r>
      <w:r w:rsidRPr="008929D9">
        <w:rPr>
          <w:lang w:val="en-GB"/>
        </w:rPr>
        <w:t xml:space="preserve"> from the set of </w:t>
      </w:r>
      <w:r w:rsidR="00612550" w:rsidRPr="008929D9">
        <w:rPr>
          <w:lang w:val="en-GB"/>
        </w:rPr>
        <w:t>non-</w:t>
      </w:r>
      <w:r w:rsidRPr="008929D9">
        <w:rPr>
          <w:lang w:val="en-GB"/>
        </w:rPr>
        <w:t>structured data</w:t>
      </w:r>
      <w:r w:rsidR="00EC21C6" w:rsidRPr="008929D9">
        <w:rPr>
          <w:lang w:val="en-GB"/>
        </w:rPr>
        <w:t xml:space="preserve">, to </w:t>
      </w:r>
      <w:r w:rsidR="00612550" w:rsidRPr="008929D9">
        <w:rPr>
          <w:lang w:val="en-GB"/>
        </w:rPr>
        <w:t>update</w:t>
      </w:r>
      <w:r w:rsidR="00EC21C6" w:rsidRPr="008929D9">
        <w:rPr>
          <w:lang w:val="en-GB"/>
        </w:rPr>
        <w:t xml:space="preserve"> a domain ontology</w:t>
      </w:r>
      <w:r w:rsidRPr="008929D9">
        <w:rPr>
          <w:lang w:val="en-GB"/>
        </w:rPr>
        <w:t xml:space="preserve">. </w:t>
      </w:r>
      <w:r w:rsidR="00EC21C6" w:rsidRPr="008929D9">
        <w:rPr>
          <w:lang w:val="en-GB"/>
        </w:rPr>
        <w:t xml:space="preserve">This will </w:t>
      </w:r>
      <w:del w:id="116" w:author="Celson Lima" w:date="2015-01-27T12:07:00Z">
        <w:r w:rsidR="00EC21C6" w:rsidRPr="008929D9" w:rsidDel="008372D8">
          <w:rPr>
            <w:lang w:val="en-GB"/>
          </w:rPr>
          <w:delText>take advantage</w:delText>
        </w:r>
      </w:del>
      <w:ins w:id="117" w:author="Celson Lima" w:date="2015-01-27T12:07:00Z">
        <w:r w:rsidR="008372D8">
          <w:rPr>
            <w:lang w:val="en-GB"/>
          </w:rPr>
          <w:t>rely on</w:t>
        </w:r>
      </w:ins>
      <w:r w:rsidR="00EC21C6" w:rsidRPr="008929D9">
        <w:rPr>
          <w:lang w:val="en-GB"/>
        </w:rPr>
        <w:t xml:space="preserve"> </w:t>
      </w:r>
      <w:del w:id="118" w:author="Celson Lima" w:date="2015-01-27T12:07:00Z">
        <w:r w:rsidR="00EC21C6" w:rsidRPr="008929D9" w:rsidDel="008372D8">
          <w:rPr>
            <w:lang w:val="en-GB"/>
          </w:rPr>
          <w:delText xml:space="preserve">of </w:delText>
        </w:r>
      </w:del>
      <w:r w:rsidR="00EC21C6" w:rsidRPr="008929D9">
        <w:rPr>
          <w:lang w:val="en-GB"/>
        </w:rPr>
        <w:t xml:space="preserve">FP-G and AR techniques also, in two steps. </w:t>
      </w:r>
      <w:del w:id="119" w:author="Celson Lima" w:date="2015-01-27T12:07:00Z">
        <w:r w:rsidR="00EC21C6" w:rsidRPr="008929D9" w:rsidDel="008372D8">
          <w:rPr>
            <w:lang w:val="en-GB"/>
          </w:rPr>
          <w:delText>Step one will be t</w:delText>
        </w:r>
        <w:r w:rsidR="00612550" w:rsidRPr="008929D9" w:rsidDel="008372D8">
          <w:rPr>
            <w:lang w:val="en-GB"/>
          </w:rPr>
          <w:delText>he</w:delText>
        </w:r>
        <w:r w:rsidR="00EC21C6" w:rsidRPr="008929D9" w:rsidDel="008372D8">
          <w:rPr>
            <w:lang w:val="en-GB"/>
          </w:rPr>
          <w:delText xml:space="preserve"> discover</w:delText>
        </w:r>
        <w:r w:rsidR="00612550" w:rsidRPr="008929D9" w:rsidDel="008372D8">
          <w:rPr>
            <w:lang w:val="en-GB"/>
          </w:rPr>
          <w:delText>y</w:delText>
        </w:r>
        <w:r w:rsidR="00EC21C6" w:rsidRPr="008929D9" w:rsidDel="008372D8">
          <w:rPr>
            <w:lang w:val="en-GB"/>
          </w:rPr>
          <w:delText xml:space="preserve"> </w:delText>
        </w:r>
        <w:r w:rsidR="00612550" w:rsidRPr="008929D9" w:rsidDel="008372D8">
          <w:rPr>
            <w:lang w:val="en-GB"/>
          </w:rPr>
          <w:delText xml:space="preserve">of </w:delText>
        </w:r>
        <w:r w:rsidR="00EC21C6" w:rsidRPr="008929D9" w:rsidDel="008372D8">
          <w:rPr>
            <w:lang w:val="en-GB"/>
          </w:rPr>
          <w:delText>frequent words in text data. Step two will be t</w:delText>
        </w:r>
        <w:r w:rsidR="00612550" w:rsidRPr="008929D9" w:rsidDel="008372D8">
          <w:rPr>
            <w:lang w:val="en-GB"/>
          </w:rPr>
          <w:delText>he</w:delText>
        </w:r>
        <w:r w:rsidR="00EC21C6" w:rsidRPr="008929D9" w:rsidDel="008372D8">
          <w:rPr>
            <w:lang w:val="en-GB"/>
          </w:rPr>
          <w:delText xml:space="preserve"> </w:delText>
        </w:r>
        <w:r w:rsidR="00612550" w:rsidRPr="008929D9" w:rsidDel="008372D8">
          <w:rPr>
            <w:lang w:val="en-GB"/>
          </w:rPr>
          <w:delText xml:space="preserve">match of </w:delText>
        </w:r>
        <w:r w:rsidR="00EC21C6" w:rsidRPr="008929D9" w:rsidDel="008372D8">
          <w:rPr>
            <w:lang w:val="en-GB"/>
          </w:rPr>
          <w:delText xml:space="preserve">this words with </w:delText>
        </w:r>
        <w:r w:rsidR="00612550" w:rsidRPr="008929D9" w:rsidDel="008372D8">
          <w:rPr>
            <w:lang w:val="en-GB"/>
          </w:rPr>
          <w:delText>the concepts</w:delText>
        </w:r>
        <w:r w:rsidR="00EC21C6" w:rsidRPr="008929D9" w:rsidDel="008372D8">
          <w:rPr>
            <w:lang w:val="en-GB"/>
          </w:rPr>
          <w:delText xml:space="preserve"> </w:delText>
        </w:r>
        <w:r w:rsidR="00612550" w:rsidRPr="008929D9" w:rsidDel="008372D8">
          <w:rPr>
            <w:lang w:val="en-GB"/>
          </w:rPr>
          <w:delText>from</w:delText>
        </w:r>
        <w:r w:rsidR="00EC21C6" w:rsidRPr="008929D9" w:rsidDel="008372D8">
          <w:rPr>
            <w:lang w:val="en-GB"/>
          </w:rPr>
          <w:delText xml:space="preserve"> a</w:delText>
        </w:r>
        <w:r w:rsidR="00612550" w:rsidRPr="008929D9" w:rsidDel="008372D8">
          <w:rPr>
            <w:lang w:val="en-GB"/>
          </w:rPr>
          <w:delText xml:space="preserve"> domain</w:delText>
        </w:r>
        <w:r w:rsidR="00EC21C6" w:rsidRPr="008929D9" w:rsidDel="008372D8">
          <w:rPr>
            <w:lang w:val="en-GB"/>
          </w:rPr>
          <w:delText xml:space="preserve"> ontology and </w:delText>
        </w:r>
        <w:r w:rsidR="00612550" w:rsidRPr="008929D9" w:rsidDel="008372D8">
          <w:rPr>
            <w:lang w:val="en-GB"/>
          </w:rPr>
          <w:delText xml:space="preserve">the </w:delText>
        </w:r>
        <w:r w:rsidR="00EC21C6" w:rsidRPr="008929D9" w:rsidDel="008372D8">
          <w:rPr>
            <w:lang w:val="en-GB"/>
          </w:rPr>
          <w:delText>discover</w:delText>
        </w:r>
        <w:r w:rsidR="00612550" w:rsidRPr="008929D9" w:rsidDel="008372D8">
          <w:rPr>
            <w:lang w:val="en-GB"/>
          </w:rPr>
          <w:delText>y</w:delText>
        </w:r>
        <w:r w:rsidR="00EC21C6" w:rsidRPr="008929D9" w:rsidDel="008372D8">
          <w:rPr>
            <w:lang w:val="en-GB"/>
          </w:rPr>
          <w:delText xml:space="preserve"> </w:delText>
        </w:r>
        <w:r w:rsidR="00612550" w:rsidRPr="008929D9" w:rsidDel="008372D8">
          <w:rPr>
            <w:lang w:val="en-GB"/>
          </w:rPr>
          <w:delText xml:space="preserve">of the </w:delText>
        </w:r>
        <w:r w:rsidR="00EC21C6" w:rsidRPr="008929D9" w:rsidDel="008372D8">
          <w:rPr>
            <w:lang w:val="en-GB"/>
          </w:rPr>
          <w:delText xml:space="preserve">ones </w:delText>
        </w:r>
        <w:r w:rsidR="00612550" w:rsidRPr="008929D9" w:rsidDel="008372D8">
          <w:rPr>
            <w:lang w:val="en-GB"/>
          </w:rPr>
          <w:delText xml:space="preserve">that </w:delText>
        </w:r>
        <w:r w:rsidR="00EC21C6" w:rsidRPr="008929D9" w:rsidDel="008372D8">
          <w:rPr>
            <w:lang w:val="en-GB"/>
          </w:rPr>
          <w:delText xml:space="preserve">are not present in the </w:delText>
        </w:r>
        <w:r w:rsidR="00612550" w:rsidRPr="008929D9" w:rsidDel="008372D8">
          <w:rPr>
            <w:lang w:val="en-GB"/>
          </w:rPr>
          <w:delText xml:space="preserve">same </w:delText>
        </w:r>
        <w:r w:rsidR="00EC21C6" w:rsidRPr="008929D9" w:rsidDel="008372D8">
          <w:rPr>
            <w:lang w:val="en-GB"/>
          </w:rPr>
          <w:delText xml:space="preserve">ontology. </w:delText>
        </w:r>
      </w:del>
    </w:p>
    <w:p w14:paraId="7F14237D" w14:textId="5DE69C95" w:rsidR="00EC21C6" w:rsidRPr="008929D9" w:rsidRDefault="00EC21C6" w:rsidP="008929D9">
      <w:pPr>
        <w:pStyle w:val="ListParagraph"/>
        <w:numPr>
          <w:ilvl w:val="0"/>
          <w:numId w:val="15"/>
        </w:numPr>
        <w:rPr>
          <w:lang w:val="en-GB"/>
        </w:rPr>
        <w:pPrChange w:id="120" w:author="Celson Lima" w:date="2015-01-27T12:05:00Z">
          <w:pPr>
            <w:ind w:firstLine="708"/>
          </w:pPr>
        </w:pPrChange>
      </w:pPr>
      <w:del w:id="121" w:author="Celson Lima" w:date="2015-01-27T12:07:00Z">
        <w:r w:rsidRPr="008929D9" w:rsidDel="008372D8">
          <w:rPr>
            <w:lang w:val="en-GB"/>
          </w:rPr>
          <w:delText xml:space="preserve">The fourth </w:delText>
        </w:r>
        <w:r w:rsidR="007A4E24" w:rsidRPr="008929D9" w:rsidDel="008372D8">
          <w:rPr>
            <w:lang w:val="en-GB"/>
          </w:rPr>
          <w:delText xml:space="preserve">goal </w:delText>
        </w:r>
        <w:r w:rsidRPr="008929D9" w:rsidDel="008372D8">
          <w:rPr>
            <w:lang w:val="en-GB"/>
          </w:rPr>
          <w:delText xml:space="preserve">is </w:delText>
        </w:r>
      </w:del>
      <w:proofErr w:type="gramStart"/>
      <w:r w:rsidRPr="008929D9">
        <w:rPr>
          <w:lang w:val="en-GB"/>
        </w:rPr>
        <w:t>the</w:t>
      </w:r>
      <w:proofErr w:type="gramEnd"/>
      <w:r w:rsidRPr="008929D9">
        <w:rPr>
          <w:lang w:val="en-GB"/>
        </w:rPr>
        <w:t xml:space="preserve"> discover</w:t>
      </w:r>
      <w:r w:rsidR="00394BA7" w:rsidRPr="008929D9">
        <w:rPr>
          <w:lang w:val="en-GB"/>
        </w:rPr>
        <w:t>y</w:t>
      </w:r>
      <w:r w:rsidRPr="008929D9">
        <w:rPr>
          <w:lang w:val="en-GB"/>
        </w:rPr>
        <w:t xml:space="preserve"> of knowledge in the set of </w:t>
      </w:r>
      <w:r w:rsidR="00612550" w:rsidRPr="008929D9">
        <w:rPr>
          <w:lang w:val="en-GB"/>
        </w:rPr>
        <w:t xml:space="preserve">discovered patterns </w:t>
      </w:r>
      <w:r w:rsidRPr="008929D9">
        <w:rPr>
          <w:lang w:val="en-GB"/>
        </w:rPr>
        <w:t xml:space="preserve">that could be useful to help </w:t>
      </w:r>
      <w:r w:rsidR="00394BA7" w:rsidRPr="008929D9">
        <w:rPr>
          <w:lang w:val="en-GB"/>
        </w:rPr>
        <w:t xml:space="preserve">the </w:t>
      </w:r>
      <w:r w:rsidRPr="008929D9">
        <w:rPr>
          <w:lang w:val="en-GB"/>
        </w:rPr>
        <w:t xml:space="preserve">OL process. </w:t>
      </w:r>
      <w:r w:rsidR="00394BA7" w:rsidRPr="008929D9">
        <w:rPr>
          <w:lang w:val="en-GB"/>
        </w:rPr>
        <w:t xml:space="preserve">Such a goal is </w:t>
      </w:r>
      <w:del w:id="122" w:author="Celson Lima" w:date="2015-01-27T12:16:00Z">
        <w:r w:rsidR="00A93518" w:rsidRPr="008929D9" w:rsidDel="00182E91">
          <w:rPr>
            <w:lang w:val="en-GB"/>
          </w:rPr>
          <w:delText xml:space="preserve">made </w:delText>
        </w:r>
      </w:del>
      <w:ins w:id="123" w:author="Celson Lima" w:date="2015-01-27T12:16:00Z">
        <w:r w:rsidR="00182E91">
          <w:rPr>
            <w:lang w:val="en-GB"/>
          </w:rPr>
          <w:t xml:space="preserve">to be achieved </w:t>
        </w:r>
      </w:ins>
      <w:r w:rsidR="00612550" w:rsidRPr="008929D9">
        <w:rPr>
          <w:lang w:val="en-GB"/>
        </w:rPr>
        <w:t xml:space="preserve">by </w:t>
      </w:r>
      <w:r w:rsidR="00A93518" w:rsidRPr="008929D9">
        <w:rPr>
          <w:lang w:val="en-GB"/>
        </w:rPr>
        <w:t xml:space="preserve">taking advantage of a set of metrics </w:t>
      </w:r>
      <w:r w:rsidR="00612550" w:rsidRPr="008929D9">
        <w:rPr>
          <w:lang w:val="en-GB"/>
        </w:rPr>
        <w:t>used</w:t>
      </w:r>
      <w:r w:rsidR="00A93518" w:rsidRPr="008929D9">
        <w:rPr>
          <w:lang w:val="en-GB"/>
        </w:rPr>
        <w:t xml:space="preserve"> in the AR algorithm. </w:t>
      </w:r>
      <w:del w:id="124" w:author="Celson Lima" w:date="2015-01-27T12:16:00Z">
        <w:r w:rsidR="00A93518" w:rsidRPr="008929D9" w:rsidDel="00182E91">
          <w:rPr>
            <w:lang w:val="en-GB"/>
          </w:rPr>
          <w:delText>This will</w:delText>
        </w:r>
      </w:del>
      <w:ins w:id="125" w:author="Celson Lima" w:date="2015-01-27T12:16:00Z">
        <w:r w:rsidR="00182E91">
          <w:rPr>
            <w:lang w:val="en-GB"/>
          </w:rPr>
          <w:t>It is expected to</w:t>
        </w:r>
      </w:ins>
      <w:r w:rsidR="00A93518" w:rsidRPr="008929D9">
        <w:rPr>
          <w:lang w:val="en-GB"/>
        </w:rPr>
        <w:t xml:space="preserve"> provide the possible context and domain of a concept.</w:t>
      </w:r>
    </w:p>
    <w:p w14:paraId="2E09BE43" w14:textId="077780EA" w:rsidR="00A93518" w:rsidRPr="008929D9" w:rsidRDefault="00A93518" w:rsidP="008929D9">
      <w:pPr>
        <w:pStyle w:val="ListParagraph"/>
        <w:numPr>
          <w:ilvl w:val="0"/>
          <w:numId w:val="15"/>
        </w:numPr>
        <w:rPr>
          <w:lang w:val="en-GB"/>
        </w:rPr>
        <w:pPrChange w:id="126" w:author="Celson Lima" w:date="2015-01-27T12:05:00Z">
          <w:pPr>
            <w:ind w:firstLine="708"/>
          </w:pPr>
        </w:pPrChange>
      </w:pPr>
      <w:del w:id="127" w:author="Celson Lima" w:date="2015-01-27T12:16:00Z">
        <w:r w:rsidRPr="008929D9" w:rsidDel="00182E91">
          <w:rPr>
            <w:lang w:val="en-GB"/>
          </w:rPr>
          <w:delText xml:space="preserve">The fifth and last proposed </w:delText>
        </w:r>
        <w:r w:rsidR="007A4E24" w:rsidRPr="008929D9" w:rsidDel="00182E91">
          <w:rPr>
            <w:lang w:val="en-GB"/>
          </w:rPr>
          <w:delText>goal</w:delText>
        </w:r>
        <w:r w:rsidRPr="008929D9" w:rsidDel="00182E91">
          <w:rPr>
            <w:lang w:val="en-GB"/>
          </w:rPr>
          <w:delText xml:space="preserve"> is </w:delText>
        </w:r>
      </w:del>
      <w:proofErr w:type="gramStart"/>
      <w:r w:rsidRPr="008929D9">
        <w:rPr>
          <w:lang w:val="en-GB"/>
        </w:rPr>
        <w:t>to</w:t>
      </w:r>
      <w:proofErr w:type="gramEnd"/>
      <w:r w:rsidRPr="008929D9">
        <w:rPr>
          <w:lang w:val="en-GB"/>
        </w:rPr>
        <w:t xml:space="preserve"> develop a proof of concept</w:t>
      </w:r>
      <w:r w:rsidR="00DE434C" w:rsidRPr="008929D9">
        <w:rPr>
          <w:lang w:val="en-GB"/>
        </w:rPr>
        <w:t xml:space="preserve">, a software </w:t>
      </w:r>
      <w:del w:id="128" w:author="Celson Lima" w:date="2015-01-27T12:16:00Z">
        <w:r w:rsidR="00DE434C" w:rsidRPr="008929D9" w:rsidDel="00182E91">
          <w:rPr>
            <w:lang w:val="en-GB"/>
          </w:rPr>
          <w:delText>system</w:delText>
        </w:r>
      </w:del>
      <w:ins w:id="129" w:author="Celson Lima" w:date="2015-01-27T12:16:00Z">
        <w:r w:rsidR="00182E91">
          <w:rPr>
            <w:lang w:val="en-GB"/>
          </w:rPr>
          <w:t>platform</w:t>
        </w:r>
      </w:ins>
      <w:r w:rsidR="00DE434C" w:rsidRPr="008929D9">
        <w:rPr>
          <w:lang w:val="en-GB"/>
        </w:rPr>
        <w:t>,</w:t>
      </w:r>
      <w:r w:rsidRPr="008929D9">
        <w:rPr>
          <w:lang w:val="en-GB"/>
        </w:rPr>
        <w:t xml:space="preserve"> </w:t>
      </w:r>
      <w:r w:rsidR="00DE434C" w:rsidRPr="008929D9">
        <w:rPr>
          <w:lang w:val="en-GB"/>
        </w:rPr>
        <w:t xml:space="preserve">based in </w:t>
      </w:r>
      <w:r w:rsidRPr="008929D9">
        <w:rPr>
          <w:lang w:val="en-GB"/>
        </w:rPr>
        <w:t xml:space="preserve">the previous challenges in order to show the results in an understandable form. </w:t>
      </w:r>
      <w:commentRangeStart w:id="130"/>
      <w:r w:rsidRPr="008929D9">
        <w:rPr>
          <w:lang w:val="en-GB"/>
        </w:rPr>
        <w:t xml:space="preserve">Additionally, is to turn this process of OL into a pure automatic OL process. Starting from a </w:t>
      </w:r>
      <w:r w:rsidR="00394BA7" w:rsidRPr="008929D9">
        <w:rPr>
          <w:lang w:val="en-GB"/>
        </w:rPr>
        <w:t>document corpus</w:t>
      </w:r>
      <w:r w:rsidRPr="008929D9">
        <w:rPr>
          <w:lang w:val="en-GB"/>
        </w:rPr>
        <w:t xml:space="preserve"> received to </w:t>
      </w:r>
      <w:r w:rsidR="00394BA7" w:rsidRPr="008929D9">
        <w:rPr>
          <w:lang w:val="en-GB"/>
        </w:rPr>
        <w:t xml:space="preserve">the </w:t>
      </w:r>
      <w:r w:rsidRPr="008929D9">
        <w:rPr>
          <w:lang w:val="en-GB"/>
        </w:rPr>
        <w:t xml:space="preserve">knowledge discovered </w:t>
      </w:r>
      <w:r w:rsidR="00394BA7" w:rsidRPr="008929D9">
        <w:rPr>
          <w:lang w:val="en-GB"/>
        </w:rPr>
        <w:t>from</w:t>
      </w:r>
      <w:r w:rsidRPr="008929D9">
        <w:rPr>
          <w:lang w:val="en-GB"/>
        </w:rPr>
        <w:t xml:space="preserve"> OL</w:t>
      </w:r>
      <w:commentRangeEnd w:id="130"/>
      <w:r w:rsidR="00182E91">
        <w:rPr>
          <w:rStyle w:val="CommentReference"/>
        </w:rPr>
        <w:commentReference w:id="130"/>
      </w:r>
      <w:r w:rsidRPr="008929D9">
        <w:rPr>
          <w:lang w:val="en-GB"/>
        </w:rPr>
        <w:t>.</w:t>
      </w:r>
    </w:p>
    <w:p w14:paraId="64280F53" w14:textId="291BAFA7" w:rsidR="0080536F" w:rsidRPr="008929D9" w:rsidRDefault="0080536F" w:rsidP="008929D9">
      <w:pPr>
        <w:pStyle w:val="ListParagraph"/>
        <w:numPr>
          <w:ilvl w:val="0"/>
          <w:numId w:val="15"/>
        </w:numPr>
        <w:rPr>
          <w:lang w:val="en-GB"/>
        </w:rPr>
        <w:pPrChange w:id="131" w:author="Celson Lima" w:date="2015-01-27T12:05:00Z">
          <w:pPr>
            <w:ind w:firstLine="708"/>
          </w:pPr>
        </w:pPrChange>
      </w:pPr>
      <w:del w:id="132" w:author="Celson Lima" w:date="2015-01-27T12:17:00Z">
        <w:r w:rsidRPr="008929D9" w:rsidDel="00182E91">
          <w:rPr>
            <w:lang w:val="en-GB"/>
          </w:rPr>
          <w:lastRenderedPageBreak/>
          <w:delText>Moreover</w:delText>
        </w:r>
      </w:del>
      <w:ins w:id="133" w:author="Celson Lima" w:date="2015-01-27T12:17:00Z">
        <w:r w:rsidR="00182E91">
          <w:rPr>
            <w:lang w:val="en-GB"/>
          </w:rPr>
          <w:t>Finally</w:t>
        </w:r>
      </w:ins>
      <w:r w:rsidRPr="008929D9">
        <w:rPr>
          <w:lang w:val="en-GB"/>
        </w:rPr>
        <w:t xml:space="preserve">, </w:t>
      </w:r>
      <w:del w:id="134" w:author="Celson Lima" w:date="2015-01-27T12:17:00Z">
        <w:r w:rsidRPr="008929D9" w:rsidDel="00182E91">
          <w:rPr>
            <w:lang w:val="en-GB"/>
          </w:rPr>
          <w:delText xml:space="preserve">another </w:delText>
        </w:r>
        <w:r w:rsidR="007A4E24" w:rsidRPr="008929D9" w:rsidDel="00182E91">
          <w:rPr>
            <w:lang w:val="en-GB"/>
          </w:rPr>
          <w:delText>goal</w:delText>
        </w:r>
        <w:r w:rsidRPr="008929D9" w:rsidDel="00182E91">
          <w:rPr>
            <w:lang w:val="en-GB"/>
          </w:rPr>
          <w:delText xml:space="preserve"> is to write</w:delText>
        </w:r>
      </w:del>
      <w:ins w:id="135" w:author="Celson Lima" w:date="2015-01-27T12:17:00Z">
        <w:r w:rsidR="00182E91">
          <w:rPr>
            <w:lang w:val="en-GB"/>
          </w:rPr>
          <w:t>publication of</w:t>
        </w:r>
      </w:ins>
      <w:r w:rsidRPr="008929D9">
        <w:rPr>
          <w:lang w:val="en-GB"/>
        </w:rPr>
        <w:t xml:space="preserve"> </w:t>
      </w:r>
      <w:del w:id="136" w:author="Celson Lima" w:date="2015-01-27T12:17:00Z">
        <w:r w:rsidRPr="008929D9" w:rsidDel="00182E91">
          <w:rPr>
            <w:lang w:val="en-GB"/>
          </w:rPr>
          <w:delText xml:space="preserve">a </w:delText>
        </w:r>
      </w:del>
      <w:r w:rsidR="00497372" w:rsidRPr="008929D9">
        <w:rPr>
          <w:lang w:val="en-GB"/>
        </w:rPr>
        <w:t xml:space="preserve">scientific </w:t>
      </w:r>
      <w:del w:id="137" w:author="Celson Lima" w:date="2015-01-27T12:17:00Z">
        <w:r w:rsidR="00497372" w:rsidRPr="008929D9" w:rsidDel="00182E91">
          <w:rPr>
            <w:lang w:val="en-GB"/>
          </w:rPr>
          <w:delText xml:space="preserve">document </w:delText>
        </w:r>
        <w:r w:rsidRPr="008929D9" w:rsidDel="00182E91">
          <w:rPr>
            <w:lang w:val="en-GB"/>
          </w:rPr>
          <w:delText xml:space="preserve">with the development of the present work that could be approved </w:delText>
        </w:r>
      </w:del>
      <w:ins w:id="138" w:author="Celson Lima" w:date="2015-01-27T12:17:00Z">
        <w:r w:rsidR="00182E91">
          <w:rPr>
            <w:lang w:val="en-GB"/>
          </w:rPr>
          <w:t xml:space="preserve">documents about the work, to be assessed </w:t>
        </w:r>
      </w:ins>
      <w:r w:rsidRPr="008929D9">
        <w:rPr>
          <w:lang w:val="en-GB"/>
        </w:rPr>
        <w:t>by the academic community.</w:t>
      </w:r>
      <w:bookmarkStart w:id="139" w:name="_GoBack"/>
      <w:bookmarkEnd w:id="139"/>
    </w:p>
    <w:p w14:paraId="7B35A976" w14:textId="54B31A5D" w:rsidR="006576FF" w:rsidRDefault="006576FF">
      <w:pPr>
        <w:spacing w:before="0" w:after="0"/>
        <w:rPr>
          <w:lang w:val="en-GB"/>
        </w:rPr>
      </w:pPr>
      <w:r>
        <w:rPr>
          <w:lang w:val="en-GB"/>
        </w:rPr>
        <w:br w:type="page"/>
      </w:r>
    </w:p>
    <w:p w14:paraId="3206AA17" w14:textId="7C3603DD" w:rsidR="00A620C9" w:rsidRPr="00091CA6" w:rsidRDefault="00A620C9" w:rsidP="00A620C9">
      <w:pPr>
        <w:pStyle w:val="Heading2"/>
        <w:rPr>
          <w:lang w:val="en-GB"/>
        </w:rPr>
      </w:pPr>
      <w:r w:rsidRPr="00091CA6">
        <w:rPr>
          <w:lang w:val="en-GB"/>
        </w:rPr>
        <w:lastRenderedPageBreak/>
        <w:t>Section – Context of work</w:t>
      </w:r>
    </w:p>
    <w:p w14:paraId="02BD4E1C" w14:textId="058E005A" w:rsidR="007E6F3B" w:rsidRPr="005A3284" w:rsidRDefault="00B42525" w:rsidP="005A3284">
      <w:pPr>
        <w:ind w:firstLine="708"/>
        <w:rPr>
          <w:lang w:val="en-GB"/>
        </w:rPr>
      </w:pPr>
      <w:r w:rsidRPr="005A3284">
        <w:rPr>
          <w:lang w:val="en-GB"/>
        </w:rPr>
        <w:t xml:space="preserve">The context of the present work arises from </w:t>
      </w:r>
      <w:r w:rsidR="007E6F3B" w:rsidRPr="005A3284">
        <w:rPr>
          <w:lang w:val="en-GB"/>
        </w:rPr>
        <w:t xml:space="preserve">the </w:t>
      </w:r>
      <w:r w:rsidR="00F33949" w:rsidRPr="005A3284">
        <w:rPr>
          <w:lang w:val="en-GB"/>
        </w:rPr>
        <w:t xml:space="preserve">Innovative </w:t>
      </w:r>
      <w:r w:rsidR="00490D95" w:rsidRPr="005A3284">
        <w:rPr>
          <w:lang w:val="en-GB"/>
        </w:rPr>
        <w:t>C</w:t>
      </w:r>
      <w:r w:rsidR="00F33949" w:rsidRPr="005A3284">
        <w:rPr>
          <w:lang w:val="en-GB"/>
        </w:rPr>
        <w:t xml:space="preserve">ollaborative </w:t>
      </w:r>
      <w:r w:rsidR="00490D95" w:rsidRPr="005A3284">
        <w:rPr>
          <w:lang w:val="en-GB"/>
        </w:rPr>
        <w:t>W</w:t>
      </w:r>
      <w:r w:rsidR="00F33949" w:rsidRPr="005A3284">
        <w:rPr>
          <w:lang w:val="en-GB"/>
        </w:rPr>
        <w:t xml:space="preserve">ork </w:t>
      </w:r>
      <w:r w:rsidR="00490D95" w:rsidRPr="005A3284">
        <w:rPr>
          <w:lang w:val="en-GB"/>
        </w:rPr>
        <w:t>E</w:t>
      </w:r>
      <w:r w:rsidR="00F33949" w:rsidRPr="005A3284">
        <w:rPr>
          <w:lang w:val="en-GB"/>
        </w:rPr>
        <w:t xml:space="preserve">nvironments for </w:t>
      </w:r>
      <w:r w:rsidR="00490D95" w:rsidRPr="005A3284">
        <w:rPr>
          <w:lang w:val="en-GB"/>
        </w:rPr>
        <w:t>I</w:t>
      </w:r>
      <w:r w:rsidR="00F33949" w:rsidRPr="005A3284">
        <w:rPr>
          <w:lang w:val="en-GB"/>
        </w:rPr>
        <w:t xml:space="preserve">ndividuals and </w:t>
      </w:r>
      <w:r w:rsidR="00490D95" w:rsidRPr="005A3284">
        <w:rPr>
          <w:lang w:val="en-GB"/>
        </w:rPr>
        <w:t>T</w:t>
      </w:r>
      <w:r w:rsidR="00F33949" w:rsidRPr="005A3284">
        <w:rPr>
          <w:lang w:val="en-GB"/>
        </w:rPr>
        <w:t xml:space="preserve">eams in </w:t>
      </w:r>
      <w:r w:rsidR="00490D95" w:rsidRPr="005A3284">
        <w:rPr>
          <w:lang w:val="en-GB"/>
        </w:rPr>
        <w:t>D</w:t>
      </w:r>
      <w:r w:rsidR="00F33949" w:rsidRPr="005A3284">
        <w:rPr>
          <w:lang w:val="en-GB"/>
        </w:rPr>
        <w:t xml:space="preserve">esign and </w:t>
      </w:r>
      <w:r w:rsidR="00490D95" w:rsidRPr="005A3284">
        <w:rPr>
          <w:lang w:val="en-GB"/>
        </w:rPr>
        <w:t>E</w:t>
      </w:r>
      <w:r w:rsidR="00F33949" w:rsidRPr="005A3284">
        <w:rPr>
          <w:lang w:val="en-GB"/>
        </w:rPr>
        <w:t>ngineering project (</w:t>
      </w:r>
      <w:proofErr w:type="spellStart"/>
      <w:r w:rsidR="00F33949" w:rsidRPr="005A3284">
        <w:rPr>
          <w:lang w:val="en-GB"/>
        </w:rPr>
        <w:t>CoSPaces</w:t>
      </w:r>
      <w:proofErr w:type="spellEnd"/>
      <w:r w:rsidR="00F33949" w:rsidRPr="005A3284">
        <w:rPr>
          <w:lang w:val="en-GB"/>
        </w:rPr>
        <w:t>)</w:t>
      </w:r>
      <w:r w:rsidRPr="005A3284">
        <w:rPr>
          <w:lang w:val="en-GB"/>
        </w:rPr>
        <w:t xml:space="preserve">. </w:t>
      </w:r>
      <w:proofErr w:type="spellStart"/>
      <w:proofErr w:type="gramStart"/>
      <w:r w:rsidRPr="005A3284">
        <w:rPr>
          <w:lang w:val="en-GB"/>
        </w:rPr>
        <w:t>CoSPaces</w:t>
      </w:r>
      <w:proofErr w:type="spellEnd"/>
      <w:r w:rsidRPr="005A3284">
        <w:rPr>
          <w:lang w:val="en-GB"/>
        </w:rPr>
        <w:t xml:space="preserve"> </w:t>
      </w:r>
      <w:r w:rsidR="007E6F3B" w:rsidRPr="005A3284">
        <w:rPr>
          <w:lang w:val="en-GB"/>
        </w:rPr>
        <w:t>wa</w:t>
      </w:r>
      <w:r w:rsidRPr="005A3284">
        <w:rPr>
          <w:lang w:val="en-GB"/>
        </w:rPr>
        <w:t>s</w:t>
      </w:r>
      <w:proofErr w:type="gramEnd"/>
      <w:r w:rsidRPr="005A3284">
        <w:rPr>
          <w:lang w:val="en-GB"/>
        </w:rPr>
        <w:t xml:space="preserve"> </w:t>
      </w:r>
      <w:r w:rsidR="00C27D83" w:rsidRPr="005A3284">
        <w:rPr>
          <w:lang w:val="en-GB"/>
        </w:rPr>
        <w:t>a</w:t>
      </w:r>
      <w:r w:rsidR="00C27D83">
        <w:rPr>
          <w:lang w:val="en-GB"/>
        </w:rPr>
        <w:t>n European Research</w:t>
      </w:r>
      <w:r w:rsidRPr="005A3284">
        <w:rPr>
          <w:lang w:val="en-GB"/>
        </w:rPr>
        <w:t xml:space="preserve"> project </w:t>
      </w:r>
      <w:r w:rsidR="00C27D83">
        <w:rPr>
          <w:lang w:val="en-GB"/>
        </w:rPr>
        <w:t xml:space="preserve">aiming </w:t>
      </w:r>
      <w:r w:rsidRPr="005A3284">
        <w:rPr>
          <w:lang w:val="en-GB"/>
        </w:rPr>
        <w:t>to provide digital solutions in a collaborative workspace</w:t>
      </w:r>
      <w:r w:rsidR="00490D95" w:rsidRPr="005A3284">
        <w:rPr>
          <w:lang w:val="en-GB"/>
        </w:rPr>
        <w:t xml:space="preserve"> between individuals, teams and enterprises</w:t>
      </w:r>
      <w:r w:rsidRPr="005A3284">
        <w:rPr>
          <w:lang w:val="en-GB"/>
        </w:rPr>
        <w:t xml:space="preserve">. </w:t>
      </w:r>
      <w:r w:rsidR="007E6F3B" w:rsidRPr="005A3284">
        <w:rPr>
          <w:lang w:val="en-GB"/>
        </w:rPr>
        <w:t>The project expected to achieve the former by improving collaboration methods, like human communication and knowledge sharing support</w:t>
      </w:r>
      <w:r w:rsidR="00375905">
        <w:rPr>
          <w:lang w:val="en-GB"/>
        </w:rPr>
        <w:t>, taking advantage and improving existing IT systems</w:t>
      </w:r>
      <w:r w:rsidR="007E6F3B" w:rsidRPr="005A3284">
        <w:rPr>
          <w:lang w:val="en-GB"/>
        </w:rPr>
        <w:t xml:space="preserve">. </w:t>
      </w:r>
    </w:p>
    <w:p w14:paraId="1BD419B3" w14:textId="4C11D5B3" w:rsidR="00E36CF7" w:rsidRPr="00E36CF7" w:rsidRDefault="00E36CF7" w:rsidP="005A3284">
      <w:pPr>
        <w:ind w:firstLine="708"/>
        <w:rPr>
          <w:lang w:val="en-GB"/>
        </w:rPr>
      </w:pPr>
      <w:r w:rsidRPr="00E36CF7">
        <w:rPr>
          <w:lang w:val="en-GB"/>
        </w:rPr>
        <w:t xml:space="preserve">This dissertation takes advantage of the application </w:t>
      </w:r>
      <w:r>
        <w:rPr>
          <w:lang w:val="en-GB"/>
        </w:rPr>
        <w:t>b</w:t>
      </w:r>
      <w:r w:rsidRPr="00E36CF7">
        <w:rPr>
          <w:lang w:val="en-GB"/>
        </w:rPr>
        <w:t>ack</w:t>
      </w:r>
      <w:r>
        <w:rPr>
          <w:lang w:val="en-GB"/>
        </w:rPr>
        <w:t>g</w:t>
      </w:r>
      <w:r w:rsidRPr="00E36CF7">
        <w:rPr>
          <w:lang w:val="en-GB"/>
        </w:rPr>
        <w:t>round based in the Building &amp; Construction sector</w:t>
      </w:r>
      <w:r>
        <w:rPr>
          <w:lang w:val="en-GB"/>
        </w:rPr>
        <w:t>.</w:t>
      </w:r>
    </w:p>
    <w:p w14:paraId="28C5BB6F" w14:textId="21DFB5F4" w:rsidR="006B1F62" w:rsidRPr="005A3284" w:rsidRDefault="00E36CF7" w:rsidP="005A3284">
      <w:pPr>
        <w:ind w:firstLine="708"/>
        <w:rPr>
          <w:lang w:val="en-GB"/>
        </w:rPr>
      </w:pPr>
      <w:r>
        <w:rPr>
          <w:lang w:val="en-GB"/>
        </w:rPr>
        <w:t>Also, t</w:t>
      </w:r>
      <w:r w:rsidR="007E6F3B" w:rsidRPr="005A3284">
        <w:rPr>
          <w:lang w:val="en-GB"/>
        </w:rPr>
        <w:t xml:space="preserve">he present work described in this dissertation </w:t>
      </w:r>
      <w:r>
        <w:rPr>
          <w:lang w:val="en-GB"/>
        </w:rPr>
        <w:t xml:space="preserve">contributed to </w:t>
      </w:r>
      <w:r w:rsidR="00524D59" w:rsidRPr="005A3284">
        <w:rPr>
          <w:lang w:val="en-GB"/>
        </w:rPr>
        <w:t xml:space="preserve">a PhD Thesis, namely </w:t>
      </w:r>
      <w:r w:rsidR="005A3284" w:rsidRPr="005A3284">
        <w:rPr>
          <w:lang w:val="en-GB"/>
        </w:rPr>
        <w:t>“</w:t>
      </w:r>
      <w:r w:rsidR="00524D59" w:rsidRPr="00375905">
        <w:rPr>
          <w:i/>
          <w:lang w:val="en-GB"/>
        </w:rPr>
        <w:t>Semantic enrichment of knowledge sources supported by domain ontologies</w:t>
      </w:r>
      <w:r w:rsidR="005A3284" w:rsidRPr="005A3284">
        <w:rPr>
          <w:lang w:val="en-GB"/>
        </w:rPr>
        <w:t xml:space="preserve">”, whose </w:t>
      </w:r>
      <w:r w:rsidR="006B1F62" w:rsidRPr="005A3284">
        <w:rPr>
          <w:lang w:val="en-GB"/>
        </w:rPr>
        <w:t>main goal was to “</w:t>
      </w:r>
      <w:r w:rsidR="006B1F62" w:rsidRPr="00375905">
        <w:rPr>
          <w:i/>
          <w:lang w:val="en-GB"/>
        </w:rPr>
        <w:t>introduce a novel conceptual framework to support the creation of knowledge representations based on enriched Semantic Vectors, using the classical vector space model approach extended with ontological support</w:t>
      </w:r>
      <w:r w:rsidR="006B1F62" w:rsidRPr="005A3284">
        <w:rPr>
          <w:lang w:val="en-GB"/>
        </w:rPr>
        <w:t xml:space="preserve">” </w:t>
      </w:r>
      <w:r w:rsidR="006B1F62" w:rsidRPr="005A3284">
        <w:rPr>
          <w:lang w:val="en-GB"/>
        </w:rPr>
        <w:fldChar w:fldCharType="begin"/>
      </w:r>
      <w:r w:rsidR="006B1F62" w:rsidRPr="005A3284">
        <w:rPr>
          <w:lang w:val="en-GB"/>
        </w:rPr>
        <w:instrText xml:space="preserve"> ADDIN ZOTERO_ITEM CSL_CITATION {"citationID":"rjvkblpi3","properties":{"formattedCitation":"(Costa, 2014)","plainCitation":"(Costa, 2014)"},"citationItems":[{"id":164,"uris":["http://zotero.org/users/local/zdRI9jki/items/PJXUIIDS"],"uri":["http://zotero.org/users/local/zdRI9jki/items/PJXUIIDS"],"itemData":{"id":164,"type":"thesis","title":"Semantic Enrichment of Knowledge Sources Supported by Domain Ontologies","publisher":"Faculty of Science and Technology - New University of Lisbon","publisher-place":"Lisbon","number-of-pages":"243","event-place":"Lisbon","abstract":"This thesis introduces a novel conceptual framework to support the creation of knowledge representations based on enriched Semantic Vectors, using the classical vector space model approach extended with ontological support. One of the primary research challenges addressed here relates to the process of formalization and representation of document contents, where most existing approaches are limited and only take into account the explicit, word-based information in the document. This research explores how traditional knowledge representations can be enriched through incorporation of implicit information derived from the complex relationships (semantic associations) modelled by domain ontologies with the addition of information presented in documents. The relevant achievements pursued by this thesis are the following: (i) conceptualization of a model that enables the semantic enrichment of knowledge sources supported by domain experts; (ii) development of a method for extending the traditional vector space, using domain ontologies; (iii) development of a method to support ontology learning, based on the discovery of new ontological relations expressed in non-structured information sources; (iv) development of a process to evaluate the semantic enrichment; (v) implementation of a proof-of-concept, named SENSE (Semantic Enrichment kNowledge SourcEs), which enables to validate the ideas established under the scope of this thesis; (vi) publication of several scientific articles and the support to 4 master dissertations carried out by the department of Electrical and Computer Engineering from FCT/UNL. It is worth mentioning that the work developed under the semantic referential covered by this thesis has reused relevant achievements within the scope of research European projects, in order to address approaches which are considered scientifically sound and coherent and avoid “reinventing the wheel”.","language":"English","author":[{"family":"Costa","given":"Ruben"}],"issued":{"date-parts":[["2014",11]]}}}],"schema":"https://github.com/citation-style-language/schema/raw/master/csl-citation.json"} </w:instrText>
      </w:r>
      <w:r w:rsidR="006B1F62" w:rsidRPr="005A3284">
        <w:rPr>
          <w:lang w:val="en-GB"/>
        </w:rPr>
        <w:fldChar w:fldCharType="separate"/>
      </w:r>
      <w:r w:rsidR="006B1F62" w:rsidRPr="005A3284">
        <w:rPr>
          <w:lang w:val="en-GB"/>
        </w:rPr>
        <w:t>(Costa, 2014)</w:t>
      </w:r>
      <w:r w:rsidR="006B1F62" w:rsidRPr="005A3284">
        <w:rPr>
          <w:lang w:val="en-GB"/>
        </w:rPr>
        <w:fldChar w:fldCharType="end"/>
      </w:r>
      <w:r w:rsidR="006B1F62" w:rsidRPr="005A3284">
        <w:rPr>
          <w:lang w:val="en-GB"/>
        </w:rPr>
        <w:t xml:space="preserve">. </w:t>
      </w:r>
      <w:r w:rsidR="005A3284" w:rsidRPr="005A3284">
        <w:rPr>
          <w:lang w:val="en-GB"/>
        </w:rPr>
        <w:t xml:space="preserve">The contribution for this thesis was the proposal of an ontology </w:t>
      </w:r>
      <w:r w:rsidR="007C4850">
        <w:rPr>
          <w:lang w:val="en-GB"/>
        </w:rPr>
        <w:t>learning</w:t>
      </w:r>
      <w:r w:rsidR="005A3284" w:rsidRPr="005A3284">
        <w:rPr>
          <w:lang w:val="en-GB"/>
        </w:rPr>
        <w:t xml:space="preserve"> method based in knowledge discovery techniques.</w:t>
      </w:r>
    </w:p>
    <w:p w14:paraId="5F2F538F" w14:textId="7316B5A1" w:rsidR="00E36CF7" w:rsidRDefault="0019088C" w:rsidP="005A3284">
      <w:pPr>
        <w:ind w:firstLine="708"/>
        <w:rPr>
          <w:lang w:val="en-GB"/>
        </w:rPr>
      </w:pPr>
      <w:r>
        <w:rPr>
          <w:lang w:val="en-GB"/>
        </w:rPr>
        <w:t xml:space="preserve">EU research project </w:t>
      </w:r>
      <w:r w:rsidR="00E36CF7">
        <w:rPr>
          <w:lang w:val="en-GB"/>
        </w:rPr>
        <w:t>E-</w:t>
      </w:r>
      <w:proofErr w:type="spellStart"/>
      <w:r w:rsidR="00E36CF7">
        <w:rPr>
          <w:lang w:val="en-GB"/>
        </w:rPr>
        <w:t>Cognos</w:t>
      </w:r>
      <w:proofErr w:type="spellEnd"/>
      <w:r>
        <w:rPr>
          <w:lang w:val="en-GB"/>
        </w:rPr>
        <w:t xml:space="preserve"> was an inspiration in CV domain</w:t>
      </w:r>
      <w:r w:rsidR="00394BA7">
        <w:rPr>
          <w:lang w:val="en-GB"/>
        </w:rPr>
        <w:t>.</w:t>
      </w:r>
      <w:r>
        <w:rPr>
          <w:lang w:val="en-GB"/>
        </w:rPr>
        <w:t xml:space="preserve"> Specifically, it provided the insight and methodology needed to build a domain ontology. Also, provided the </w:t>
      </w:r>
      <w:r w:rsidR="00394BA7">
        <w:rPr>
          <w:lang w:val="en-GB"/>
        </w:rPr>
        <w:t xml:space="preserve">ground for the structure representation of the semantics </w:t>
      </w:r>
      <w:r>
        <w:rPr>
          <w:lang w:val="en-GB"/>
        </w:rPr>
        <w:t>in an ontology applied in the B&amp;C sector</w:t>
      </w:r>
      <w:r w:rsidR="00394BA7">
        <w:rPr>
          <w:lang w:val="en-GB"/>
        </w:rPr>
        <w:t>.</w:t>
      </w:r>
    </w:p>
    <w:p w14:paraId="0C72B183" w14:textId="0DB70847" w:rsidR="006B1F62" w:rsidRPr="005A3284" w:rsidRDefault="00394BA7" w:rsidP="005A3284">
      <w:pPr>
        <w:ind w:firstLine="708"/>
        <w:rPr>
          <w:lang w:val="en-GB"/>
        </w:rPr>
      </w:pPr>
      <w:r>
        <w:rPr>
          <w:lang w:val="en-GB"/>
        </w:rPr>
        <w:t xml:space="preserve">Finally, </w:t>
      </w:r>
      <w:r w:rsidR="00E36CF7">
        <w:rPr>
          <w:lang w:val="en-GB"/>
        </w:rPr>
        <w:t xml:space="preserve">some resources </w:t>
      </w:r>
      <w:r w:rsidR="005A3284" w:rsidRPr="005A3284">
        <w:rPr>
          <w:lang w:val="en-GB"/>
        </w:rPr>
        <w:t>from</w:t>
      </w:r>
      <w:r w:rsidR="006B1F62" w:rsidRPr="005A3284">
        <w:rPr>
          <w:lang w:val="en-GB"/>
        </w:rPr>
        <w:t xml:space="preserve"> </w:t>
      </w:r>
      <w:r w:rsidR="005A3284" w:rsidRPr="005A3284">
        <w:rPr>
          <w:lang w:val="en-GB"/>
        </w:rPr>
        <w:t xml:space="preserve">SEKS </w:t>
      </w:r>
      <w:r w:rsidR="005A3284" w:rsidRPr="005A3284">
        <w:rPr>
          <w:lang w:val="en-GB"/>
        </w:rPr>
        <w:fldChar w:fldCharType="begin"/>
      </w:r>
      <w:r w:rsidR="005A3284" w:rsidRPr="005A3284">
        <w:rPr>
          <w:lang w:val="en-GB"/>
        </w:rPr>
        <w:instrText xml:space="preserve"> ADDIN ZOTERO_ITEM CSL_CITATION {"citationID":"15gojl2rin","properties":{"formattedCitation":"(Figueiras, 2012)","plainCitation":"(Figueiras, 2012)"},"citationItems":[{"id":60,"uris":["http://zotero.org/users/local/zdRI9jki/items/SISTX6J8"],"uri":["http://zotero.org/users/local/zdRI9jki/items/SISTX6J8"],"itemData":{"id":60,"type":"article-journal","title":"A framework for supporting knowledge representation – an ontological based approach","source":"run.unl.pt","abstract":"The World Wide Web has had a tremendous impact on society and business in just a few years by making information instantly available. During this transition from physical to electronic means for information transport, the content and encoding of information has remained natural language and is only identified by its URL. Today, this is perhaps the most significant obstacle to streamlining business processes via the web. In order that processes may execute without human intervention, knowledge sources, such as documents, must become more machine understandable and must contain other information besides their main contents and URLs. The Semantic Web is a vision of a future web of machine-understandable data. On a machine understandable web, it will be possible for programs to easily determine what knowledge sources are about.\nThis work introduces a conceptual framework and its implementation to support the classification and discovery of knowledge sources, supported by the above vision, where such sources’ information is structured and represented through a mathematical vector that semantically pinpoints the relevance of those knowledge sources within the domain of interest of each user. The presented work also addresses the enrichment of such knowledge representations, using the statistical relevance of keywords based on the classical vector space model concept, and extending it with ontological support, by using concepts and semantic relations, contained in a domain-specific ontology, to enrich knowledge sources’ semantic vectors. Semantic vectors are compared against each other, in order to obtain the similarity between them, and better support end users with knowledge source retrieval capabilities.","URL":"http://run.unl.pt/handle/10362/7576","note":"Dissertação para obtenção do Grau de Mestre em\nEngenharia Electrotécnica e de Computadores","language":"eng","author":[{"family":"Figueiras","given":"Paulo Alves"}],"issued":{"date-parts":[["2012"]]},"accessed":{"date-parts":[["2014",8,31]]}}}],"schema":"https://github.com/citation-style-language/schema/raw/master/csl-citation.json"} </w:instrText>
      </w:r>
      <w:r w:rsidR="005A3284" w:rsidRPr="005A3284">
        <w:rPr>
          <w:lang w:val="en-GB"/>
        </w:rPr>
        <w:fldChar w:fldCharType="separate"/>
      </w:r>
      <w:r w:rsidR="005A3284" w:rsidRPr="005A3284">
        <w:rPr>
          <w:lang w:val="en-GB"/>
        </w:rPr>
        <w:t>(Figueiras, 2012)</w:t>
      </w:r>
      <w:r w:rsidR="005A3284" w:rsidRPr="005A3284">
        <w:rPr>
          <w:lang w:val="en-GB"/>
        </w:rPr>
        <w:fldChar w:fldCharType="end"/>
      </w:r>
      <w:r w:rsidR="005A3284" w:rsidRPr="005A3284">
        <w:rPr>
          <w:lang w:val="en-GB"/>
        </w:rPr>
        <w:t xml:space="preserve">, namely the </w:t>
      </w:r>
      <w:r w:rsidR="00E36CF7">
        <w:rPr>
          <w:lang w:val="en-GB"/>
        </w:rPr>
        <w:t>ontology manipulation libraries were adopted in this work</w:t>
      </w:r>
      <w:r w:rsidR="006B1F62" w:rsidRPr="005A3284">
        <w:rPr>
          <w:lang w:val="en-GB"/>
        </w:rPr>
        <w:t>.</w:t>
      </w:r>
      <w:r w:rsidR="005A3284" w:rsidRPr="005A3284">
        <w:rPr>
          <w:lang w:val="en-GB"/>
        </w:rPr>
        <w:t xml:space="preserve"> </w:t>
      </w:r>
    </w:p>
    <w:p w14:paraId="525906D6" w14:textId="77777777" w:rsidR="00A620C9" w:rsidRPr="005A3284" w:rsidRDefault="00A620C9">
      <w:pPr>
        <w:spacing w:before="0" w:after="0"/>
        <w:rPr>
          <w:sz w:val="20"/>
          <w:lang w:val="en-GB"/>
        </w:rPr>
      </w:pPr>
      <w:r w:rsidRPr="005A3284">
        <w:rPr>
          <w:sz w:val="20"/>
          <w:lang w:val="en-GB"/>
        </w:rPr>
        <w:br w:type="page"/>
      </w:r>
    </w:p>
    <w:p w14:paraId="19B27844" w14:textId="7B588F44" w:rsidR="00A620C9" w:rsidRPr="00091CA6" w:rsidRDefault="00A620C9" w:rsidP="00A620C9">
      <w:pPr>
        <w:pStyle w:val="Heading2"/>
        <w:rPr>
          <w:lang w:val="en-GB"/>
        </w:rPr>
      </w:pPr>
      <w:r w:rsidRPr="00091CA6">
        <w:rPr>
          <w:lang w:val="en-GB"/>
        </w:rPr>
        <w:lastRenderedPageBreak/>
        <w:t xml:space="preserve">Section – Document Structure </w:t>
      </w:r>
    </w:p>
    <w:p w14:paraId="4E63F0A1" w14:textId="5A3D9000" w:rsidR="00497372" w:rsidRDefault="00B11C49" w:rsidP="00536C03">
      <w:pPr>
        <w:spacing w:before="0"/>
        <w:rPr>
          <w:lang w:val="en-GB"/>
        </w:rPr>
      </w:pPr>
      <w:r>
        <w:rPr>
          <w:lang w:val="en-GB"/>
        </w:rPr>
        <w:t xml:space="preserve">Following this </w:t>
      </w:r>
      <w:r w:rsidR="001B7EEB">
        <w:rPr>
          <w:lang w:val="en-GB"/>
        </w:rPr>
        <w:t xml:space="preserve">brief </w:t>
      </w:r>
      <w:r>
        <w:rPr>
          <w:lang w:val="en-GB"/>
        </w:rPr>
        <w:t xml:space="preserve">introduction </w:t>
      </w:r>
      <w:r w:rsidR="00497372">
        <w:rPr>
          <w:lang w:val="en-GB"/>
        </w:rPr>
        <w:t xml:space="preserve">in Chapter 1 with the presentation of the problem, the </w:t>
      </w:r>
      <w:r w:rsidR="007A4E24">
        <w:rPr>
          <w:lang w:val="en-GB"/>
        </w:rPr>
        <w:t xml:space="preserve">goals that the author of the present document expects to achieve and the </w:t>
      </w:r>
      <w:r w:rsidR="00497372">
        <w:rPr>
          <w:lang w:val="en-GB"/>
        </w:rPr>
        <w:t xml:space="preserve">contextualization </w:t>
      </w:r>
      <w:r w:rsidR="007A4E24">
        <w:rPr>
          <w:lang w:val="en-GB"/>
        </w:rPr>
        <w:t xml:space="preserve">of the work, </w:t>
      </w:r>
      <w:r>
        <w:rPr>
          <w:lang w:val="en-GB"/>
        </w:rPr>
        <w:t xml:space="preserve">this dissertation will be guided by the following structure. </w:t>
      </w:r>
    </w:p>
    <w:p w14:paraId="06CA3D53" w14:textId="47BFFD98" w:rsidR="007A4E24" w:rsidRDefault="00B11C49" w:rsidP="00963619">
      <w:pPr>
        <w:spacing w:before="0"/>
        <w:ind w:firstLine="708"/>
        <w:rPr>
          <w:lang w:val="en-GB"/>
        </w:rPr>
      </w:pPr>
      <w:r>
        <w:rPr>
          <w:lang w:val="en-GB"/>
        </w:rPr>
        <w:t>In Chapter 2, the domain of study</w:t>
      </w:r>
      <w:r w:rsidR="001B7EEB">
        <w:rPr>
          <w:lang w:val="en-GB"/>
        </w:rPr>
        <w:t xml:space="preserve"> is Controlled Vocabularies. Ontology will be the selected CV </w:t>
      </w:r>
      <w:r w:rsidR="00394BA7">
        <w:rPr>
          <w:lang w:val="en-GB"/>
        </w:rPr>
        <w:t>discussed</w:t>
      </w:r>
      <w:r w:rsidR="001B7EEB">
        <w:rPr>
          <w:lang w:val="en-GB"/>
        </w:rPr>
        <w:t xml:space="preserve">. It will be explained </w:t>
      </w:r>
      <w:r w:rsidR="00394BA7">
        <w:rPr>
          <w:lang w:val="en-GB"/>
        </w:rPr>
        <w:t xml:space="preserve">in more detail what is an Ontology, </w:t>
      </w:r>
      <w:r w:rsidR="001B7EEB">
        <w:rPr>
          <w:lang w:val="en-GB"/>
        </w:rPr>
        <w:t xml:space="preserve">how to build one. The </w:t>
      </w:r>
      <w:r w:rsidR="009F6718">
        <w:rPr>
          <w:lang w:val="en-GB"/>
        </w:rPr>
        <w:t xml:space="preserve">existent </w:t>
      </w:r>
      <w:r w:rsidR="001B7EEB">
        <w:rPr>
          <w:lang w:val="en-GB"/>
        </w:rPr>
        <w:t xml:space="preserve">formalisms to </w:t>
      </w:r>
      <w:r w:rsidR="009F6718">
        <w:rPr>
          <w:lang w:val="en-GB"/>
        </w:rPr>
        <w:t xml:space="preserve">represent them </w:t>
      </w:r>
      <w:r w:rsidR="001B7EEB">
        <w:rPr>
          <w:lang w:val="en-GB"/>
        </w:rPr>
        <w:t xml:space="preserve">and where </w:t>
      </w:r>
      <w:r w:rsidR="005A3284">
        <w:rPr>
          <w:lang w:val="en-GB"/>
        </w:rPr>
        <w:t xml:space="preserve">are </w:t>
      </w:r>
      <w:r w:rsidR="001B7EEB">
        <w:rPr>
          <w:lang w:val="en-GB"/>
        </w:rPr>
        <w:t xml:space="preserve">they used. </w:t>
      </w:r>
    </w:p>
    <w:p w14:paraId="3DBBC275" w14:textId="4563B0F1" w:rsidR="00B11C49" w:rsidRDefault="001B7EEB" w:rsidP="00963619">
      <w:pPr>
        <w:spacing w:before="0"/>
        <w:ind w:firstLine="708"/>
        <w:rPr>
          <w:lang w:val="en-GB"/>
        </w:rPr>
      </w:pPr>
      <w:r>
        <w:rPr>
          <w:lang w:val="en-GB"/>
        </w:rPr>
        <w:t xml:space="preserve">Chapter 3 will </w:t>
      </w:r>
      <w:r w:rsidR="00963619">
        <w:rPr>
          <w:lang w:val="en-GB"/>
        </w:rPr>
        <w:t>explain what is</w:t>
      </w:r>
      <w:r>
        <w:rPr>
          <w:lang w:val="en-GB"/>
        </w:rPr>
        <w:t xml:space="preserve"> </w:t>
      </w:r>
      <w:r w:rsidR="005A3284">
        <w:rPr>
          <w:lang w:val="en-GB"/>
        </w:rPr>
        <w:t xml:space="preserve">data mining </w:t>
      </w:r>
      <w:r>
        <w:rPr>
          <w:lang w:val="en-GB"/>
        </w:rPr>
        <w:t>and knowledge discovery</w:t>
      </w:r>
      <w:r w:rsidR="00963619">
        <w:rPr>
          <w:lang w:val="en-GB"/>
        </w:rPr>
        <w:t xml:space="preserve">, and present </w:t>
      </w:r>
      <w:r>
        <w:rPr>
          <w:lang w:val="en-GB"/>
        </w:rPr>
        <w:t xml:space="preserve">techniques to discover patterns </w:t>
      </w:r>
      <w:r w:rsidR="00394BA7">
        <w:rPr>
          <w:lang w:val="en-GB"/>
        </w:rPr>
        <w:t>from</w:t>
      </w:r>
      <w:r>
        <w:rPr>
          <w:lang w:val="en-GB"/>
        </w:rPr>
        <w:t xml:space="preserve"> </w:t>
      </w:r>
      <w:r w:rsidR="00394BA7">
        <w:rPr>
          <w:lang w:val="en-GB"/>
        </w:rPr>
        <w:t>non-s</w:t>
      </w:r>
      <w:r>
        <w:rPr>
          <w:lang w:val="en-GB"/>
        </w:rPr>
        <w:t xml:space="preserve">tructured data. </w:t>
      </w:r>
      <w:r w:rsidR="00963619">
        <w:rPr>
          <w:lang w:val="en-GB"/>
        </w:rPr>
        <w:t xml:space="preserve">One of them, Association Rules will be explained in more detail. FP-Growth, and the concurrent algorithms to discover patterns will be compared, and explained why the former was chosen. </w:t>
      </w:r>
    </w:p>
    <w:p w14:paraId="78482F76" w14:textId="39DECA8B" w:rsidR="00963619" w:rsidRDefault="00963619" w:rsidP="00780D91">
      <w:pPr>
        <w:spacing w:before="0"/>
        <w:ind w:firstLine="708"/>
        <w:rPr>
          <w:lang w:val="en-GB"/>
        </w:rPr>
      </w:pPr>
      <w:r>
        <w:rPr>
          <w:lang w:val="en-GB"/>
        </w:rPr>
        <w:t>In the next chapter the explanation for the solution proposed</w:t>
      </w:r>
      <w:r w:rsidR="00394BA7">
        <w:rPr>
          <w:lang w:val="en-GB"/>
        </w:rPr>
        <w:t>, can be observed</w:t>
      </w:r>
      <w:r>
        <w:rPr>
          <w:lang w:val="en-GB"/>
        </w:rPr>
        <w:t xml:space="preserve">. </w:t>
      </w:r>
      <w:r w:rsidR="009F6718">
        <w:rPr>
          <w:lang w:val="en-GB"/>
        </w:rPr>
        <w:t>Thus, C</w:t>
      </w:r>
      <w:r>
        <w:rPr>
          <w:lang w:val="en-GB"/>
        </w:rPr>
        <w:t>hapter 4 will present the concept model, an application example describing</w:t>
      </w:r>
      <w:r w:rsidR="00394BA7">
        <w:rPr>
          <w:lang w:val="en-GB"/>
        </w:rPr>
        <w:t xml:space="preserve"> how to reach </w:t>
      </w:r>
      <w:r>
        <w:rPr>
          <w:lang w:val="en-GB"/>
        </w:rPr>
        <w:t xml:space="preserve">from </w:t>
      </w:r>
      <w:r w:rsidR="00394BA7">
        <w:rPr>
          <w:lang w:val="en-GB"/>
        </w:rPr>
        <w:t>non-</w:t>
      </w:r>
      <w:r>
        <w:rPr>
          <w:lang w:val="en-GB"/>
        </w:rPr>
        <w:t xml:space="preserve">structured information </w:t>
      </w:r>
      <w:r w:rsidR="00394BA7">
        <w:rPr>
          <w:lang w:val="en-GB"/>
        </w:rPr>
        <w:t>to</w:t>
      </w:r>
      <w:r>
        <w:rPr>
          <w:lang w:val="en-GB"/>
        </w:rPr>
        <w:t xml:space="preserve"> knowledge representation and ontology </w:t>
      </w:r>
      <w:r w:rsidR="007C4850">
        <w:rPr>
          <w:lang w:val="en-GB"/>
        </w:rPr>
        <w:t>learning</w:t>
      </w:r>
      <w:r>
        <w:rPr>
          <w:lang w:val="en-GB"/>
        </w:rPr>
        <w:t xml:space="preserve">. </w:t>
      </w:r>
      <w:r w:rsidR="00780D91">
        <w:rPr>
          <w:lang w:val="en-GB"/>
        </w:rPr>
        <w:t>This chapter also includes the method</w:t>
      </w:r>
      <w:r w:rsidR="009F6718">
        <w:rPr>
          <w:lang w:val="en-GB"/>
        </w:rPr>
        <w:t>ology</w:t>
      </w:r>
      <w:r w:rsidR="00780D91">
        <w:rPr>
          <w:lang w:val="en-GB"/>
        </w:rPr>
        <w:t xml:space="preserve"> </w:t>
      </w:r>
      <w:r w:rsidR="009F6718">
        <w:rPr>
          <w:lang w:val="en-GB"/>
        </w:rPr>
        <w:t>behind</w:t>
      </w:r>
      <w:r w:rsidR="00780D91">
        <w:rPr>
          <w:lang w:val="en-GB"/>
        </w:rPr>
        <w:t xml:space="preserve"> FP-Growth and the evaluation of an Association Rule. </w:t>
      </w:r>
    </w:p>
    <w:p w14:paraId="15D5901C" w14:textId="016F21A7" w:rsidR="00780D91" w:rsidRPr="00780D91" w:rsidRDefault="00780D91" w:rsidP="00780D91">
      <w:pPr>
        <w:spacing w:before="0"/>
        <w:ind w:firstLine="708"/>
        <w:rPr>
          <w:lang w:val="en-GB"/>
        </w:rPr>
      </w:pPr>
      <w:r>
        <w:rPr>
          <w:lang w:val="en-GB"/>
        </w:rPr>
        <w:t>With Chapter 5, one can expect to read about the development of a proof of concept. The design and development of a model, with the proposal method to address the question. This will be described with the technologies used, following a description of the implementation and use cases. The framework developed will also be presented in this chapter.</w:t>
      </w:r>
    </w:p>
    <w:p w14:paraId="1E004A89" w14:textId="68C282A6" w:rsidR="00780D91" w:rsidRPr="00780D91" w:rsidRDefault="00780D91" w:rsidP="00780D91">
      <w:pPr>
        <w:spacing w:before="0"/>
        <w:ind w:firstLine="708"/>
        <w:rPr>
          <w:lang w:val="en-GB"/>
        </w:rPr>
      </w:pPr>
      <w:r w:rsidRPr="00780D91">
        <w:rPr>
          <w:lang w:val="en-GB"/>
        </w:rPr>
        <w:t>Chapter 6 will be the assessment of the solution proposal, and Chapter 7 will present some conclusions from the author, and some possible future directions in this area.</w:t>
      </w:r>
    </w:p>
    <w:p w14:paraId="73CAE608" w14:textId="44945791" w:rsidR="00852362" w:rsidRPr="00091CA6" w:rsidRDefault="00A620C9" w:rsidP="00536C03">
      <w:pPr>
        <w:spacing w:before="0"/>
        <w:rPr>
          <w:sz w:val="20"/>
          <w:lang w:val="en-GB"/>
        </w:rPr>
      </w:pPr>
      <w:r>
        <w:rPr>
          <w:lang w:val="en-GB"/>
        </w:rPr>
        <w:br w:type="page"/>
      </w:r>
      <w:r w:rsidR="00852362" w:rsidRPr="00091CA6">
        <w:rPr>
          <w:sz w:val="20"/>
          <w:lang w:val="en-GB"/>
        </w:rPr>
        <w:lastRenderedPageBreak/>
        <w:t xml:space="preserve">Chapter 2 – Controlled Vocabularies </w:t>
      </w:r>
    </w:p>
    <w:p w14:paraId="49E7A3BD" w14:textId="60236620" w:rsidR="00852362" w:rsidRPr="00091CA6" w:rsidRDefault="00852362" w:rsidP="00852362">
      <w:pPr>
        <w:pStyle w:val="ListParagraph"/>
        <w:numPr>
          <w:ilvl w:val="0"/>
          <w:numId w:val="11"/>
        </w:numPr>
        <w:rPr>
          <w:sz w:val="20"/>
          <w:lang w:val="en-GB"/>
        </w:rPr>
      </w:pPr>
      <w:r w:rsidRPr="00091CA6">
        <w:rPr>
          <w:sz w:val="20"/>
          <w:lang w:val="en-GB"/>
        </w:rPr>
        <w:t>(What are they? What do they represent?)</w:t>
      </w:r>
    </w:p>
    <w:p w14:paraId="5681539D" w14:textId="7C56ACFE" w:rsidR="00852362" w:rsidRPr="00091CA6" w:rsidRDefault="00852362" w:rsidP="00852362">
      <w:pPr>
        <w:pStyle w:val="ListParagraph"/>
        <w:numPr>
          <w:ilvl w:val="0"/>
          <w:numId w:val="11"/>
        </w:numPr>
        <w:rPr>
          <w:sz w:val="20"/>
          <w:lang w:val="en-GB"/>
        </w:rPr>
      </w:pPr>
      <w:r w:rsidRPr="00091CA6">
        <w:rPr>
          <w:sz w:val="20"/>
          <w:lang w:val="en-GB"/>
        </w:rPr>
        <w:t>What forms of representation of information exist?</w:t>
      </w:r>
    </w:p>
    <w:p w14:paraId="3A719297" w14:textId="77777777" w:rsidR="00852362" w:rsidRPr="00091CA6" w:rsidRDefault="00852362" w:rsidP="00852362">
      <w:pPr>
        <w:pStyle w:val="ListParagraph"/>
        <w:numPr>
          <w:ilvl w:val="0"/>
          <w:numId w:val="11"/>
        </w:numPr>
        <w:rPr>
          <w:sz w:val="20"/>
          <w:lang w:val="en-GB"/>
        </w:rPr>
      </w:pPr>
      <w:r w:rsidRPr="00091CA6">
        <w:rPr>
          <w:sz w:val="20"/>
          <w:lang w:val="en-GB"/>
        </w:rPr>
        <w:t>Ontologies (Definition, Construction, relations, concepts)</w:t>
      </w:r>
    </w:p>
    <w:p w14:paraId="32117B8E" w14:textId="4B2292E2" w:rsidR="00852362" w:rsidRPr="00091CA6" w:rsidRDefault="00852362" w:rsidP="00852362">
      <w:pPr>
        <w:pStyle w:val="ListParagraph"/>
        <w:rPr>
          <w:sz w:val="20"/>
          <w:lang w:val="en-GB"/>
        </w:rPr>
      </w:pPr>
      <w:r w:rsidRPr="00091CA6">
        <w:rPr>
          <w:sz w:val="20"/>
          <w:lang w:val="en-GB"/>
        </w:rPr>
        <w:t xml:space="preserve">What is an ontology? What is it utility? How to construct one? Languages to represent it. </w:t>
      </w:r>
    </w:p>
    <w:p w14:paraId="63BDC21D" w14:textId="4E57D9ED" w:rsidR="00852362" w:rsidRPr="00091CA6" w:rsidRDefault="00852362" w:rsidP="00852362">
      <w:pPr>
        <w:pStyle w:val="ListParagraph"/>
        <w:numPr>
          <w:ilvl w:val="0"/>
          <w:numId w:val="11"/>
        </w:numPr>
        <w:rPr>
          <w:sz w:val="20"/>
          <w:lang w:val="en-GB"/>
        </w:rPr>
      </w:pPr>
      <w:r w:rsidRPr="00091CA6">
        <w:rPr>
          <w:sz w:val="20"/>
          <w:lang w:val="en-GB"/>
        </w:rPr>
        <w:t>Relations (meaning)</w:t>
      </w:r>
    </w:p>
    <w:p w14:paraId="01CCAFFA" w14:textId="53F5087E" w:rsidR="00852362" w:rsidRPr="00091CA6" w:rsidRDefault="00852362" w:rsidP="00852362">
      <w:pPr>
        <w:pStyle w:val="ListParagraph"/>
        <w:numPr>
          <w:ilvl w:val="0"/>
          <w:numId w:val="11"/>
        </w:numPr>
        <w:rPr>
          <w:sz w:val="20"/>
          <w:lang w:val="en-GB"/>
        </w:rPr>
      </w:pPr>
      <w:r w:rsidRPr="00091CA6">
        <w:rPr>
          <w:sz w:val="20"/>
          <w:lang w:val="en-GB"/>
        </w:rPr>
        <w:t xml:space="preserve">Concepts </w:t>
      </w:r>
    </w:p>
    <w:p w14:paraId="2487AA57" w14:textId="12FFF8ED" w:rsidR="00852362" w:rsidRPr="00091CA6" w:rsidRDefault="00852362" w:rsidP="00852362">
      <w:pPr>
        <w:pStyle w:val="ListParagraph"/>
        <w:numPr>
          <w:ilvl w:val="0"/>
          <w:numId w:val="11"/>
        </w:numPr>
        <w:rPr>
          <w:sz w:val="20"/>
          <w:lang w:val="en-GB"/>
        </w:rPr>
      </w:pPr>
      <w:r w:rsidRPr="00091CA6">
        <w:rPr>
          <w:sz w:val="20"/>
          <w:lang w:val="en-GB"/>
        </w:rPr>
        <w:t>Ontology learning</w:t>
      </w:r>
    </w:p>
    <w:p w14:paraId="039E9F02" w14:textId="317B6F8B" w:rsidR="00852362" w:rsidRPr="00091CA6" w:rsidRDefault="00852362" w:rsidP="00852362">
      <w:pPr>
        <w:pStyle w:val="ListParagraph"/>
        <w:numPr>
          <w:ilvl w:val="0"/>
          <w:numId w:val="11"/>
        </w:numPr>
        <w:rPr>
          <w:sz w:val="20"/>
          <w:lang w:val="en-GB"/>
        </w:rPr>
      </w:pPr>
      <w:r w:rsidRPr="00091CA6">
        <w:rPr>
          <w:sz w:val="20"/>
          <w:lang w:val="en-GB"/>
        </w:rPr>
        <w:t>E-</w:t>
      </w:r>
      <w:proofErr w:type="spellStart"/>
      <w:r w:rsidRPr="00091CA6">
        <w:rPr>
          <w:sz w:val="20"/>
          <w:lang w:val="en-GB"/>
        </w:rPr>
        <w:t>cognos</w:t>
      </w:r>
      <w:proofErr w:type="spellEnd"/>
      <w:r w:rsidRPr="00091CA6">
        <w:rPr>
          <w:sz w:val="20"/>
          <w:lang w:val="en-GB"/>
        </w:rPr>
        <w:t xml:space="preserve"> (European project for the creation of an ontology in B&amp;C domain).</w:t>
      </w:r>
    </w:p>
    <w:p w14:paraId="7746BA35" w14:textId="4C1A77A6" w:rsidR="00852362" w:rsidRDefault="00852362" w:rsidP="00852362">
      <w:pPr>
        <w:pStyle w:val="ListParagraph"/>
        <w:numPr>
          <w:ilvl w:val="0"/>
          <w:numId w:val="11"/>
        </w:numPr>
        <w:rPr>
          <w:sz w:val="20"/>
          <w:lang w:val="en-GB"/>
        </w:rPr>
      </w:pPr>
      <w:r w:rsidRPr="00091CA6">
        <w:rPr>
          <w:sz w:val="20"/>
          <w:lang w:val="en-GB"/>
        </w:rPr>
        <w:t>Application domain. (Practical cases in building and construction domain)</w:t>
      </w:r>
    </w:p>
    <w:p w14:paraId="3CC78C57" w14:textId="77777777" w:rsidR="00536C03" w:rsidRDefault="00536C03">
      <w:pPr>
        <w:spacing w:before="0" w:after="0"/>
        <w:rPr>
          <w:lang w:val="en-GB"/>
        </w:rPr>
      </w:pPr>
    </w:p>
    <w:p w14:paraId="4E5FB51B" w14:textId="77777777" w:rsidR="00536C03" w:rsidRDefault="00536C03">
      <w:pPr>
        <w:spacing w:before="0" w:after="0"/>
        <w:rPr>
          <w:lang w:val="en-GB"/>
        </w:rPr>
      </w:pPr>
    </w:p>
    <w:p w14:paraId="48B39BEF" w14:textId="77777777" w:rsidR="00536C03" w:rsidRDefault="00536C03">
      <w:pPr>
        <w:spacing w:before="0" w:after="0"/>
        <w:rPr>
          <w:lang w:val="en-GB"/>
        </w:rPr>
      </w:pPr>
    </w:p>
    <w:p w14:paraId="2D71F279" w14:textId="77777777" w:rsidR="00536C03" w:rsidRDefault="00536C03">
      <w:pPr>
        <w:spacing w:before="0" w:after="0"/>
        <w:rPr>
          <w:lang w:val="en-GB"/>
        </w:rPr>
      </w:pPr>
    </w:p>
    <w:p w14:paraId="076FCCD9" w14:textId="77777777" w:rsidR="00536C03" w:rsidRDefault="00536C03">
      <w:pPr>
        <w:spacing w:before="0" w:after="0"/>
        <w:rPr>
          <w:lang w:val="en-GB"/>
        </w:rPr>
      </w:pPr>
    </w:p>
    <w:p w14:paraId="67125FD8" w14:textId="77777777" w:rsidR="00536C03" w:rsidRDefault="00536C03">
      <w:pPr>
        <w:spacing w:before="0" w:after="0"/>
        <w:rPr>
          <w:lang w:val="en-GB"/>
        </w:rPr>
      </w:pPr>
    </w:p>
    <w:p w14:paraId="46F3D874" w14:textId="77777777" w:rsidR="00536C03" w:rsidRDefault="00536C03">
      <w:pPr>
        <w:spacing w:before="0" w:after="0"/>
        <w:rPr>
          <w:lang w:val="en-GB"/>
        </w:rPr>
      </w:pPr>
    </w:p>
    <w:p w14:paraId="13C3C511" w14:textId="77777777" w:rsidR="00536C03" w:rsidRDefault="00536C03">
      <w:pPr>
        <w:spacing w:before="0" w:after="0"/>
        <w:rPr>
          <w:lang w:val="en-GB"/>
        </w:rPr>
      </w:pPr>
    </w:p>
    <w:p w14:paraId="586BD85E" w14:textId="77777777" w:rsidR="00536C03" w:rsidRDefault="00536C03">
      <w:pPr>
        <w:spacing w:before="0" w:after="0"/>
        <w:rPr>
          <w:lang w:val="en-GB"/>
        </w:rPr>
      </w:pPr>
    </w:p>
    <w:p w14:paraId="3C587B05" w14:textId="77777777" w:rsidR="00536C03" w:rsidRDefault="00536C03">
      <w:pPr>
        <w:spacing w:before="0" w:after="0"/>
        <w:rPr>
          <w:lang w:val="en-GB"/>
        </w:rPr>
      </w:pPr>
    </w:p>
    <w:p w14:paraId="297445BC" w14:textId="77777777" w:rsidR="00536C03" w:rsidRDefault="00536C03">
      <w:pPr>
        <w:spacing w:before="0" w:after="0"/>
        <w:rPr>
          <w:lang w:val="en-GB"/>
        </w:rPr>
      </w:pPr>
    </w:p>
    <w:p w14:paraId="6CA40BBF" w14:textId="77777777" w:rsidR="00536C03" w:rsidRDefault="00536C03">
      <w:pPr>
        <w:spacing w:before="0" w:after="0"/>
        <w:rPr>
          <w:lang w:val="en-GB"/>
        </w:rPr>
      </w:pPr>
    </w:p>
    <w:p w14:paraId="6C637F0B" w14:textId="77777777" w:rsidR="00536C03" w:rsidRDefault="00536C03">
      <w:pPr>
        <w:spacing w:before="0" w:after="0"/>
        <w:rPr>
          <w:lang w:val="en-GB"/>
        </w:rPr>
      </w:pPr>
    </w:p>
    <w:p w14:paraId="400DAF20" w14:textId="77777777" w:rsidR="00536C03" w:rsidRDefault="00536C03">
      <w:pPr>
        <w:spacing w:before="0" w:after="0"/>
        <w:rPr>
          <w:lang w:val="en-GB"/>
        </w:rPr>
      </w:pPr>
    </w:p>
    <w:p w14:paraId="68042847" w14:textId="77777777" w:rsidR="00536C03" w:rsidRDefault="00536C03">
      <w:pPr>
        <w:spacing w:before="0" w:after="0"/>
        <w:rPr>
          <w:lang w:val="en-GB"/>
        </w:rPr>
      </w:pPr>
    </w:p>
    <w:p w14:paraId="028A1AD7" w14:textId="77777777" w:rsidR="00536C03" w:rsidRDefault="00536C03">
      <w:pPr>
        <w:spacing w:before="0" w:after="0"/>
        <w:rPr>
          <w:lang w:val="en-GB"/>
        </w:rPr>
      </w:pPr>
    </w:p>
    <w:p w14:paraId="073464EE" w14:textId="77777777" w:rsidR="00536C03" w:rsidRDefault="00536C03">
      <w:pPr>
        <w:spacing w:before="0" w:after="0"/>
        <w:rPr>
          <w:lang w:val="en-GB"/>
        </w:rPr>
      </w:pPr>
    </w:p>
    <w:p w14:paraId="0010A222" w14:textId="77777777" w:rsidR="00536C03" w:rsidRDefault="00536C03">
      <w:pPr>
        <w:spacing w:before="0" w:after="0"/>
        <w:rPr>
          <w:lang w:val="en-GB"/>
        </w:rPr>
      </w:pPr>
    </w:p>
    <w:p w14:paraId="1928A825" w14:textId="77777777" w:rsidR="00536C03" w:rsidRDefault="00536C03">
      <w:pPr>
        <w:spacing w:before="0" w:after="0"/>
        <w:rPr>
          <w:lang w:val="en-GB"/>
        </w:rPr>
      </w:pPr>
    </w:p>
    <w:p w14:paraId="47C747B2" w14:textId="77777777" w:rsidR="00536C03" w:rsidRDefault="00536C03">
      <w:pPr>
        <w:spacing w:before="0" w:after="0"/>
        <w:rPr>
          <w:lang w:val="en-GB"/>
        </w:rPr>
      </w:pPr>
    </w:p>
    <w:p w14:paraId="43165759" w14:textId="77777777" w:rsidR="00536C03" w:rsidRDefault="00536C03">
      <w:pPr>
        <w:spacing w:before="0" w:after="0"/>
        <w:rPr>
          <w:lang w:val="en-GB"/>
        </w:rPr>
      </w:pPr>
    </w:p>
    <w:p w14:paraId="4B21C973" w14:textId="77777777" w:rsidR="00536C03" w:rsidRDefault="00536C03">
      <w:pPr>
        <w:spacing w:before="0" w:after="0"/>
        <w:rPr>
          <w:lang w:val="en-GB"/>
        </w:rPr>
      </w:pPr>
    </w:p>
    <w:p w14:paraId="6A3A0BA1" w14:textId="77777777" w:rsidR="00536C03" w:rsidRDefault="00536C03">
      <w:pPr>
        <w:spacing w:before="0" w:after="0"/>
        <w:rPr>
          <w:lang w:val="en-GB"/>
        </w:rPr>
      </w:pPr>
    </w:p>
    <w:p w14:paraId="3514BE4C" w14:textId="3858C0B2" w:rsidR="00FD0AA4" w:rsidRDefault="00FD0AA4" w:rsidP="00FD0AA4">
      <w:pPr>
        <w:pStyle w:val="Heading1"/>
        <w:numPr>
          <w:ilvl w:val="0"/>
          <w:numId w:val="0"/>
        </w:numPr>
        <w:spacing w:before="3200"/>
        <w:rPr>
          <w:lang w:val="en-GB"/>
        </w:rPr>
      </w:pPr>
    </w:p>
    <w:p w14:paraId="7D2D2CBD" w14:textId="3FE5386B" w:rsidR="003F4C5B" w:rsidRDefault="00FD0AA4" w:rsidP="00FD0AA4">
      <w:pPr>
        <w:pStyle w:val="Heading1"/>
        <w:numPr>
          <w:ilvl w:val="0"/>
          <w:numId w:val="0"/>
        </w:numPr>
        <w:spacing w:before="3200"/>
        <w:rPr>
          <w:lang w:val="en-GB"/>
        </w:rPr>
      </w:pPr>
      <w:r w:rsidRPr="008B30D6">
        <w:rPr>
          <w:rFonts w:ascii="Palatino" w:eastAsia="Times New Roman" w:hAnsi="Palatino" w:cs="Times New Roman"/>
          <w:noProof/>
          <w:sz w:val="24"/>
          <w:szCs w:val="24"/>
          <w:lang w:val="en-US"/>
        </w:rPr>
        <mc:AlternateContent>
          <mc:Choice Requires="wps">
            <w:drawing>
              <wp:anchor distT="0" distB="0" distL="114300" distR="114300" simplePos="0" relativeHeight="251658240" behindDoc="0" locked="0" layoutInCell="1" allowOverlap="1" wp14:anchorId="1A9C8A3C" wp14:editId="3A685A8A">
                <wp:simplePos x="0" y="0"/>
                <wp:positionH relativeFrom="column">
                  <wp:posOffset>4371364</wp:posOffset>
                </wp:positionH>
                <wp:positionV relativeFrom="paragraph">
                  <wp:posOffset>585662</wp:posOffset>
                </wp:positionV>
                <wp:extent cx="1104900" cy="977900"/>
                <wp:effectExtent l="0" t="0" r="0" b="0"/>
                <wp:wrapNone/>
                <wp:docPr id="1"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977900"/>
                        </a:xfrm>
                        <a:prstGeom prst="rect">
                          <a:avLst/>
                        </a:prstGeom>
                        <a:solidFill>
                          <a:srgbClr val="D8D8D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AC866F" w14:textId="7A74F207" w:rsidR="002E234F" w:rsidRPr="00FA7AEF" w:rsidRDefault="002E234F" w:rsidP="00FD0AA4">
                            <w:pPr>
                              <w:spacing w:before="0" w:after="0"/>
                              <w:jc w:val="center"/>
                              <w:rPr>
                                <w:rFonts w:ascii="Palatino Linotype" w:hAnsi="Palatino Linotype"/>
                                <w:color w:val="FFFFFF"/>
                                <w:sz w:val="144"/>
                                <w:szCs w:val="144"/>
                              </w:rPr>
                            </w:pPr>
                            <w:r>
                              <w:rPr>
                                <w:rFonts w:ascii="Palatino Linotype" w:hAnsi="Palatino Linotype"/>
                                <w:color w:val="FFFFFF"/>
                                <w:sz w:val="144"/>
                                <w:szCs w:val="144"/>
                              </w:rPr>
                              <w:t>2</w:t>
                            </w:r>
                          </w:p>
                          <w:p w14:paraId="03AE37CE" w14:textId="77777777" w:rsidR="002E234F" w:rsidRPr="00EB6E31" w:rsidRDefault="002E234F" w:rsidP="00FD0AA4">
                            <w:pPr>
                              <w:jc w:val="center"/>
                              <w:rPr>
                                <w:sz w:val="144"/>
                                <w:szCs w:val="144"/>
                              </w:rPr>
                            </w:pPr>
                          </w:p>
                        </w:txbxContent>
                      </wps:txbx>
                      <wps:bodyPr rot="0" vert="horz" wrap="square" lIns="0" tIns="0" rIns="0" bIns="0" anchor="b" anchorCtr="0" upright="1">
                        <a:noAutofit/>
                      </wps:bodyPr>
                    </wps:wsp>
                  </a:graphicData>
                </a:graphic>
              </wp:anchor>
            </w:drawing>
          </mc:Choice>
          <mc:Fallback>
            <w:pict>
              <v:shape id="_x0000_s1027" type="#_x0000_t202" style="position:absolute;left:0;text-align:left;margin-left:344.2pt;margin-top:46.1pt;width:87pt;height:77pt;z-index:251658240;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" fillcolor="#d8d8d8" stroked="f">
                <v:textbox inset="0,0,0,0">
                  <w:txbxContent>
                    <w:p w14:paraId="66AC866F" w14:textId="7A74F207" w:rsidR="002E234F" w:rsidRPr="00FA7AEF" w:rsidRDefault="002E234F" w:rsidP="00FD0AA4">
                      <w:pPr>
                        <w:spacing w:before="0" w:after="0"/>
                        <w:jc w:val="center"/>
                        <w:rPr>
                          <w:rFonts w:ascii="Palatino Linotype" w:hAnsi="Palatino Linotype"/>
                          <w:color w:val="FFFFFF"/>
                          <w:sz w:val="144"/>
                          <w:szCs w:val="144"/>
                        </w:rPr>
                      </w:pPr>
                      <w:r>
                        <w:rPr>
                          <w:rFonts w:ascii="Palatino Linotype" w:hAnsi="Palatino Linotype"/>
                          <w:color w:val="FFFFFF"/>
                          <w:sz w:val="144"/>
                          <w:szCs w:val="144"/>
                        </w:rPr>
                        <w:t>2</w:t>
                      </w:r>
                    </w:p>
                    <w:p w14:paraId="03AE37CE" w14:textId="77777777" w:rsidR="002E234F" w:rsidRPr="00EB6E31" w:rsidRDefault="002E234F" w:rsidP="00FD0AA4">
                      <w:pPr>
                        <w:jc w:val="center"/>
                        <w:rPr>
                          <w:sz w:val="144"/>
                          <w:szCs w:val="144"/>
                        </w:rPr>
                      </w:pPr>
                    </w:p>
                  </w:txbxContent>
                </v:textbox>
              </v:shape>
            </w:pict>
          </mc:Fallback>
        </mc:AlternateContent>
      </w:r>
      <w:r w:rsidR="003F4C5B" w:rsidRPr="00536C03">
        <w:rPr>
          <w:lang w:val="en-GB"/>
        </w:rPr>
        <w:t>Controlled Vocabularies</w:t>
      </w:r>
    </w:p>
    <w:sectPr w:rsidR="003F4C5B" w:rsidSect="00BC44B2">
      <w:headerReference w:type="default" r:id="rId11"/>
      <w:footerReference w:type="default" r:id="rId12"/>
      <w:pgSz w:w="11906" w:h="16838"/>
      <w:pgMar w:top="1417" w:right="1701" w:bottom="1417" w:left="1701" w:header="708" w:footer="708" w:gutter="0"/>
      <w:pgNumType w:start="1"/>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0" w:author="Celson Lima" w:date="2015-01-27T11:39:00Z" w:initials="CL">
    <w:p w14:paraId="77F88C12" w14:textId="002BDDAB" w:rsidR="002E234F" w:rsidRDefault="002E234F">
      <w:pPr>
        <w:pStyle w:val="CommentText"/>
      </w:pPr>
      <w:r>
        <w:rPr>
          <w:rStyle w:val="CommentReference"/>
        </w:rPr>
        <w:annotationRef/>
      </w:r>
      <w:r>
        <w:t xml:space="preserve">Não é só isto. Assim fica-se com a ideia de que </w:t>
      </w:r>
      <w:proofErr w:type="spellStart"/>
      <w:r>
        <w:t>CVs</w:t>
      </w:r>
      <w:proofErr w:type="spellEnd"/>
      <w:r>
        <w:t xml:space="preserve"> são formados por conceitos e lista de palavras associadas a cada um dos conceitos. Refazer isto ...</w:t>
      </w:r>
    </w:p>
  </w:comment>
  <w:comment w:id="41" w:author="Celson Lima" w:date="2015-01-27T11:42:00Z" w:initials="CL">
    <w:p w14:paraId="2EE1D53F" w14:textId="4299446F" w:rsidR="002E234F" w:rsidRDefault="002E234F">
      <w:pPr>
        <w:pStyle w:val="CommentText"/>
      </w:pPr>
      <w:r>
        <w:rPr>
          <w:rStyle w:val="CommentReference"/>
        </w:rPr>
        <w:annotationRef/>
      </w:r>
      <w:r>
        <w:t>Isto é mesmo verdade? Acho que não. Peguemos o exemplo da “</w:t>
      </w:r>
      <w:proofErr w:type="spellStart"/>
      <w:r>
        <w:t>table</w:t>
      </w:r>
      <w:proofErr w:type="spellEnd"/>
      <w:r>
        <w:t>”: mesa e tabela. O termo é único e pode ter os dois sentidos, e o teu CV TEM QUE ACEITAR os dois. Algo mais tem que ser definido no CV que permita fazer a “</w:t>
      </w:r>
      <w:proofErr w:type="spellStart"/>
      <w:r>
        <w:t>desambiguation</w:t>
      </w:r>
      <w:proofErr w:type="spellEnd"/>
      <w:r>
        <w:t>” do uso, mas o termo tem sim senhor dois significados!!</w:t>
      </w:r>
    </w:p>
  </w:comment>
  <w:comment w:id="66" w:author="Celson Lima" w:date="2015-01-27T11:46:00Z" w:initials="CL">
    <w:p w14:paraId="47E4C6E9" w14:textId="0E626FCC" w:rsidR="002E234F" w:rsidRDefault="002E234F">
      <w:pPr>
        <w:pStyle w:val="CommentText"/>
      </w:pPr>
      <w:r>
        <w:rPr>
          <w:rStyle w:val="CommentReference"/>
        </w:rPr>
        <w:annotationRef/>
      </w:r>
      <w:r>
        <w:t>Trocar isto por uma lista de problemas conhecidos das ontologias (COM REFS!).</w:t>
      </w:r>
    </w:p>
  </w:comment>
  <w:comment w:id="68" w:author="Celson Lima" w:date="2015-01-27T11:49:00Z" w:initials="CL">
    <w:p w14:paraId="32737F6C" w14:textId="77777777" w:rsidR="002E234F" w:rsidRDefault="002E234F">
      <w:pPr>
        <w:pStyle w:val="CommentText"/>
      </w:pPr>
      <w:r>
        <w:rPr>
          <w:rStyle w:val="CommentReference"/>
        </w:rPr>
        <w:annotationRef/>
      </w:r>
      <w:proofErr w:type="spellStart"/>
      <w:r>
        <w:t>Luis</w:t>
      </w:r>
      <w:proofErr w:type="spellEnd"/>
      <w:r>
        <w:t xml:space="preserve">, escreve de FORMA DIRETA, é mais simples e melhor! </w:t>
      </w:r>
    </w:p>
    <w:p w14:paraId="7167936A" w14:textId="538E8449" w:rsidR="002E234F" w:rsidRDefault="002E234F">
      <w:pPr>
        <w:pStyle w:val="CommentText"/>
      </w:pPr>
      <w:proofErr w:type="spellStart"/>
      <w:r>
        <w:t>Ontology</w:t>
      </w:r>
      <w:proofErr w:type="spellEnd"/>
      <w:r>
        <w:t xml:space="preserve"> </w:t>
      </w:r>
      <w:proofErr w:type="spellStart"/>
      <w:r>
        <w:t>Learning</w:t>
      </w:r>
      <w:proofErr w:type="spellEnd"/>
      <w:r>
        <w:t xml:space="preserve"> </w:t>
      </w:r>
      <w:proofErr w:type="spellStart"/>
      <w:r>
        <w:t>deals</w:t>
      </w:r>
      <w:proofErr w:type="spellEnd"/>
      <w:r>
        <w:t xml:space="preserve"> </w:t>
      </w:r>
      <w:proofErr w:type="spellStart"/>
      <w:r>
        <w:t>with</w:t>
      </w:r>
      <w:proofErr w:type="spellEnd"/>
      <w:r>
        <w:t xml:space="preserve"> </w:t>
      </w:r>
      <w:proofErr w:type="spellStart"/>
      <w:r>
        <w:t>bla</w:t>
      </w:r>
      <w:proofErr w:type="spellEnd"/>
      <w:r>
        <w:t xml:space="preserve"> </w:t>
      </w:r>
      <w:proofErr w:type="spellStart"/>
      <w:r>
        <w:t>bla</w:t>
      </w:r>
      <w:proofErr w:type="spellEnd"/>
      <w:r>
        <w:t xml:space="preserve"> ... (REFS!)</w:t>
      </w:r>
    </w:p>
  </w:comment>
  <w:comment w:id="71" w:author="Celson Lima" w:date="2015-01-27T11:51:00Z" w:initials="CL">
    <w:p w14:paraId="604BD9D0" w14:textId="658F36A7" w:rsidR="002E234F" w:rsidRDefault="002E234F">
      <w:pPr>
        <w:pStyle w:val="CommentText"/>
      </w:pPr>
      <w:r>
        <w:rPr>
          <w:rStyle w:val="CommentReference"/>
        </w:rPr>
        <w:annotationRef/>
      </w:r>
      <w:r>
        <w:t xml:space="preserve">Trocar por: “IT </w:t>
      </w:r>
      <w:proofErr w:type="spellStart"/>
      <w:r>
        <w:t>is</w:t>
      </w:r>
      <w:proofErr w:type="spellEnd"/>
      <w:r>
        <w:t xml:space="preserve"> </w:t>
      </w:r>
      <w:proofErr w:type="spellStart"/>
      <w:r>
        <w:t>worth</w:t>
      </w:r>
      <w:proofErr w:type="spellEnd"/>
      <w:r>
        <w:t xml:space="preserve"> </w:t>
      </w:r>
      <w:proofErr w:type="spellStart"/>
      <w:r>
        <w:t>noticing</w:t>
      </w:r>
      <w:proofErr w:type="spellEnd"/>
      <w:r>
        <w:t xml:space="preserve"> </w:t>
      </w:r>
      <w:proofErr w:type="spellStart"/>
      <w:r>
        <w:t>that</w:t>
      </w:r>
      <w:proofErr w:type="spellEnd"/>
      <w:r>
        <w:t xml:space="preserve"> </w:t>
      </w:r>
      <w:proofErr w:type="spellStart"/>
      <w:r>
        <w:t>relevant</w:t>
      </w:r>
      <w:proofErr w:type="spellEnd"/>
      <w:r>
        <w:t xml:space="preserve"> </w:t>
      </w:r>
      <w:proofErr w:type="spellStart"/>
      <w:r>
        <w:t>literature</w:t>
      </w:r>
      <w:proofErr w:type="spellEnd"/>
      <w:r>
        <w:t xml:space="preserve"> </w:t>
      </w:r>
      <w:proofErr w:type="spellStart"/>
      <w:r>
        <w:t>alredy</w:t>
      </w:r>
      <w:proofErr w:type="spellEnd"/>
      <w:r>
        <w:t xml:space="preserve"> </w:t>
      </w:r>
      <w:proofErr w:type="spellStart"/>
      <w:r>
        <w:t>presents</w:t>
      </w:r>
      <w:proofErr w:type="spellEnd"/>
      <w:r>
        <w:t xml:space="preserve"> </w:t>
      </w:r>
      <w:proofErr w:type="spellStart"/>
      <w:r>
        <w:t>first</w:t>
      </w:r>
      <w:proofErr w:type="spellEnd"/>
      <w:r>
        <w:t xml:space="preserve"> </w:t>
      </w:r>
      <w:proofErr w:type="spellStart"/>
      <w:r>
        <w:t>results</w:t>
      </w:r>
      <w:proofErr w:type="spellEnd"/>
      <w:r>
        <w:t xml:space="preserve"> </w:t>
      </w:r>
      <w:proofErr w:type="spellStart"/>
      <w:r>
        <w:t>on</w:t>
      </w:r>
      <w:proofErr w:type="spellEnd"/>
      <w:r>
        <w:t xml:space="preserve"> </w:t>
      </w:r>
      <w:proofErr w:type="spellStart"/>
      <w:r>
        <w:t>automatic</w:t>
      </w:r>
      <w:proofErr w:type="spellEnd"/>
      <w:r>
        <w:t xml:space="preserve"> </w:t>
      </w:r>
      <w:proofErr w:type="spellStart"/>
      <w:r>
        <w:t>maintenance</w:t>
      </w:r>
      <w:proofErr w:type="spellEnd"/>
      <w:r>
        <w:t xml:space="preserve"> </w:t>
      </w:r>
      <w:proofErr w:type="spellStart"/>
      <w:r>
        <w:t>of</w:t>
      </w:r>
      <w:proofErr w:type="spellEnd"/>
      <w:r>
        <w:t xml:space="preserve"> </w:t>
      </w:r>
      <w:proofErr w:type="spellStart"/>
      <w:r>
        <w:t>ontologies</w:t>
      </w:r>
      <w:proofErr w:type="spellEnd"/>
      <w:r>
        <w:t xml:space="preserve">, </w:t>
      </w:r>
      <w:proofErr w:type="spellStart"/>
      <w:r>
        <w:t>but</w:t>
      </w:r>
      <w:proofErr w:type="spellEnd"/>
      <w:r>
        <w:t xml:space="preserve"> </w:t>
      </w:r>
      <w:proofErr w:type="spellStart"/>
      <w:r>
        <w:t>still</w:t>
      </w:r>
      <w:proofErr w:type="spellEnd"/>
      <w:r>
        <w:t xml:space="preserve"> </w:t>
      </w:r>
      <w:proofErr w:type="spellStart"/>
      <w:r>
        <w:t>in</w:t>
      </w:r>
      <w:proofErr w:type="spellEnd"/>
      <w:r>
        <w:t xml:space="preserve"> a </w:t>
      </w:r>
      <w:proofErr w:type="spellStart"/>
      <w:r>
        <w:t>very</w:t>
      </w:r>
      <w:proofErr w:type="spellEnd"/>
      <w:r>
        <w:t xml:space="preserve"> </w:t>
      </w:r>
      <w:proofErr w:type="spellStart"/>
      <w:r>
        <w:t>embrionary</w:t>
      </w:r>
      <w:proofErr w:type="spellEnd"/>
      <w:r>
        <w:t xml:space="preserve"> </w:t>
      </w:r>
      <w:proofErr w:type="spellStart"/>
      <w:r>
        <w:t>stage</w:t>
      </w:r>
      <w:proofErr w:type="spellEnd"/>
      <w:r>
        <w:t xml:space="preserve">. </w:t>
      </w:r>
      <w:proofErr w:type="spellStart"/>
      <w:r>
        <w:t>Human-based</w:t>
      </w:r>
      <w:proofErr w:type="spellEnd"/>
      <w:r>
        <w:t xml:space="preserve"> processes are </w:t>
      </w:r>
      <w:proofErr w:type="spellStart"/>
      <w:r>
        <w:t>still</w:t>
      </w:r>
      <w:proofErr w:type="spellEnd"/>
      <w:r>
        <w:t xml:space="preserve"> </w:t>
      </w:r>
      <w:proofErr w:type="spellStart"/>
      <w:r>
        <w:t>the</w:t>
      </w:r>
      <w:proofErr w:type="spellEnd"/>
      <w:r>
        <w:t xml:space="preserve"> </w:t>
      </w:r>
      <w:proofErr w:type="spellStart"/>
      <w:r>
        <w:t>current</w:t>
      </w:r>
      <w:proofErr w:type="spellEnd"/>
      <w:r>
        <w:t xml:space="preserve"> </w:t>
      </w:r>
      <w:proofErr w:type="spellStart"/>
      <w:r>
        <w:t>way</w:t>
      </w:r>
      <w:proofErr w:type="spellEnd"/>
      <w:r>
        <w:t xml:space="preserve"> to </w:t>
      </w:r>
      <w:proofErr w:type="spellStart"/>
      <w:r>
        <w:t>update</w:t>
      </w:r>
      <w:proofErr w:type="spellEnd"/>
      <w:r>
        <w:t xml:space="preserve"> </w:t>
      </w:r>
      <w:proofErr w:type="spellStart"/>
      <w:r>
        <w:t>and</w:t>
      </w:r>
      <w:proofErr w:type="spellEnd"/>
      <w:r>
        <w:t xml:space="preserve"> </w:t>
      </w:r>
      <w:proofErr w:type="spellStart"/>
      <w:r>
        <w:t>maintain</w:t>
      </w:r>
      <w:proofErr w:type="spellEnd"/>
      <w:r>
        <w:t xml:space="preserve"> </w:t>
      </w:r>
      <w:proofErr w:type="spellStart"/>
      <w:r>
        <w:t>ontologies</w:t>
      </w:r>
      <w:proofErr w:type="spellEnd"/>
      <w:r>
        <w:t xml:space="preserve"> </w:t>
      </w:r>
      <w:proofErr w:type="spellStart"/>
      <w:r>
        <w:t>growth</w:t>
      </w:r>
      <w:proofErr w:type="spellEnd"/>
      <w:r>
        <w:t xml:space="preserve"> (REFS).</w:t>
      </w:r>
    </w:p>
  </w:comment>
  <w:comment w:id="73" w:author="Celson Lima" w:date="2015-01-27T11:58:00Z" w:initials="CL">
    <w:p w14:paraId="05688334" w14:textId="614D1991" w:rsidR="002E234F" w:rsidRDefault="002E234F">
      <w:pPr>
        <w:pStyle w:val="CommentText"/>
      </w:pPr>
      <w:r>
        <w:rPr>
          <w:rStyle w:val="CommentReference"/>
        </w:rPr>
        <w:annotationRef/>
      </w:r>
      <w:r>
        <w:t>WIKIPEDIA não pode ser fonte de REFS! Pega algo mais qualificado, OK?</w:t>
      </w:r>
    </w:p>
  </w:comment>
  <w:comment w:id="74" w:author="Celson Lima" w:date="2015-01-27T11:59:00Z" w:initials="CL">
    <w:p w14:paraId="4A7CBA10" w14:textId="22CE052B" w:rsidR="002E234F" w:rsidRDefault="002E234F">
      <w:pPr>
        <w:pStyle w:val="CommentText"/>
      </w:pPr>
      <w:r>
        <w:rPr>
          <w:rStyle w:val="CommentReference"/>
        </w:rPr>
        <w:annotationRef/>
      </w:r>
      <w:r>
        <w:t>Inverter: escrever de FORMA DIRETA = Sujeito + ação + predicado.</w:t>
      </w:r>
    </w:p>
  </w:comment>
  <w:comment w:id="110" w:author="Celson Lima" w:date="2015-01-27T12:06:00Z" w:initials="CL">
    <w:p w14:paraId="448729D8" w14:textId="748E242C" w:rsidR="008929D9" w:rsidRDefault="008929D9">
      <w:pPr>
        <w:pStyle w:val="CommentText"/>
      </w:pPr>
      <w:r>
        <w:rPr>
          <w:rStyle w:val="CommentReference"/>
        </w:rPr>
        <w:annotationRef/>
      </w:r>
      <w:r>
        <w:t>INVERTER: escrever na forma DIRETA!!!</w:t>
      </w:r>
    </w:p>
  </w:comment>
  <w:comment w:id="112" w:author="Celson Lima" w:date="2015-01-27T12:07:00Z" w:initials="CL">
    <w:p w14:paraId="244D6D10" w14:textId="28B278EE" w:rsidR="008372D8" w:rsidRDefault="008372D8">
      <w:pPr>
        <w:pStyle w:val="CommentText"/>
      </w:pPr>
      <w:r>
        <w:rPr>
          <w:rStyle w:val="CommentReference"/>
        </w:rPr>
        <w:annotationRef/>
      </w:r>
      <w:r>
        <w:t>Não entendi ... Texto confuso ...</w:t>
      </w:r>
    </w:p>
  </w:comment>
  <w:comment w:id="130" w:author="Celson Lima" w:date="2015-01-27T12:17:00Z" w:initials="CL">
    <w:p w14:paraId="0E86DA8C" w14:textId="367E3E20" w:rsidR="00182E91" w:rsidRDefault="00182E91">
      <w:pPr>
        <w:pStyle w:val="CommentText"/>
      </w:pPr>
      <w:r>
        <w:rPr>
          <w:rStyle w:val="CommentReference"/>
        </w:rPr>
        <w:annotationRef/>
      </w:r>
      <w:r>
        <w:t>Não entendo esta parte ...</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854D66" w14:textId="77777777" w:rsidR="002E234F" w:rsidRDefault="002E234F" w:rsidP="008B30D6">
      <w:pPr>
        <w:spacing w:before="0" w:after="0" w:line="240" w:lineRule="auto"/>
      </w:pPr>
      <w:r>
        <w:separator/>
      </w:r>
    </w:p>
  </w:endnote>
  <w:endnote w:type="continuationSeparator" w:id="0">
    <w:p w14:paraId="5FD6AA4E" w14:textId="77777777" w:rsidR="002E234F" w:rsidRDefault="002E234F" w:rsidP="008B30D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Segoe UI">
    <w:altName w:val="Courier New"/>
    <w:charset w:val="00"/>
    <w:family w:val="swiss"/>
    <w:pitch w:val="variable"/>
    <w:sig w:usb0="E4002EFF" w:usb1="C000E47F" w:usb2="00000009" w:usb3="00000000" w:csb0="000001FF" w:csb1="00000000"/>
  </w:font>
  <w:font w:name="Palatino">
    <w:panose1 w:val="02000500000000000000"/>
    <w:charset w:val="00"/>
    <w:family w:val="auto"/>
    <w:pitch w:val="variable"/>
    <w:sig w:usb0="A00002FF" w:usb1="7800205A" w:usb2="14600000" w:usb3="00000000" w:csb0="00000193" w:csb1="00000000"/>
  </w:font>
  <w:font w:name="Palatino Linotype">
    <w:panose1 w:val="02040502050505030304"/>
    <w:charset w:val="00"/>
    <w:family w:val="auto"/>
    <w:pitch w:val="variable"/>
    <w:sig w:usb0="E0000287" w:usb1="40000013"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B081AC" w14:textId="7D63DC7B" w:rsidR="002E234F" w:rsidRDefault="002E234F">
    <w:pPr>
      <w:pStyle w:val="Footer"/>
    </w:pPr>
    <w:sdt>
      <w:sdtPr>
        <w:id w:val="1742754968"/>
        <w:docPartObj>
          <w:docPartGallery w:val="Page Numbers (Bottom of Page)"/>
          <w:docPartUnique/>
        </w:docPartObj>
      </w:sdtPr>
      <w:sdtContent>
        <w:r>
          <w:fldChar w:fldCharType="begin"/>
        </w:r>
        <w:r>
          <w:instrText>PAGE   \* MERGEFORMAT</w:instrText>
        </w:r>
        <w:r>
          <w:fldChar w:fldCharType="separate"/>
        </w:r>
        <w:r>
          <w:rPr>
            <w:noProof/>
          </w:rPr>
          <w:t>6</w:t>
        </w:r>
        <w:r>
          <w:fldChar w:fldCharType="end"/>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54286994"/>
      <w:docPartObj>
        <w:docPartGallery w:val="Page Numbers (Bottom of Page)"/>
        <w:docPartUnique/>
      </w:docPartObj>
    </w:sdtPr>
    <w:sdtContent>
      <w:p w14:paraId="72403C93" w14:textId="04E9EA38" w:rsidR="002E234F" w:rsidRDefault="002E234F" w:rsidP="00BC44B2">
        <w:pPr>
          <w:pStyle w:val="Footer"/>
          <w:jc w:val="center"/>
        </w:pPr>
        <w:r>
          <w:fldChar w:fldCharType="begin"/>
        </w:r>
        <w:r>
          <w:instrText>PAGE   \* MERGEFORMAT</w:instrText>
        </w:r>
        <w:r>
          <w:fldChar w:fldCharType="separate"/>
        </w:r>
        <w:r w:rsidR="00CC69D9">
          <w:rPr>
            <w:noProof/>
          </w:rPr>
          <w:t>8</w:t>
        </w:r>
        <w: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FF24BE" w14:textId="77777777" w:rsidR="002E234F" w:rsidRDefault="002E234F" w:rsidP="008B30D6">
      <w:pPr>
        <w:spacing w:before="0" w:after="0" w:line="240" w:lineRule="auto"/>
      </w:pPr>
      <w:r>
        <w:separator/>
      </w:r>
    </w:p>
  </w:footnote>
  <w:footnote w:type="continuationSeparator" w:id="0">
    <w:p w14:paraId="01E2425C" w14:textId="77777777" w:rsidR="002E234F" w:rsidRDefault="002E234F" w:rsidP="008B30D6">
      <w:pPr>
        <w:spacing w:before="0"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DFB9A7" w14:textId="77777777" w:rsidR="002E234F" w:rsidRDefault="002E234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465DB8"/>
    <w:multiLevelType w:val="hybridMultilevel"/>
    <w:tmpl w:val="7FE61270"/>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
    <w:nsid w:val="2AFD5A25"/>
    <w:multiLevelType w:val="multilevel"/>
    <w:tmpl w:val="0C985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67A7404"/>
    <w:multiLevelType w:val="multilevel"/>
    <w:tmpl w:val="E6D650B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nsid w:val="4ACE0DD2"/>
    <w:multiLevelType w:val="hybridMultilevel"/>
    <w:tmpl w:val="4FB40BA8"/>
    <w:lvl w:ilvl="0" w:tplc="4942C62E">
      <w:start w:val="1"/>
      <w:numFmt w:val="bullet"/>
      <w:lvlText w:val="-"/>
      <w:lvlJc w:val="left"/>
      <w:pPr>
        <w:ind w:left="720" w:hanging="360"/>
      </w:pPr>
      <w:rPr>
        <w:rFonts w:ascii="Times New Roman" w:eastAsiaTheme="minorHAnsi" w:hAnsi="Times New Roman" w:cs="Times New Roman"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nsid w:val="782440B2"/>
    <w:multiLevelType w:val="hybridMultilevel"/>
    <w:tmpl w:val="582AAA84"/>
    <w:lvl w:ilvl="0" w:tplc="766A2F92">
      <w:numFmt w:val="bullet"/>
      <w:lvlText w:val="–"/>
      <w:lvlJc w:val="left"/>
      <w:pPr>
        <w:ind w:left="720" w:hanging="360"/>
      </w:pPr>
      <w:rPr>
        <w:rFonts w:ascii="Times New Roman" w:eastAsiaTheme="minorHAnsi" w:hAnsi="Times New Roman" w:cs="Times New Roman"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3"/>
  </w:num>
  <w:num w:numId="12">
    <w:abstractNumId w:val="4"/>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oNotDisplayPageBoundaries/>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56EF"/>
    <w:rsid w:val="00003527"/>
    <w:rsid w:val="00013A00"/>
    <w:rsid w:val="00015B63"/>
    <w:rsid w:val="000214AC"/>
    <w:rsid w:val="00027315"/>
    <w:rsid w:val="00043B7B"/>
    <w:rsid w:val="0005225A"/>
    <w:rsid w:val="00076A46"/>
    <w:rsid w:val="00080BD2"/>
    <w:rsid w:val="00083658"/>
    <w:rsid w:val="00090D1E"/>
    <w:rsid w:val="00091CA6"/>
    <w:rsid w:val="00096EAE"/>
    <w:rsid w:val="00097EAE"/>
    <w:rsid w:val="000A1723"/>
    <w:rsid w:val="000A711D"/>
    <w:rsid w:val="000B0E32"/>
    <w:rsid w:val="000B458D"/>
    <w:rsid w:val="000B6CE2"/>
    <w:rsid w:val="000D5764"/>
    <w:rsid w:val="000D7549"/>
    <w:rsid w:val="000E00C9"/>
    <w:rsid w:val="000E0725"/>
    <w:rsid w:val="000E4E80"/>
    <w:rsid w:val="000E560F"/>
    <w:rsid w:val="000F3249"/>
    <w:rsid w:val="0010099D"/>
    <w:rsid w:val="0010118B"/>
    <w:rsid w:val="00112473"/>
    <w:rsid w:val="00117C9B"/>
    <w:rsid w:val="001356EF"/>
    <w:rsid w:val="00180E88"/>
    <w:rsid w:val="00182E91"/>
    <w:rsid w:val="0019088C"/>
    <w:rsid w:val="00191D34"/>
    <w:rsid w:val="00192BB2"/>
    <w:rsid w:val="001A21F2"/>
    <w:rsid w:val="001A7411"/>
    <w:rsid w:val="001B12B2"/>
    <w:rsid w:val="001B1C4C"/>
    <w:rsid w:val="001B5080"/>
    <w:rsid w:val="001B54C5"/>
    <w:rsid w:val="001B7EEB"/>
    <w:rsid w:val="001C08BE"/>
    <w:rsid w:val="001C2F41"/>
    <w:rsid w:val="001D61C4"/>
    <w:rsid w:val="001E0F7E"/>
    <w:rsid w:val="001E403D"/>
    <w:rsid w:val="00216C4C"/>
    <w:rsid w:val="00217AEE"/>
    <w:rsid w:val="00232148"/>
    <w:rsid w:val="002356EB"/>
    <w:rsid w:val="00237D3A"/>
    <w:rsid w:val="00240F3D"/>
    <w:rsid w:val="00252909"/>
    <w:rsid w:val="00252E61"/>
    <w:rsid w:val="00262D93"/>
    <w:rsid w:val="00292253"/>
    <w:rsid w:val="002B423B"/>
    <w:rsid w:val="002B7196"/>
    <w:rsid w:val="002C0581"/>
    <w:rsid w:val="002C08B6"/>
    <w:rsid w:val="002E0427"/>
    <w:rsid w:val="002E234F"/>
    <w:rsid w:val="002E7C13"/>
    <w:rsid w:val="00323254"/>
    <w:rsid w:val="00326258"/>
    <w:rsid w:val="00327B04"/>
    <w:rsid w:val="00331222"/>
    <w:rsid w:val="003318B5"/>
    <w:rsid w:val="00333787"/>
    <w:rsid w:val="00335E56"/>
    <w:rsid w:val="0034229D"/>
    <w:rsid w:val="0036725E"/>
    <w:rsid w:val="003704A8"/>
    <w:rsid w:val="003751A7"/>
    <w:rsid w:val="00375905"/>
    <w:rsid w:val="00387EFC"/>
    <w:rsid w:val="00390E06"/>
    <w:rsid w:val="00394BA7"/>
    <w:rsid w:val="003A0B74"/>
    <w:rsid w:val="003A54E4"/>
    <w:rsid w:val="003B3F8E"/>
    <w:rsid w:val="003D1F52"/>
    <w:rsid w:val="003E3A7C"/>
    <w:rsid w:val="003F0887"/>
    <w:rsid w:val="003F4C5B"/>
    <w:rsid w:val="004045DD"/>
    <w:rsid w:val="00404D40"/>
    <w:rsid w:val="0041406B"/>
    <w:rsid w:val="00420CAE"/>
    <w:rsid w:val="00425D70"/>
    <w:rsid w:val="00426CC5"/>
    <w:rsid w:val="00443577"/>
    <w:rsid w:val="00452751"/>
    <w:rsid w:val="00457C2D"/>
    <w:rsid w:val="00470589"/>
    <w:rsid w:val="004752A2"/>
    <w:rsid w:val="00484C8E"/>
    <w:rsid w:val="00490D95"/>
    <w:rsid w:val="0049322E"/>
    <w:rsid w:val="00497372"/>
    <w:rsid w:val="004A7C40"/>
    <w:rsid w:val="004B433E"/>
    <w:rsid w:val="004C6C8F"/>
    <w:rsid w:val="004D179D"/>
    <w:rsid w:val="004D4110"/>
    <w:rsid w:val="004D5CCB"/>
    <w:rsid w:val="004E0E23"/>
    <w:rsid w:val="004E70AA"/>
    <w:rsid w:val="004F7672"/>
    <w:rsid w:val="00502FCA"/>
    <w:rsid w:val="00505967"/>
    <w:rsid w:val="00505AFE"/>
    <w:rsid w:val="00520684"/>
    <w:rsid w:val="00524D59"/>
    <w:rsid w:val="00530A72"/>
    <w:rsid w:val="00536C03"/>
    <w:rsid w:val="00537E90"/>
    <w:rsid w:val="005410B9"/>
    <w:rsid w:val="00542D7B"/>
    <w:rsid w:val="00544DC2"/>
    <w:rsid w:val="00556BB0"/>
    <w:rsid w:val="00556BE7"/>
    <w:rsid w:val="00560F7D"/>
    <w:rsid w:val="00565A39"/>
    <w:rsid w:val="00575B43"/>
    <w:rsid w:val="005940FD"/>
    <w:rsid w:val="005A0F6E"/>
    <w:rsid w:val="005A3284"/>
    <w:rsid w:val="005A3F3F"/>
    <w:rsid w:val="005B02F9"/>
    <w:rsid w:val="005B480E"/>
    <w:rsid w:val="005B61D1"/>
    <w:rsid w:val="005C0905"/>
    <w:rsid w:val="005C444E"/>
    <w:rsid w:val="005D1C5A"/>
    <w:rsid w:val="005D1E80"/>
    <w:rsid w:val="005F5EFC"/>
    <w:rsid w:val="006106F9"/>
    <w:rsid w:val="00612550"/>
    <w:rsid w:val="00621B72"/>
    <w:rsid w:val="00623EB7"/>
    <w:rsid w:val="006502FA"/>
    <w:rsid w:val="006519AA"/>
    <w:rsid w:val="00652857"/>
    <w:rsid w:val="006568D3"/>
    <w:rsid w:val="006576FF"/>
    <w:rsid w:val="00665029"/>
    <w:rsid w:val="00684F66"/>
    <w:rsid w:val="006A2163"/>
    <w:rsid w:val="006A7A6C"/>
    <w:rsid w:val="006B1E5E"/>
    <w:rsid w:val="006B1F62"/>
    <w:rsid w:val="006C1AAA"/>
    <w:rsid w:val="006C7769"/>
    <w:rsid w:val="006E252A"/>
    <w:rsid w:val="006F3C33"/>
    <w:rsid w:val="006F753E"/>
    <w:rsid w:val="0071444D"/>
    <w:rsid w:val="00716C63"/>
    <w:rsid w:val="00720011"/>
    <w:rsid w:val="007222A9"/>
    <w:rsid w:val="00725D4A"/>
    <w:rsid w:val="0075584A"/>
    <w:rsid w:val="00773A33"/>
    <w:rsid w:val="00780D91"/>
    <w:rsid w:val="007965B3"/>
    <w:rsid w:val="007A14BF"/>
    <w:rsid w:val="007A225E"/>
    <w:rsid w:val="007A4E24"/>
    <w:rsid w:val="007B342E"/>
    <w:rsid w:val="007B5D0D"/>
    <w:rsid w:val="007C4850"/>
    <w:rsid w:val="007E3545"/>
    <w:rsid w:val="007E6F3B"/>
    <w:rsid w:val="007F6F9B"/>
    <w:rsid w:val="00800D4D"/>
    <w:rsid w:val="008010FC"/>
    <w:rsid w:val="0080536F"/>
    <w:rsid w:val="0081252C"/>
    <w:rsid w:val="00834EA7"/>
    <w:rsid w:val="008372D8"/>
    <w:rsid w:val="00843719"/>
    <w:rsid w:val="00852362"/>
    <w:rsid w:val="00857BCA"/>
    <w:rsid w:val="00867A52"/>
    <w:rsid w:val="008929D9"/>
    <w:rsid w:val="008A7B11"/>
    <w:rsid w:val="008B30D6"/>
    <w:rsid w:val="008B6E0D"/>
    <w:rsid w:val="008D1EAB"/>
    <w:rsid w:val="008D47E6"/>
    <w:rsid w:val="008E1520"/>
    <w:rsid w:val="008E2006"/>
    <w:rsid w:val="008E50B9"/>
    <w:rsid w:val="008F3042"/>
    <w:rsid w:val="0090359D"/>
    <w:rsid w:val="009058CD"/>
    <w:rsid w:val="00914285"/>
    <w:rsid w:val="00955136"/>
    <w:rsid w:val="00963619"/>
    <w:rsid w:val="00970F2A"/>
    <w:rsid w:val="00981EA0"/>
    <w:rsid w:val="009916E3"/>
    <w:rsid w:val="009B6C6D"/>
    <w:rsid w:val="009D1649"/>
    <w:rsid w:val="009E07E2"/>
    <w:rsid w:val="009F05BE"/>
    <w:rsid w:val="009F6718"/>
    <w:rsid w:val="00A03A8B"/>
    <w:rsid w:val="00A252DB"/>
    <w:rsid w:val="00A44BDF"/>
    <w:rsid w:val="00A54A7A"/>
    <w:rsid w:val="00A620C9"/>
    <w:rsid w:val="00A74918"/>
    <w:rsid w:val="00A805F2"/>
    <w:rsid w:val="00A93518"/>
    <w:rsid w:val="00A940B0"/>
    <w:rsid w:val="00AA2DBF"/>
    <w:rsid w:val="00AB3F38"/>
    <w:rsid w:val="00AC03A8"/>
    <w:rsid w:val="00AC4022"/>
    <w:rsid w:val="00AC4C6D"/>
    <w:rsid w:val="00AD1AC7"/>
    <w:rsid w:val="00AF0219"/>
    <w:rsid w:val="00AF20F7"/>
    <w:rsid w:val="00B01E96"/>
    <w:rsid w:val="00B04CFA"/>
    <w:rsid w:val="00B11C49"/>
    <w:rsid w:val="00B13CDD"/>
    <w:rsid w:val="00B21834"/>
    <w:rsid w:val="00B23BDE"/>
    <w:rsid w:val="00B25DAD"/>
    <w:rsid w:val="00B42525"/>
    <w:rsid w:val="00B46437"/>
    <w:rsid w:val="00B47F12"/>
    <w:rsid w:val="00B7444B"/>
    <w:rsid w:val="00B92070"/>
    <w:rsid w:val="00BB2888"/>
    <w:rsid w:val="00BC23DB"/>
    <w:rsid w:val="00BC44B2"/>
    <w:rsid w:val="00BD3CF4"/>
    <w:rsid w:val="00BD5056"/>
    <w:rsid w:val="00BD5663"/>
    <w:rsid w:val="00BF29B0"/>
    <w:rsid w:val="00C01677"/>
    <w:rsid w:val="00C1294D"/>
    <w:rsid w:val="00C20617"/>
    <w:rsid w:val="00C22B59"/>
    <w:rsid w:val="00C27D83"/>
    <w:rsid w:val="00C32E3E"/>
    <w:rsid w:val="00C4024C"/>
    <w:rsid w:val="00C5203A"/>
    <w:rsid w:val="00C60C69"/>
    <w:rsid w:val="00C77726"/>
    <w:rsid w:val="00C867FF"/>
    <w:rsid w:val="00C9769B"/>
    <w:rsid w:val="00CA0943"/>
    <w:rsid w:val="00CA7833"/>
    <w:rsid w:val="00CB0998"/>
    <w:rsid w:val="00CB6F98"/>
    <w:rsid w:val="00CC6030"/>
    <w:rsid w:val="00CC69D9"/>
    <w:rsid w:val="00CD6FC0"/>
    <w:rsid w:val="00CE6C02"/>
    <w:rsid w:val="00D1087C"/>
    <w:rsid w:val="00D13180"/>
    <w:rsid w:val="00D16C48"/>
    <w:rsid w:val="00D4267B"/>
    <w:rsid w:val="00D51B74"/>
    <w:rsid w:val="00D57877"/>
    <w:rsid w:val="00D61EC2"/>
    <w:rsid w:val="00D75139"/>
    <w:rsid w:val="00D94695"/>
    <w:rsid w:val="00DA1D20"/>
    <w:rsid w:val="00DA454D"/>
    <w:rsid w:val="00DB1E88"/>
    <w:rsid w:val="00DB7C9A"/>
    <w:rsid w:val="00DC1C91"/>
    <w:rsid w:val="00DC57C0"/>
    <w:rsid w:val="00DD0811"/>
    <w:rsid w:val="00DD6820"/>
    <w:rsid w:val="00DE434C"/>
    <w:rsid w:val="00DE7ACB"/>
    <w:rsid w:val="00DF3A14"/>
    <w:rsid w:val="00DF6FD3"/>
    <w:rsid w:val="00E0106E"/>
    <w:rsid w:val="00E128F1"/>
    <w:rsid w:val="00E36CF7"/>
    <w:rsid w:val="00E37DA1"/>
    <w:rsid w:val="00E50078"/>
    <w:rsid w:val="00E552CA"/>
    <w:rsid w:val="00E5703F"/>
    <w:rsid w:val="00E63BA4"/>
    <w:rsid w:val="00E7395C"/>
    <w:rsid w:val="00E761D0"/>
    <w:rsid w:val="00E90ABC"/>
    <w:rsid w:val="00E96FCF"/>
    <w:rsid w:val="00EB4894"/>
    <w:rsid w:val="00EC21C6"/>
    <w:rsid w:val="00EC58D9"/>
    <w:rsid w:val="00ED0AFB"/>
    <w:rsid w:val="00EF5764"/>
    <w:rsid w:val="00F00DC4"/>
    <w:rsid w:val="00F03A0A"/>
    <w:rsid w:val="00F11044"/>
    <w:rsid w:val="00F33949"/>
    <w:rsid w:val="00F33FBC"/>
    <w:rsid w:val="00F62BA1"/>
    <w:rsid w:val="00F709D3"/>
    <w:rsid w:val="00F731CE"/>
    <w:rsid w:val="00F81A2F"/>
    <w:rsid w:val="00F852F5"/>
    <w:rsid w:val="00F8572E"/>
    <w:rsid w:val="00F904C2"/>
    <w:rsid w:val="00FA6EE7"/>
    <w:rsid w:val="00FA7AEF"/>
    <w:rsid w:val="00FD0AA4"/>
    <w:rsid w:val="00FD60DB"/>
    <w:rsid w:val="00FD7B95"/>
    <w:rsid w:val="00FE38F2"/>
    <w:rsid w:val="00FF16B3"/>
    <w:rsid w:val="00FF4689"/>
    <w:rsid w:val="00FF53EE"/>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80F0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PT" w:eastAsia="en-US" w:bidi="ar-SA"/>
      </w:rPr>
    </w:rPrDefault>
    <w:pPrDefault>
      <w:pPr>
        <w:spacing w:line="360" w:lineRule="auto"/>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584A"/>
    <w:pPr>
      <w:spacing w:before="120" w:after="120"/>
    </w:pPr>
    <w:rPr>
      <w:rFonts w:ascii="Times New Roman" w:hAnsi="Times New Roman"/>
      <w:sz w:val="24"/>
    </w:rPr>
  </w:style>
  <w:style w:type="paragraph" w:styleId="Heading1">
    <w:name w:val="heading 1"/>
    <w:basedOn w:val="Normal"/>
    <w:next w:val="Normal"/>
    <w:link w:val="Heading1Char"/>
    <w:uiPriority w:val="9"/>
    <w:qFormat/>
    <w:rsid w:val="00536C03"/>
    <w:pPr>
      <w:keepNext/>
      <w:keepLines/>
      <w:numPr>
        <w:numId w:val="10"/>
      </w:numPr>
      <w:spacing w:before="0" w:after="0"/>
      <w:ind w:left="431" w:hanging="431"/>
      <w:jc w:val="right"/>
      <w:outlineLvl w:val="0"/>
    </w:pPr>
    <w:rPr>
      <w:rFonts w:eastAsiaTheme="majorEastAsia" w:cstheme="majorBidi"/>
      <w:b/>
      <w:bCs/>
      <w:sz w:val="40"/>
      <w:szCs w:val="28"/>
    </w:rPr>
  </w:style>
  <w:style w:type="paragraph" w:styleId="Heading2">
    <w:name w:val="heading 2"/>
    <w:basedOn w:val="Normal"/>
    <w:next w:val="Normal"/>
    <w:link w:val="Heading2Char"/>
    <w:uiPriority w:val="9"/>
    <w:unhideWhenUsed/>
    <w:qFormat/>
    <w:rsid w:val="0075584A"/>
    <w:pPr>
      <w:keepNext/>
      <w:keepLines/>
      <w:numPr>
        <w:ilvl w:val="1"/>
        <w:numId w:val="10"/>
      </w:numPr>
      <w:spacing w:before="200"/>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565A39"/>
    <w:pPr>
      <w:keepNext/>
      <w:keepLines/>
      <w:numPr>
        <w:ilvl w:val="2"/>
        <w:numId w:val="10"/>
      </w:numPr>
      <w:spacing w:before="200"/>
      <w:outlineLvl w:val="2"/>
    </w:pPr>
    <w:rPr>
      <w:rFonts w:eastAsiaTheme="majorEastAsia" w:cstheme="majorBidi"/>
      <w:b/>
      <w:bCs/>
    </w:rPr>
  </w:style>
  <w:style w:type="paragraph" w:styleId="Heading4">
    <w:name w:val="heading 4"/>
    <w:basedOn w:val="Normal"/>
    <w:next w:val="Normal"/>
    <w:link w:val="Heading4Char"/>
    <w:uiPriority w:val="9"/>
    <w:unhideWhenUsed/>
    <w:qFormat/>
    <w:rsid w:val="00565A39"/>
    <w:pPr>
      <w:keepNext/>
      <w:keepLines/>
      <w:numPr>
        <w:ilvl w:val="3"/>
        <w:numId w:val="10"/>
      </w:numPr>
      <w:spacing w:before="200"/>
      <w:outlineLvl w:val="3"/>
    </w:pPr>
    <w:rPr>
      <w:rFonts w:eastAsiaTheme="majorEastAsia" w:cstheme="majorBidi"/>
      <w:b/>
      <w:bCs/>
      <w:i/>
      <w:iCs/>
    </w:rPr>
  </w:style>
  <w:style w:type="paragraph" w:styleId="Heading5">
    <w:name w:val="heading 5"/>
    <w:basedOn w:val="Normal"/>
    <w:next w:val="Normal"/>
    <w:link w:val="Heading5Char"/>
    <w:uiPriority w:val="9"/>
    <w:semiHidden/>
    <w:unhideWhenUsed/>
    <w:qFormat/>
    <w:rsid w:val="00565A39"/>
    <w:pPr>
      <w:keepNext/>
      <w:keepLines/>
      <w:numPr>
        <w:ilvl w:val="4"/>
        <w:numId w:val="10"/>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65A39"/>
    <w:pPr>
      <w:keepNext/>
      <w:keepLines/>
      <w:numPr>
        <w:ilvl w:val="5"/>
        <w:numId w:val="10"/>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65A39"/>
    <w:pPr>
      <w:keepNext/>
      <w:keepLines/>
      <w:numPr>
        <w:ilvl w:val="6"/>
        <w:numId w:val="10"/>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65A39"/>
    <w:pPr>
      <w:keepNext/>
      <w:keepLines/>
      <w:numPr>
        <w:ilvl w:val="7"/>
        <w:numId w:val="10"/>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65A39"/>
    <w:pPr>
      <w:keepNext/>
      <w:keepLines/>
      <w:numPr>
        <w:ilvl w:val="8"/>
        <w:numId w:val="1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6C03"/>
    <w:rPr>
      <w:rFonts w:ascii="Times New Roman" w:eastAsiaTheme="majorEastAsia" w:hAnsi="Times New Roman" w:cstheme="majorBidi"/>
      <w:b/>
      <w:bCs/>
      <w:sz w:val="40"/>
      <w:szCs w:val="28"/>
    </w:rPr>
  </w:style>
  <w:style w:type="character" w:customStyle="1" w:styleId="Heading2Char">
    <w:name w:val="Heading 2 Char"/>
    <w:basedOn w:val="DefaultParagraphFont"/>
    <w:link w:val="Heading2"/>
    <w:uiPriority w:val="9"/>
    <w:rsid w:val="0075584A"/>
    <w:rPr>
      <w:rFonts w:ascii="Times New Roman" w:eastAsiaTheme="majorEastAsia" w:hAnsi="Times New Roman" w:cstheme="majorBidi"/>
      <w:b/>
      <w:bCs/>
      <w:sz w:val="32"/>
      <w:szCs w:val="26"/>
    </w:rPr>
  </w:style>
  <w:style w:type="character" w:customStyle="1" w:styleId="Heading3Char">
    <w:name w:val="Heading 3 Char"/>
    <w:basedOn w:val="DefaultParagraphFont"/>
    <w:link w:val="Heading3"/>
    <w:uiPriority w:val="9"/>
    <w:rsid w:val="00565A39"/>
    <w:rPr>
      <w:rFonts w:ascii="Times New Roman" w:eastAsiaTheme="majorEastAsia" w:hAnsi="Times New Roman" w:cstheme="majorBidi"/>
      <w:b/>
      <w:bCs/>
    </w:rPr>
  </w:style>
  <w:style w:type="character" w:customStyle="1" w:styleId="Heading4Char">
    <w:name w:val="Heading 4 Char"/>
    <w:basedOn w:val="DefaultParagraphFont"/>
    <w:link w:val="Heading4"/>
    <w:uiPriority w:val="9"/>
    <w:rsid w:val="00565A39"/>
    <w:rPr>
      <w:rFonts w:ascii="Times New Roman" w:eastAsiaTheme="majorEastAsia" w:hAnsi="Times New Roman" w:cstheme="majorBidi"/>
      <w:b/>
      <w:bCs/>
      <w:i/>
      <w:iCs/>
    </w:rPr>
  </w:style>
  <w:style w:type="character" w:customStyle="1" w:styleId="Heading5Char">
    <w:name w:val="Heading 5 Char"/>
    <w:basedOn w:val="DefaultParagraphFont"/>
    <w:link w:val="Heading5"/>
    <w:uiPriority w:val="9"/>
    <w:semiHidden/>
    <w:rsid w:val="00565A3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65A3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65A3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65A3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65A39"/>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565A39"/>
    <w:pPr>
      <w:spacing w:line="240" w:lineRule="auto"/>
    </w:pPr>
    <w:rPr>
      <w:b/>
      <w:bCs/>
      <w:color w:val="4F81BD" w:themeColor="accent1"/>
      <w:sz w:val="18"/>
      <w:szCs w:val="18"/>
    </w:rPr>
  </w:style>
  <w:style w:type="paragraph" w:styleId="ListParagraph">
    <w:name w:val="List Paragraph"/>
    <w:basedOn w:val="Normal"/>
    <w:link w:val="ListParagraphChar"/>
    <w:uiPriority w:val="34"/>
    <w:qFormat/>
    <w:rsid w:val="00565A39"/>
    <w:pPr>
      <w:ind w:left="720"/>
      <w:contextualSpacing/>
    </w:pPr>
  </w:style>
  <w:style w:type="character" w:customStyle="1" w:styleId="ListParagraphChar">
    <w:name w:val="List Paragraph Char"/>
    <w:basedOn w:val="DefaultParagraphFont"/>
    <w:link w:val="ListParagraph"/>
    <w:uiPriority w:val="34"/>
    <w:rsid w:val="00565A39"/>
    <w:rPr>
      <w:rFonts w:ascii="Times New Roman" w:hAnsi="Times New Roman"/>
    </w:rPr>
  </w:style>
  <w:style w:type="paragraph" w:styleId="Quote">
    <w:name w:val="Quote"/>
    <w:basedOn w:val="Normal"/>
    <w:next w:val="Normal"/>
    <w:link w:val="QuoteChar"/>
    <w:uiPriority w:val="29"/>
    <w:qFormat/>
    <w:rsid w:val="00565A39"/>
    <w:rPr>
      <w:i/>
      <w:iCs/>
      <w:color w:val="000000" w:themeColor="text1"/>
    </w:rPr>
  </w:style>
  <w:style w:type="character" w:customStyle="1" w:styleId="QuoteChar">
    <w:name w:val="Quote Char"/>
    <w:basedOn w:val="DefaultParagraphFont"/>
    <w:link w:val="Quote"/>
    <w:uiPriority w:val="29"/>
    <w:rsid w:val="00565A39"/>
    <w:rPr>
      <w:rFonts w:ascii="Times New Roman" w:hAnsi="Times New Roman"/>
      <w:i/>
      <w:iCs/>
      <w:color w:val="000000" w:themeColor="text1"/>
    </w:rPr>
  </w:style>
  <w:style w:type="paragraph" w:styleId="TOCHeading">
    <w:name w:val="TOC Heading"/>
    <w:basedOn w:val="Heading1"/>
    <w:next w:val="Normal"/>
    <w:uiPriority w:val="39"/>
    <w:semiHidden/>
    <w:unhideWhenUsed/>
    <w:qFormat/>
    <w:rsid w:val="00565A39"/>
    <w:pPr>
      <w:numPr>
        <w:numId w:val="0"/>
      </w:numPr>
      <w:outlineLvl w:val="9"/>
    </w:pPr>
  </w:style>
  <w:style w:type="character" w:styleId="CommentReference">
    <w:name w:val="annotation reference"/>
    <w:basedOn w:val="DefaultParagraphFont"/>
    <w:uiPriority w:val="99"/>
    <w:semiHidden/>
    <w:unhideWhenUsed/>
    <w:rsid w:val="009F05BE"/>
    <w:rPr>
      <w:sz w:val="16"/>
      <w:szCs w:val="16"/>
    </w:rPr>
  </w:style>
  <w:style w:type="paragraph" w:styleId="CommentText">
    <w:name w:val="annotation text"/>
    <w:basedOn w:val="Normal"/>
    <w:link w:val="CommentTextChar"/>
    <w:uiPriority w:val="99"/>
    <w:semiHidden/>
    <w:unhideWhenUsed/>
    <w:rsid w:val="009F05BE"/>
    <w:pPr>
      <w:spacing w:line="240" w:lineRule="auto"/>
    </w:pPr>
    <w:rPr>
      <w:sz w:val="20"/>
      <w:szCs w:val="20"/>
    </w:rPr>
  </w:style>
  <w:style w:type="character" w:customStyle="1" w:styleId="CommentTextChar">
    <w:name w:val="Comment Text Char"/>
    <w:basedOn w:val="DefaultParagraphFont"/>
    <w:link w:val="CommentText"/>
    <w:uiPriority w:val="99"/>
    <w:semiHidden/>
    <w:rsid w:val="009F05BE"/>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F05BE"/>
    <w:rPr>
      <w:b/>
      <w:bCs/>
    </w:rPr>
  </w:style>
  <w:style w:type="character" w:customStyle="1" w:styleId="CommentSubjectChar">
    <w:name w:val="Comment Subject Char"/>
    <w:basedOn w:val="CommentTextChar"/>
    <w:link w:val="CommentSubject"/>
    <w:uiPriority w:val="99"/>
    <w:semiHidden/>
    <w:rsid w:val="009F05BE"/>
    <w:rPr>
      <w:rFonts w:ascii="Times New Roman" w:hAnsi="Times New Roman"/>
      <w:b/>
      <w:bCs/>
      <w:sz w:val="20"/>
      <w:szCs w:val="20"/>
    </w:rPr>
  </w:style>
  <w:style w:type="paragraph" w:styleId="BalloonText">
    <w:name w:val="Balloon Text"/>
    <w:basedOn w:val="Normal"/>
    <w:link w:val="BalloonTextChar"/>
    <w:uiPriority w:val="99"/>
    <w:semiHidden/>
    <w:unhideWhenUsed/>
    <w:rsid w:val="009F05B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05BE"/>
    <w:rPr>
      <w:rFonts w:ascii="Segoe UI" w:hAnsi="Segoe UI" w:cs="Segoe UI"/>
      <w:sz w:val="18"/>
      <w:szCs w:val="18"/>
    </w:rPr>
  </w:style>
  <w:style w:type="paragraph" w:styleId="Header">
    <w:name w:val="header"/>
    <w:basedOn w:val="Normal"/>
    <w:link w:val="HeaderChar"/>
    <w:uiPriority w:val="99"/>
    <w:unhideWhenUsed/>
    <w:rsid w:val="008B30D6"/>
    <w:pPr>
      <w:tabs>
        <w:tab w:val="center" w:pos="4252"/>
        <w:tab w:val="right" w:pos="8504"/>
      </w:tabs>
      <w:spacing w:line="240" w:lineRule="auto"/>
    </w:pPr>
  </w:style>
  <w:style w:type="character" w:customStyle="1" w:styleId="HeaderChar">
    <w:name w:val="Header Char"/>
    <w:basedOn w:val="DefaultParagraphFont"/>
    <w:link w:val="Header"/>
    <w:uiPriority w:val="99"/>
    <w:rsid w:val="008B30D6"/>
    <w:rPr>
      <w:rFonts w:ascii="Times New Roman" w:hAnsi="Times New Roman"/>
      <w:sz w:val="24"/>
    </w:rPr>
  </w:style>
  <w:style w:type="paragraph" w:styleId="Footer">
    <w:name w:val="footer"/>
    <w:basedOn w:val="Normal"/>
    <w:link w:val="FooterChar"/>
    <w:uiPriority w:val="99"/>
    <w:unhideWhenUsed/>
    <w:rsid w:val="008B30D6"/>
    <w:pPr>
      <w:tabs>
        <w:tab w:val="center" w:pos="4252"/>
        <w:tab w:val="right" w:pos="8504"/>
      </w:tabs>
      <w:spacing w:line="240" w:lineRule="auto"/>
    </w:pPr>
  </w:style>
  <w:style w:type="character" w:customStyle="1" w:styleId="FooterChar">
    <w:name w:val="Footer Char"/>
    <w:basedOn w:val="DefaultParagraphFont"/>
    <w:link w:val="Footer"/>
    <w:uiPriority w:val="99"/>
    <w:rsid w:val="008B30D6"/>
    <w:rPr>
      <w:rFonts w:ascii="Times New Roman" w:hAnsi="Times New Roman"/>
      <w:sz w:val="24"/>
    </w:rPr>
  </w:style>
  <w:style w:type="character" w:styleId="Hyperlink">
    <w:name w:val="Hyperlink"/>
    <w:basedOn w:val="DefaultParagraphFont"/>
    <w:uiPriority w:val="99"/>
    <w:semiHidden/>
    <w:unhideWhenUsed/>
    <w:rsid w:val="002C08B6"/>
    <w:rPr>
      <w:color w:val="0000FF"/>
      <w:u w:val="single"/>
    </w:rPr>
  </w:style>
  <w:style w:type="character" w:customStyle="1" w:styleId="highlight">
    <w:name w:val="highlight"/>
    <w:basedOn w:val="DefaultParagraphFont"/>
    <w:rsid w:val="00E36CF7"/>
  </w:style>
  <w:style w:type="paragraph" w:styleId="Revision">
    <w:name w:val="Revision"/>
    <w:hidden/>
    <w:uiPriority w:val="99"/>
    <w:semiHidden/>
    <w:rsid w:val="00720011"/>
    <w:pPr>
      <w:spacing w:line="240" w:lineRule="auto"/>
      <w:jc w:val="left"/>
    </w:pPr>
    <w:rPr>
      <w:rFonts w:ascii="Times New Roman" w:hAnsi="Times New Roman"/>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PT" w:eastAsia="en-US" w:bidi="ar-SA"/>
      </w:rPr>
    </w:rPrDefault>
    <w:pPrDefault>
      <w:pPr>
        <w:spacing w:line="360" w:lineRule="auto"/>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584A"/>
    <w:pPr>
      <w:spacing w:before="120" w:after="120"/>
    </w:pPr>
    <w:rPr>
      <w:rFonts w:ascii="Times New Roman" w:hAnsi="Times New Roman"/>
      <w:sz w:val="24"/>
    </w:rPr>
  </w:style>
  <w:style w:type="paragraph" w:styleId="Heading1">
    <w:name w:val="heading 1"/>
    <w:basedOn w:val="Normal"/>
    <w:next w:val="Normal"/>
    <w:link w:val="Heading1Char"/>
    <w:uiPriority w:val="9"/>
    <w:qFormat/>
    <w:rsid w:val="00536C03"/>
    <w:pPr>
      <w:keepNext/>
      <w:keepLines/>
      <w:numPr>
        <w:numId w:val="10"/>
      </w:numPr>
      <w:spacing w:before="0" w:after="0"/>
      <w:ind w:left="431" w:hanging="431"/>
      <w:jc w:val="right"/>
      <w:outlineLvl w:val="0"/>
    </w:pPr>
    <w:rPr>
      <w:rFonts w:eastAsiaTheme="majorEastAsia" w:cstheme="majorBidi"/>
      <w:b/>
      <w:bCs/>
      <w:sz w:val="40"/>
      <w:szCs w:val="28"/>
    </w:rPr>
  </w:style>
  <w:style w:type="paragraph" w:styleId="Heading2">
    <w:name w:val="heading 2"/>
    <w:basedOn w:val="Normal"/>
    <w:next w:val="Normal"/>
    <w:link w:val="Heading2Char"/>
    <w:uiPriority w:val="9"/>
    <w:unhideWhenUsed/>
    <w:qFormat/>
    <w:rsid w:val="0075584A"/>
    <w:pPr>
      <w:keepNext/>
      <w:keepLines/>
      <w:numPr>
        <w:ilvl w:val="1"/>
        <w:numId w:val="10"/>
      </w:numPr>
      <w:spacing w:before="200"/>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565A39"/>
    <w:pPr>
      <w:keepNext/>
      <w:keepLines/>
      <w:numPr>
        <w:ilvl w:val="2"/>
        <w:numId w:val="10"/>
      </w:numPr>
      <w:spacing w:before="200"/>
      <w:outlineLvl w:val="2"/>
    </w:pPr>
    <w:rPr>
      <w:rFonts w:eastAsiaTheme="majorEastAsia" w:cstheme="majorBidi"/>
      <w:b/>
      <w:bCs/>
    </w:rPr>
  </w:style>
  <w:style w:type="paragraph" w:styleId="Heading4">
    <w:name w:val="heading 4"/>
    <w:basedOn w:val="Normal"/>
    <w:next w:val="Normal"/>
    <w:link w:val="Heading4Char"/>
    <w:uiPriority w:val="9"/>
    <w:unhideWhenUsed/>
    <w:qFormat/>
    <w:rsid w:val="00565A39"/>
    <w:pPr>
      <w:keepNext/>
      <w:keepLines/>
      <w:numPr>
        <w:ilvl w:val="3"/>
        <w:numId w:val="10"/>
      </w:numPr>
      <w:spacing w:before="200"/>
      <w:outlineLvl w:val="3"/>
    </w:pPr>
    <w:rPr>
      <w:rFonts w:eastAsiaTheme="majorEastAsia" w:cstheme="majorBidi"/>
      <w:b/>
      <w:bCs/>
      <w:i/>
      <w:iCs/>
    </w:rPr>
  </w:style>
  <w:style w:type="paragraph" w:styleId="Heading5">
    <w:name w:val="heading 5"/>
    <w:basedOn w:val="Normal"/>
    <w:next w:val="Normal"/>
    <w:link w:val="Heading5Char"/>
    <w:uiPriority w:val="9"/>
    <w:semiHidden/>
    <w:unhideWhenUsed/>
    <w:qFormat/>
    <w:rsid w:val="00565A39"/>
    <w:pPr>
      <w:keepNext/>
      <w:keepLines/>
      <w:numPr>
        <w:ilvl w:val="4"/>
        <w:numId w:val="10"/>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65A39"/>
    <w:pPr>
      <w:keepNext/>
      <w:keepLines/>
      <w:numPr>
        <w:ilvl w:val="5"/>
        <w:numId w:val="10"/>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65A39"/>
    <w:pPr>
      <w:keepNext/>
      <w:keepLines/>
      <w:numPr>
        <w:ilvl w:val="6"/>
        <w:numId w:val="10"/>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65A39"/>
    <w:pPr>
      <w:keepNext/>
      <w:keepLines/>
      <w:numPr>
        <w:ilvl w:val="7"/>
        <w:numId w:val="10"/>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65A39"/>
    <w:pPr>
      <w:keepNext/>
      <w:keepLines/>
      <w:numPr>
        <w:ilvl w:val="8"/>
        <w:numId w:val="1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6C03"/>
    <w:rPr>
      <w:rFonts w:ascii="Times New Roman" w:eastAsiaTheme="majorEastAsia" w:hAnsi="Times New Roman" w:cstheme="majorBidi"/>
      <w:b/>
      <w:bCs/>
      <w:sz w:val="40"/>
      <w:szCs w:val="28"/>
    </w:rPr>
  </w:style>
  <w:style w:type="character" w:customStyle="1" w:styleId="Heading2Char">
    <w:name w:val="Heading 2 Char"/>
    <w:basedOn w:val="DefaultParagraphFont"/>
    <w:link w:val="Heading2"/>
    <w:uiPriority w:val="9"/>
    <w:rsid w:val="0075584A"/>
    <w:rPr>
      <w:rFonts w:ascii="Times New Roman" w:eastAsiaTheme="majorEastAsia" w:hAnsi="Times New Roman" w:cstheme="majorBidi"/>
      <w:b/>
      <w:bCs/>
      <w:sz w:val="32"/>
      <w:szCs w:val="26"/>
    </w:rPr>
  </w:style>
  <w:style w:type="character" w:customStyle="1" w:styleId="Heading3Char">
    <w:name w:val="Heading 3 Char"/>
    <w:basedOn w:val="DefaultParagraphFont"/>
    <w:link w:val="Heading3"/>
    <w:uiPriority w:val="9"/>
    <w:rsid w:val="00565A39"/>
    <w:rPr>
      <w:rFonts w:ascii="Times New Roman" w:eastAsiaTheme="majorEastAsia" w:hAnsi="Times New Roman" w:cstheme="majorBidi"/>
      <w:b/>
      <w:bCs/>
    </w:rPr>
  </w:style>
  <w:style w:type="character" w:customStyle="1" w:styleId="Heading4Char">
    <w:name w:val="Heading 4 Char"/>
    <w:basedOn w:val="DefaultParagraphFont"/>
    <w:link w:val="Heading4"/>
    <w:uiPriority w:val="9"/>
    <w:rsid w:val="00565A39"/>
    <w:rPr>
      <w:rFonts w:ascii="Times New Roman" w:eastAsiaTheme="majorEastAsia" w:hAnsi="Times New Roman" w:cstheme="majorBidi"/>
      <w:b/>
      <w:bCs/>
      <w:i/>
      <w:iCs/>
    </w:rPr>
  </w:style>
  <w:style w:type="character" w:customStyle="1" w:styleId="Heading5Char">
    <w:name w:val="Heading 5 Char"/>
    <w:basedOn w:val="DefaultParagraphFont"/>
    <w:link w:val="Heading5"/>
    <w:uiPriority w:val="9"/>
    <w:semiHidden/>
    <w:rsid w:val="00565A3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65A3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65A3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65A3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65A39"/>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565A39"/>
    <w:pPr>
      <w:spacing w:line="240" w:lineRule="auto"/>
    </w:pPr>
    <w:rPr>
      <w:b/>
      <w:bCs/>
      <w:color w:val="4F81BD" w:themeColor="accent1"/>
      <w:sz w:val="18"/>
      <w:szCs w:val="18"/>
    </w:rPr>
  </w:style>
  <w:style w:type="paragraph" w:styleId="ListParagraph">
    <w:name w:val="List Paragraph"/>
    <w:basedOn w:val="Normal"/>
    <w:link w:val="ListParagraphChar"/>
    <w:uiPriority w:val="34"/>
    <w:qFormat/>
    <w:rsid w:val="00565A39"/>
    <w:pPr>
      <w:ind w:left="720"/>
      <w:contextualSpacing/>
    </w:pPr>
  </w:style>
  <w:style w:type="character" w:customStyle="1" w:styleId="ListParagraphChar">
    <w:name w:val="List Paragraph Char"/>
    <w:basedOn w:val="DefaultParagraphFont"/>
    <w:link w:val="ListParagraph"/>
    <w:uiPriority w:val="34"/>
    <w:rsid w:val="00565A39"/>
    <w:rPr>
      <w:rFonts w:ascii="Times New Roman" w:hAnsi="Times New Roman"/>
    </w:rPr>
  </w:style>
  <w:style w:type="paragraph" w:styleId="Quote">
    <w:name w:val="Quote"/>
    <w:basedOn w:val="Normal"/>
    <w:next w:val="Normal"/>
    <w:link w:val="QuoteChar"/>
    <w:uiPriority w:val="29"/>
    <w:qFormat/>
    <w:rsid w:val="00565A39"/>
    <w:rPr>
      <w:i/>
      <w:iCs/>
      <w:color w:val="000000" w:themeColor="text1"/>
    </w:rPr>
  </w:style>
  <w:style w:type="character" w:customStyle="1" w:styleId="QuoteChar">
    <w:name w:val="Quote Char"/>
    <w:basedOn w:val="DefaultParagraphFont"/>
    <w:link w:val="Quote"/>
    <w:uiPriority w:val="29"/>
    <w:rsid w:val="00565A39"/>
    <w:rPr>
      <w:rFonts w:ascii="Times New Roman" w:hAnsi="Times New Roman"/>
      <w:i/>
      <w:iCs/>
      <w:color w:val="000000" w:themeColor="text1"/>
    </w:rPr>
  </w:style>
  <w:style w:type="paragraph" w:styleId="TOCHeading">
    <w:name w:val="TOC Heading"/>
    <w:basedOn w:val="Heading1"/>
    <w:next w:val="Normal"/>
    <w:uiPriority w:val="39"/>
    <w:semiHidden/>
    <w:unhideWhenUsed/>
    <w:qFormat/>
    <w:rsid w:val="00565A39"/>
    <w:pPr>
      <w:numPr>
        <w:numId w:val="0"/>
      </w:numPr>
      <w:outlineLvl w:val="9"/>
    </w:pPr>
  </w:style>
  <w:style w:type="character" w:styleId="CommentReference">
    <w:name w:val="annotation reference"/>
    <w:basedOn w:val="DefaultParagraphFont"/>
    <w:uiPriority w:val="99"/>
    <w:semiHidden/>
    <w:unhideWhenUsed/>
    <w:rsid w:val="009F05BE"/>
    <w:rPr>
      <w:sz w:val="16"/>
      <w:szCs w:val="16"/>
    </w:rPr>
  </w:style>
  <w:style w:type="paragraph" w:styleId="CommentText">
    <w:name w:val="annotation text"/>
    <w:basedOn w:val="Normal"/>
    <w:link w:val="CommentTextChar"/>
    <w:uiPriority w:val="99"/>
    <w:semiHidden/>
    <w:unhideWhenUsed/>
    <w:rsid w:val="009F05BE"/>
    <w:pPr>
      <w:spacing w:line="240" w:lineRule="auto"/>
    </w:pPr>
    <w:rPr>
      <w:sz w:val="20"/>
      <w:szCs w:val="20"/>
    </w:rPr>
  </w:style>
  <w:style w:type="character" w:customStyle="1" w:styleId="CommentTextChar">
    <w:name w:val="Comment Text Char"/>
    <w:basedOn w:val="DefaultParagraphFont"/>
    <w:link w:val="CommentText"/>
    <w:uiPriority w:val="99"/>
    <w:semiHidden/>
    <w:rsid w:val="009F05BE"/>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F05BE"/>
    <w:rPr>
      <w:b/>
      <w:bCs/>
    </w:rPr>
  </w:style>
  <w:style w:type="character" w:customStyle="1" w:styleId="CommentSubjectChar">
    <w:name w:val="Comment Subject Char"/>
    <w:basedOn w:val="CommentTextChar"/>
    <w:link w:val="CommentSubject"/>
    <w:uiPriority w:val="99"/>
    <w:semiHidden/>
    <w:rsid w:val="009F05BE"/>
    <w:rPr>
      <w:rFonts w:ascii="Times New Roman" w:hAnsi="Times New Roman"/>
      <w:b/>
      <w:bCs/>
      <w:sz w:val="20"/>
      <w:szCs w:val="20"/>
    </w:rPr>
  </w:style>
  <w:style w:type="paragraph" w:styleId="BalloonText">
    <w:name w:val="Balloon Text"/>
    <w:basedOn w:val="Normal"/>
    <w:link w:val="BalloonTextChar"/>
    <w:uiPriority w:val="99"/>
    <w:semiHidden/>
    <w:unhideWhenUsed/>
    <w:rsid w:val="009F05B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05BE"/>
    <w:rPr>
      <w:rFonts w:ascii="Segoe UI" w:hAnsi="Segoe UI" w:cs="Segoe UI"/>
      <w:sz w:val="18"/>
      <w:szCs w:val="18"/>
    </w:rPr>
  </w:style>
  <w:style w:type="paragraph" w:styleId="Header">
    <w:name w:val="header"/>
    <w:basedOn w:val="Normal"/>
    <w:link w:val="HeaderChar"/>
    <w:uiPriority w:val="99"/>
    <w:unhideWhenUsed/>
    <w:rsid w:val="008B30D6"/>
    <w:pPr>
      <w:tabs>
        <w:tab w:val="center" w:pos="4252"/>
        <w:tab w:val="right" w:pos="8504"/>
      </w:tabs>
      <w:spacing w:line="240" w:lineRule="auto"/>
    </w:pPr>
  </w:style>
  <w:style w:type="character" w:customStyle="1" w:styleId="HeaderChar">
    <w:name w:val="Header Char"/>
    <w:basedOn w:val="DefaultParagraphFont"/>
    <w:link w:val="Header"/>
    <w:uiPriority w:val="99"/>
    <w:rsid w:val="008B30D6"/>
    <w:rPr>
      <w:rFonts w:ascii="Times New Roman" w:hAnsi="Times New Roman"/>
      <w:sz w:val="24"/>
    </w:rPr>
  </w:style>
  <w:style w:type="paragraph" w:styleId="Footer">
    <w:name w:val="footer"/>
    <w:basedOn w:val="Normal"/>
    <w:link w:val="FooterChar"/>
    <w:uiPriority w:val="99"/>
    <w:unhideWhenUsed/>
    <w:rsid w:val="008B30D6"/>
    <w:pPr>
      <w:tabs>
        <w:tab w:val="center" w:pos="4252"/>
        <w:tab w:val="right" w:pos="8504"/>
      </w:tabs>
      <w:spacing w:line="240" w:lineRule="auto"/>
    </w:pPr>
  </w:style>
  <w:style w:type="character" w:customStyle="1" w:styleId="FooterChar">
    <w:name w:val="Footer Char"/>
    <w:basedOn w:val="DefaultParagraphFont"/>
    <w:link w:val="Footer"/>
    <w:uiPriority w:val="99"/>
    <w:rsid w:val="008B30D6"/>
    <w:rPr>
      <w:rFonts w:ascii="Times New Roman" w:hAnsi="Times New Roman"/>
      <w:sz w:val="24"/>
    </w:rPr>
  </w:style>
  <w:style w:type="character" w:styleId="Hyperlink">
    <w:name w:val="Hyperlink"/>
    <w:basedOn w:val="DefaultParagraphFont"/>
    <w:uiPriority w:val="99"/>
    <w:semiHidden/>
    <w:unhideWhenUsed/>
    <w:rsid w:val="002C08B6"/>
    <w:rPr>
      <w:color w:val="0000FF"/>
      <w:u w:val="single"/>
    </w:rPr>
  </w:style>
  <w:style w:type="character" w:customStyle="1" w:styleId="highlight">
    <w:name w:val="highlight"/>
    <w:basedOn w:val="DefaultParagraphFont"/>
    <w:rsid w:val="00E36CF7"/>
  </w:style>
  <w:style w:type="paragraph" w:styleId="Revision">
    <w:name w:val="Revision"/>
    <w:hidden/>
    <w:uiPriority w:val="99"/>
    <w:semiHidden/>
    <w:rsid w:val="00720011"/>
    <w:pPr>
      <w:spacing w:line="240" w:lineRule="auto"/>
      <w:jc w:val="left"/>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5378180">
      <w:bodyDiv w:val="1"/>
      <w:marLeft w:val="0"/>
      <w:marRight w:val="0"/>
      <w:marTop w:val="0"/>
      <w:marBottom w:val="0"/>
      <w:divBdr>
        <w:top w:val="none" w:sz="0" w:space="0" w:color="auto"/>
        <w:left w:val="none" w:sz="0" w:space="0" w:color="auto"/>
        <w:bottom w:val="none" w:sz="0" w:space="0" w:color="auto"/>
        <w:right w:val="none" w:sz="0" w:space="0" w:color="auto"/>
      </w:divBdr>
    </w:div>
    <w:div w:id="1063792857">
      <w:bodyDiv w:val="1"/>
      <w:marLeft w:val="0"/>
      <w:marRight w:val="0"/>
      <w:marTop w:val="0"/>
      <w:marBottom w:val="0"/>
      <w:divBdr>
        <w:top w:val="none" w:sz="0" w:space="0" w:color="auto"/>
        <w:left w:val="none" w:sz="0" w:space="0" w:color="auto"/>
        <w:bottom w:val="none" w:sz="0" w:space="0" w:color="auto"/>
        <w:right w:val="none" w:sz="0" w:space="0" w:color="auto"/>
      </w:divBdr>
    </w:div>
    <w:div w:id="1278564513">
      <w:bodyDiv w:val="1"/>
      <w:marLeft w:val="0"/>
      <w:marRight w:val="0"/>
      <w:marTop w:val="0"/>
      <w:marBottom w:val="0"/>
      <w:divBdr>
        <w:top w:val="none" w:sz="0" w:space="0" w:color="auto"/>
        <w:left w:val="none" w:sz="0" w:space="0" w:color="auto"/>
        <w:bottom w:val="none" w:sz="0" w:space="0" w:color="auto"/>
        <w:right w:val="none" w:sz="0" w:space="0" w:color="auto"/>
      </w:divBdr>
      <w:divsChild>
        <w:div w:id="180438853">
          <w:marLeft w:val="0"/>
          <w:marRight w:val="0"/>
          <w:marTop w:val="0"/>
          <w:marBottom w:val="0"/>
          <w:divBdr>
            <w:top w:val="none" w:sz="0" w:space="0" w:color="auto"/>
            <w:left w:val="none" w:sz="0" w:space="0" w:color="auto"/>
            <w:bottom w:val="none" w:sz="0" w:space="0" w:color="auto"/>
            <w:right w:val="none" w:sz="0" w:space="0" w:color="auto"/>
          </w:divBdr>
        </w:div>
        <w:div w:id="926352453">
          <w:marLeft w:val="0"/>
          <w:marRight w:val="0"/>
          <w:marTop w:val="0"/>
          <w:marBottom w:val="0"/>
          <w:divBdr>
            <w:top w:val="none" w:sz="0" w:space="0" w:color="auto"/>
            <w:left w:val="none" w:sz="0" w:space="0" w:color="auto"/>
            <w:bottom w:val="none" w:sz="0" w:space="0" w:color="auto"/>
            <w:right w:val="none" w:sz="0" w:space="0" w:color="auto"/>
          </w:divBdr>
        </w:div>
        <w:div w:id="1180046988">
          <w:marLeft w:val="0"/>
          <w:marRight w:val="0"/>
          <w:marTop w:val="0"/>
          <w:marBottom w:val="0"/>
          <w:divBdr>
            <w:top w:val="none" w:sz="0" w:space="0" w:color="auto"/>
            <w:left w:val="none" w:sz="0" w:space="0" w:color="auto"/>
            <w:bottom w:val="none" w:sz="0" w:space="0" w:color="auto"/>
            <w:right w:val="none" w:sz="0" w:space="0" w:color="auto"/>
          </w:divBdr>
        </w:div>
        <w:div w:id="275914559">
          <w:marLeft w:val="0"/>
          <w:marRight w:val="0"/>
          <w:marTop w:val="0"/>
          <w:marBottom w:val="0"/>
          <w:divBdr>
            <w:top w:val="none" w:sz="0" w:space="0" w:color="auto"/>
            <w:left w:val="none" w:sz="0" w:space="0" w:color="auto"/>
            <w:bottom w:val="none" w:sz="0" w:space="0" w:color="auto"/>
            <w:right w:val="none" w:sz="0" w:space="0" w:color="auto"/>
          </w:divBdr>
        </w:div>
        <w:div w:id="961301345">
          <w:marLeft w:val="0"/>
          <w:marRight w:val="0"/>
          <w:marTop w:val="0"/>
          <w:marBottom w:val="0"/>
          <w:divBdr>
            <w:top w:val="none" w:sz="0" w:space="0" w:color="auto"/>
            <w:left w:val="none" w:sz="0" w:space="0" w:color="auto"/>
            <w:bottom w:val="none" w:sz="0" w:space="0" w:color="auto"/>
            <w:right w:val="none" w:sz="0" w:space="0" w:color="auto"/>
          </w:divBdr>
        </w:div>
        <w:div w:id="2026007801">
          <w:marLeft w:val="0"/>
          <w:marRight w:val="0"/>
          <w:marTop w:val="0"/>
          <w:marBottom w:val="0"/>
          <w:divBdr>
            <w:top w:val="none" w:sz="0" w:space="0" w:color="auto"/>
            <w:left w:val="none" w:sz="0" w:space="0" w:color="auto"/>
            <w:bottom w:val="none" w:sz="0" w:space="0" w:color="auto"/>
            <w:right w:val="none" w:sz="0" w:space="0" w:color="auto"/>
          </w:divBdr>
        </w:div>
        <w:div w:id="996109483">
          <w:marLeft w:val="0"/>
          <w:marRight w:val="0"/>
          <w:marTop w:val="0"/>
          <w:marBottom w:val="0"/>
          <w:divBdr>
            <w:top w:val="none" w:sz="0" w:space="0" w:color="auto"/>
            <w:left w:val="none" w:sz="0" w:space="0" w:color="auto"/>
            <w:bottom w:val="none" w:sz="0" w:space="0" w:color="auto"/>
            <w:right w:val="none" w:sz="0" w:space="0" w:color="auto"/>
          </w:divBdr>
        </w:div>
        <w:div w:id="310445409">
          <w:marLeft w:val="0"/>
          <w:marRight w:val="0"/>
          <w:marTop w:val="0"/>
          <w:marBottom w:val="0"/>
          <w:divBdr>
            <w:top w:val="none" w:sz="0" w:space="0" w:color="auto"/>
            <w:left w:val="none" w:sz="0" w:space="0" w:color="auto"/>
            <w:bottom w:val="none" w:sz="0" w:space="0" w:color="auto"/>
            <w:right w:val="none" w:sz="0" w:space="0" w:color="auto"/>
          </w:divBdr>
        </w:div>
        <w:div w:id="1924874727">
          <w:marLeft w:val="0"/>
          <w:marRight w:val="0"/>
          <w:marTop w:val="0"/>
          <w:marBottom w:val="0"/>
          <w:divBdr>
            <w:top w:val="none" w:sz="0" w:space="0" w:color="auto"/>
            <w:left w:val="none" w:sz="0" w:space="0" w:color="auto"/>
            <w:bottom w:val="none" w:sz="0" w:space="0" w:color="auto"/>
            <w:right w:val="none" w:sz="0" w:space="0" w:color="auto"/>
          </w:divBdr>
        </w:div>
        <w:div w:id="1309675139">
          <w:marLeft w:val="0"/>
          <w:marRight w:val="0"/>
          <w:marTop w:val="0"/>
          <w:marBottom w:val="0"/>
          <w:divBdr>
            <w:top w:val="none" w:sz="0" w:space="0" w:color="auto"/>
            <w:left w:val="none" w:sz="0" w:space="0" w:color="auto"/>
            <w:bottom w:val="none" w:sz="0" w:space="0" w:color="auto"/>
            <w:right w:val="none" w:sz="0" w:space="0" w:color="auto"/>
          </w:divBdr>
        </w:div>
        <w:div w:id="919096581">
          <w:marLeft w:val="0"/>
          <w:marRight w:val="0"/>
          <w:marTop w:val="0"/>
          <w:marBottom w:val="0"/>
          <w:divBdr>
            <w:top w:val="none" w:sz="0" w:space="0" w:color="auto"/>
            <w:left w:val="none" w:sz="0" w:space="0" w:color="auto"/>
            <w:bottom w:val="none" w:sz="0" w:space="0" w:color="auto"/>
            <w:right w:val="none" w:sz="0" w:space="0" w:color="auto"/>
          </w:divBdr>
        </w:div>
        <w:div w:id="1202788239">
          <w:marLeft w:val="0"/>
          <w:marRight w:val="0"/>
          <w:marTop w:val="0"/>
          <w:marBottom w:val="0"/>
          <w:divBdr>
            <w:top w:val="none" w:sz="0" w:space="0" w:color="auto"/>
            <w:left w:val="none" w:sz="0" w:space="0" w:color="auto"/>
            <w:bottom w:val="none" w:sz="0" w:space="0" w:color="auto"/>
            <w:right w:val="none" w:sz="0" w:space="0" w:color="auto"/>
          </w:divBdr>
        </w:div>
        <w:div w:id="1578787011">
          <w:marLeft w:val="0"/>
          <w:marRight w:val="0"/>
          <w:marTop w:val="0"/>
          <w:marBottom w:val="0"/>
          <w:divBdr>
            <w:top w:val="none" w:sz="0" w:space="0" w:color="auto"/>
            <w:left w:val="none" w:sz="0" w:space="0" w:color="auto"/>
            <w:bottom w:val="none" w:sz="0" w:space="0" w:color="auto"/>
            <w:right w:val="none" w:sz="0" w:space="0" w:color="auto"/>
          </w:divBdr>
        </w:div>
        <w:div w:id="1027829700">
          <w:marLeft w:val="0"/>
          <w:marRight w:val="0"/>
          <w:marTop w:val="0"/>
          <w:marBottom w:val="0"/>
          <w:divBdr>
            <w:top w:val="none" w:sz="0" w:space="0" w:color="auto"/>
            <w:left w:val="none" w:sz="0" w:space="0" w:color="auto"/>
            <w:bottom w:val="none" w:sz="0" w:space="0" w:color="auto"/>
            <w:right w:val="none" w:sz="0" w:space="0" w:color="auto"/>
          </w:divBdr>
        </w:div>
        <w:div w:id="1423835171">
          <w:marLeft w:val="0"/>
          <w:marRight w:val="0"/>
          <w:marTop w:val="0"/>
          <w:marBottom w:val="0"/>
          <w:divBdr>
            <w:top w:val="none" w:sz="0" w:space="0" w:color="auto"/>
            <w:left w:val="none" w:sz="0" w:space="0" w:color="auto"/>
            <w:bottom w:val="none" w:sz="0" w:space="0" w:color="auto"/>
            <w:right w:val="none" w:sz="0" w:space="0" w:color="auto"/>
          </w:divBdr>
        </w:div>
        <w:div w:id="14215664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comments" Target="comment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BF8EC7-DA3A-4249-AA0A-022390872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4289</Words>
  <Characters>25479</Characters>
  <Application>Microsoft Macintosh Word</Application>
  <DocSecurity>0</DocSecurity>
  <Lines>353</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29705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Paiva</dc:creator>
  <cp:keywords/>
  <dc:description/>
  <cp:lastModifiedBy>Celson Lima</cp:lastModifiedBy>
  <cp:revision>2</cp:revision>
  <cp:lastPrinted>2015-01-11T00:23:00Z</cp:lastPrinted>
  <dcterms:created xsi:type="dcterms:W3CDTF">2015-01-27T17:18:00Z</dcterms:created>
  <dcterms:modified xsi:type="dcterms:W3CDTF">2015-01-27T17:18:00Z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zotero-version="4.0.23"&gt;&lt;session id="igIDejPA"/&gt;&lt;style id="http://www.zotero.org/styles/elsevier-harvard" hasBibliography="1" bibliographyStyleHasBeenSet="0"/&gt;&lt;prefs&gt;&lt;pref name="fieldType" value="Field"/&gt;&lt;pref name="storeReferences"</vt:lpwstr>
  </property>
  <property fmtid="{D5CDD505-2E9C-101B-9397-08002B2CF9AE}" pid="3" name="ZOTERO_PREF_2">
    <vt:lpwstr> value="true"/&gt;&lt;pref name="automaticJournalAbbreviations" value="true"/&gt;&lt;pref name="noteType" value="0"/&gt;&lt;/prefs&gt;&lt;/data&gt;</vt:lpwstr>
  </property>
</Properties>
</file>