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ListParagraph"/>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ListParagraph"/>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ListParagraph"/>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ListParagraph"/>
        <w:numPr>
          <w:ilvl w:val="0"/>
          <w:numId w:val="12"/>
        </w:numPr>
        <w:rPr>
          <w:sz w:val="20"/>
          <w:lang w:val="en-GB"/>
        </w:rPr>
      </w:pPr>
      <w:r w:rsidRPr="00091CA6">
        <w:rPr>
          <w:sz w:val="20"/>
          <w:lang w:val="en-GB"/>
        </w:rPr>
        <w:lastRenderedPageBreak/>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ListParagraph"/>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ListParagraph"/>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ListParagraph"/>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ListParagraph"/>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ListParagraph"/>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ListParagraph"/>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ListParagraph"/>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ListParagraph"/>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ListParagraph"/>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ListParagraph"/>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ListParagraph"/>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ListParagraph"/>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ListParagraph"/>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ListParagraph"/>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ListParagraph"/>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ListParagraph"/>
        <w:numPr>
          <w:ilvl w:val="0"/>
          <w:numId w:val="11"/>
        </w:numPr>
        <w:rPr>
          <w:sz w:val="20"/>
          <w:lang w:val="en-GB"/>
        </w:rPr>
      </w:pPr>
      <w:r w:rsidRPr="00091CA6">
        <w:rPr>
          <w:sz w:val="20"/>
          <w:lang w:val="en-GB"/>
        </w:rPr>
        <w:lastRenderedPageBreak/>
        <w:t>Ontologies (Definition, Construction, relations, concepts)</w:t>
      </w:r>
    </w:p>
    <w:p w14:paraId="0C705800" w14:textId="77777777" w:rsidR="00D4267B" w:rsidRPr="00091CA6" w:rsidRDefault="00D4267B" w:rsidP="00D4267B">
      <w:pPr>
        <w:pStyle w:val="ListParagraph"/>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ListParagraph"/>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ListParagraph"/>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ListParagraph"/>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ListParagraph"/>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ListParagraph"/>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ListParagraph"/>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ListParagraph"/>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ListParagraph"/>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ListParagraph"/>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ListParagraph"/>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ListParagraph"/>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lastRenderedPageBreak/>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ListParagraph"/>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ListParagraph"/>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9"/>
          <w:pgSz w:w="11906" w:h="16838"/>
          <w:pgMar w:top="1417" w:right="1701" w:bottom="1417" w:left="1701" w:header="708" w:footer="708" w:gutter="0"/>
          <w:cols w:space="708"/>
          <w:docGrid w:linePitch="360"/>
        </w:sectPr>
      </w:pPr>
    </w:p>
    <w:p w14:paraId="7C8D82D2" w14:textId="77777777" w:rsidR="0010099D" w:rsidRDefault="0010099D" w:rsidP="0010099D">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272F6E" w:rsidRPr="00FA7AEF" w:rsidRDefault="00272F6E"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72F6E" w:rsidRPr="00EB6E31" w:rsidRDefault="00272F6E" w:rsidP="0010099D">
                            <w:pPr>
                              <w:jc w:val="center"/>
                              <w:rPr>
                                <w:sz w:val="144"/>
                                <w:szCs w:val="144"/>
                              </w:rPr>
                            </w:pPr>
                          </w:p>
                        </w:txbxContent>
                      </wps:txbx>
                      <wps:bodyPr rot="0" vert="horz" wrap="square" lIns="0" tIns="0" rIns="0" bIns="0" anchor="b" anchorCtr="0" upright="1">
                        <a:noAutofit/>
                      </wps:bodyPr>
                    </wps:wsp>
                  </a:graphicData>
                </a:graphic>
              </wp:inline>
            </w:drawing>
          </mc:Choice>
          <mc:Fallback xmlns:w15="http://schemas.microsoft.com/office/word/2012/wordml">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272F6E" w:rsidRPr="00FA7AEF" w:rsidRDefault="00272F6E"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72F6E" w:rsidRPr="00EB6E31" w:rsidRDefault="00272F6E"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Heading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307580">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9B72C1">
        <w:rPr>
          <w:rFonts w:cs="Times New Roman"/>
          <w:lang w:val="en-GB"/>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307580">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23E262A" w14:textId="2E97BAE6"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192ADF">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192ADF" w:rsidRPr="00307580">
        <w:rPr>
          <w:rFonts w:cs="Times New Roman"/>
          <w:lang w:val="en-GB"/>
        </w:rPr>
        <w:t>(N.I.S.O. (US) and others, 2005)</w:t>
      </w:r>
      <w:r w:rsidR="00192ADF">
        <w:rPr>
          <w:lang w:val="en-GB"/>
        </w:rPr>
        <w:fldChar w:fldCharType="end"/>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D4364AB"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307580">
        <w:rPr>
          <w:rFonts w:cs="Times New Roman"/>
          <w:lang w:val="en-GB"/>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B6139F">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B6139F" w:rsidRPr="00307580">
        <w:rPr>
          <w:rFonts w:cs="Times New Roman"/>
          <w:lang w:val="en-GB"/>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its contents and features. There is no need to re-invent the wheel</w:t>
      </w:r>
      <w:r w:rsidR="00B6139F">
        <w:rPr>
          <w:lang w:val="en-GB"/>
        </w:rPr>
        <w:t xml:space="preserve"> </w:t>
      </w:r>
      <w:r w:rsidR="00B6139F">
        <w:rPr>
          <w:lang w:val="en-GB"/>
        </w:rPr>
        <w:fldChar w:fldCharType="begin"/>
      </w:r>
      <w:r w:rsidR="00B6139F">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B6139F" w:rsidRPr="00307580">
        <w:rPr>
          <w:rFonts w:cs="Times New Roman"/>
          <w:lang w:val="en-GB"/>
        </w:rPr>
        <w:t>(Gangemi and Presutti, 2009)</w:t>
      </w:r>
      <w:r w:rsidR="00B6139F">
        <w:rPr>
          <w:lang w:val="en-GB"/>
        </w:rPr>
        <w:fldChar w:fldCharType="end"/>
      </w:r>
      <w:r w:rsidR="00B6139F">
        <w:rPr>
          <w:lang w:val="en-GB"/>
        </w:rPr>
        <w:t>.</w:t>
      </w:r>
    </w:p>
    <w:p w14:paraId="4A025E99" w14:textId="6BC8C7F5" w:rsidR="00E5703F" w:rsidRDefault="003D723F" w:rsidP="00E5703F">
      <w:pPr>
        <w:ind w:firstLine="708"/>
        <w:rPr>
          <w:lang w:val="en-GB"/>
        </w:rPr>
      </w:pPr>
      <w:r>
        <w:rPr>
          <w:lang w:val="en-GB"/>
        </w:rPr>
        <w:lastRenderedPageBreak/>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307580">
        <w:rPr>
          <w:rFonts w:cs="Times New Roman"/>
          <w:lang w:val="en-GB"/>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307580">
        <w:rPr>
          <w:rFonts w:cs="Times New Roman"/>
          <w:lang w:val="en-GB"/>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37C4596"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307580">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9F0771">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9F0771" w:rsidRPr="00307580">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w:t>
      </w:r>
      <w:proofErr w:type="spellStart"/>
      <w:r w:rsidR="00631805">
        <w:rPr>
          <w:lang w:val="en-GB"/>
        </w:rPr>
        <w:t>i</w:t>
      </w:r>
      <w:proofErr w:type="spellEnd"/>
      <w:r w:rsidR="00631805">
        <w:rPr>
          <w:lang w:val="en-GB"/>
        </w:rPr>
        <w:t>) to discover concepts and relations between them; (ii) to propose an approach to quantify these relations; (iii) to discover new concepts; And finally, (iv) to take advantage of (</w:t>
      </w:r>
      <w:proofErr w:type="spellStart"/>
      <w:r w:rsidR="00631805">
        <w:rPr>
          <w:lang w:val="en-GB"/>
        </w:rPr>
        <w:t>i</w:t>
      </w:r>
      <w:proofErr w:type="spellEnd"/>
      <w:r w:rsidR="00631805">
        <w:rPr>
          <w:lang w:val="en-GB"/>
        </w:rPr>
        <w:t xml:space="preserve">),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w:t>
      </w:r>
      <w:r w:rsidR="00083658">
        <w:rPr>
          <w:lang w:val="en-GB"/>
        </w:rPr>
        <w:lastRenderedPageBreak/>
        <w:t xml:space="preserve">(Dynamic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A93518">
      <w:pPr>
        <w:pStyle w:val="Heading2"/>
        <w:spacing w:before="360"/>
        <w:rPr>
          <w:lang w:val="en-GB"/>
        </w:rPr>
      </w:pPr>
      <w:r w:rsidRPr="00BC44B2">
        <w:rPr>
          <w:lang w:val="en-GB"/>
        </w:rPr>
        <w:t xml:space="preserve">Challenges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7A4E24">
      <w:pPr>
        <w:pStyle w:val="Heading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ListParagraph"/>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ListParagraph"/>
        <w:numPr>
          <w:ilvl w:val="0"/>
          <w:numId w:val="15"/>
        </w:numPr>
        <w:ind w:left="426"/>
        <w:rPr>
          <w:lang w:val="en-GB"/>
        </w:rPr>
      </w:pPr>
      <w:r>
        <w:rPr>
          <w:lang w:val="en-GB"/>
        </w:rPr>
        <w:lastRenderedPageBreak/>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ListParagraph"/>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ListParagraph"/>
        <w:numPr>
          <w:ilvl w:val="0"/>
          <w:numId w:val="15"/>
        </w:numPr>
        <w:ind w:left="426"/>
        <w:rPr>
          <w:lang w:val="en-GB"/>
        </w:rPr>
      </w:pPr>
      <w:r>
        <w:rPr>
          <w:lang w:val="en-GB"/>
        </w:rPr>
        <w:t xml:space="preserve">Finally, </w:t>
      </w:r>
      <w:bookmarkStart w:id="0" w:name="OLE_LINK1"/>
      <w:bookmarkStart w:id="1" w:name="OLE_LINK2"/>
      <w:bookmarkStart w:id="2"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0"/>
      <w:bookmarkEnd w:id="1"/>
      <w:bookmarkEnd w:id="2"/>
      <w:r w:rsidR="0080536F" w:rsidRPr="007B4ABA">
        <w:rPr>
          <w:lang w:val="en-GB"/>
        </w:rPr>
        <w:t>.</w:t>
      </w:r>
    </w:p>
    <w:p w14:paraId="7B35A976" w14:textId="56141D73" w:rsidR="006576FF" w:rsidRDefault="006576FF">
      <w:pPr>
        <w:spacing w:before="0" w:after="0"/>
        <w:rPr>
          <w:lang w:val="en-GB"/>
        </w:rPr>
      </w:pPr>
    </w:p>
    <w:p w14:paraId="3206AA17" w14:textId="7C3603DD" w:rsidR="00A620C9" w:rsidRPr="00091CA6" w:rsidRDefault="00A620C9" w:rsidP="00A620C9">
      <w:pPr>
        <w:pStyle w:val="Heading2"/>
        <w:rPr>
          <w:lang w:val="en-GB"/>
        </w:rPr>
      </w:pPr>
      <w:r w:rsidRPr="00091CA6">
        <w:rPr>
          <w:lang w:val="en-GB"/>
        </w:rPr>
        <w:t>Section – Context of work</w:t>
      </w:r>
    </w:p>
    <w:p w14:paraId="511B6D6D" w14:textId="0B904D17" w:rsidR="005D0EE4" w:rsidRPr="005A3284" w:rsidRDefault="005D0EE4" w:rsidP="005D0EE4">
      <w:pPr>
        <w:ind w:firstLine="708"/>
        <w:rPr>
          <w:lang w:val="en-GB"/>
        </w:rPr>
      </w:pPr>
      <w:r w:rsidRPr="005A3284">
        <w:rPr>
          <w:lang w:val="en-GB"/>
        </w:rPr>
        <w:t>The context of the pre</w:t>
      </w:r>
      <w:bookmarkStart w:id="3" w:name="_GoBack"/>
      <w:bookmarkEnd w:id="3"/>
      <w:r w:rsidRPr="005A3284">
        <w:rPr>
          <w:lang w:val="en-GB"/>
        </w:rPr>
        <w:t>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307580">
        <w:rPr>
          <w:rFonts w:cs="Times New Roman"/>
          <w:lang w:val="en-GB"/>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w:t>
      </w:r>
      <w:proofErr w:type="spellStart"/>
      <w:r w:rsidR="009F1B8E">
        <w:rPr>
          <w:lang w:val="en-GB"/>
        </w:rPr>
        <w:t>CoSPaces</w:t>
      </w:r>
      <w:proofErr w:type="spellEnd"/>
      <w:r w:rsidR="009F1B8E">
        <w:rPr>
          <w:lang w:val="en-GB"/>
        </w:rPr>
        <w:t xml:space="preserve">. </w:t>
      </w:r>
      <w:proofErr w:type="spellStart"/>
      <w:proofErr w:type="gramStart"/>
      <w:r w:rsidRPr="005A3284">
        <w:rPr>
          <w:lang w:val="en-GB"/>
        </w:rPr>
        <w:t>CoSPaces</w:t>
      </w:r>
      <w:proofErr w:type="spellEnd"/>
      <w:r w:rsidRPr="005A3284">
        <w:rPr>
          <w:lang w:val="en-GB"/>
        </w:rPr>
        <w:t xml:space="preserve"> was</w:t>
      </w:r>
      <w:proofErr w:type="gramEnd"/>
      <w:r w:rsidRPr="005A3284">
        <w:rPr>
          <w:lang w:val="en-GB"/>
        </w:rPr>
        <w:t xml:space="preserve"> a</w:t>
      </w:r>
      <w:r>
        <w:rPr>
          <w:lang w:val="en-GB"/>
        </w:rPr>
        <w:t>n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307580">
        <w:rPr>
          <w:rFonts w:cs="Times New Roman"/>
          <w:lang w:val="en-GB"/>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lastRenderedPageBreak/>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7B588F44" w:rsidR="00A620C9" w:rsidRPr="00091CA6" w:rsidRDefault="00A620C9" w:rsidP="00A620C9">
      <w:pPr>
        <w:pStyle w:val="Heading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lastRenderedPageBreak/>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ListParagraph"/>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ListParagraph"/>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ListParagraph"/>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ListParagraph"/>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ListParagraph"/>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ListParagraph"/>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ListParagraph"/>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ListParagraph"/>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0D47735D" w14:textId="77777777" w:rsidR="00192ADF" w:rsidRDefault="00192ADF" w:rsidP="00192ADF">
      <w:pPr>
        <w:pStyle w:val="Heading1"/>
        <w:numPr>
          <w:ilvl w:val="0"/>
          <w:numId w:val="0"/>
        </w:numPr>
        <w:spacing w:before="3200"/>
        <w:rPr>
          <w:lang w:val="en-GB"/>
        </w:rPr>
      </w:pPr>
    </w:p>
    <w:p w14:paraId="0921780D" w14:textId="77777777" w:rsidR="00192ADF" w:rsidRDefault="00192ADF" w:rsidP="00192ADF">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9264" behindDoc="0" locked="0" layoutInCell="1" allowOverlap="1" wp14:anchorId="061D8E5D" wp14:editId="36EB4C38">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061D8E5D" id="_x0000_s1027" type="#_x0000_t202" style="position:absolute;left:0;text-align:left;margin-left:344.2pt;margin-top:46.1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096E7942" w14:textId="77777777"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272F6E" w:rsidRPr="00EB6E31" w:rsidRDefault="00272F6E" w:rsidP="00192ADF">
                      <w:pPr>
                        <w:jc w:val="center"/>
                        <w:rPr>
                          <w:sz w:val="144"/>
                          <w:szCs w:val="144"/>
                        </w:rPr>
                      </w:pPr>
                    </w:p>
                  </w:txbxContent>
                </v:textbox>
              </v:shape>
            </w:pict>
          </mc:Fallback>
        </mc:AlternateContent>
      </w:r>
      <w:r w:rsidRPr="00536C03">
        <w:rPr>
          <w:lang w:val="en-GB"/>
        </w:rPr>
        <w:t>Controlled Vocabularies</w:t>
      </w:r>
    </w:p>
    <w:p w14:paraId="64074637" w14:textId="77777777" w:rsidR="00192ADF" w:rsidRPr="00192ADF" w:rsidRDefault="00192ADF" w:rsidP="00192ADF">
      <w:pPr>
        <w:rPr>
          <w:lang w:val="en-GB"/>
        </w:rPr>
      </w:pPr>
    </w:p>
    <w:p w14:paraId="48036B95" w14:textId="5851F652" w:rsidR="00192ADF" w:rsidRDefault="00192ADF">
      <w:pPr>
        <w:spacing w:before="0" w:after="0"/>
        <w:rPr>
          <w:rFonts w:eastAsiaTheme="majorEastAsia" w:cstheme="majorBidi"/>
          <w:b/>
          <w:bCs/>
          <w:sz w:val="40"/>
          <w:szCs w:val="28"/>
          <w:lang w:val="en-GB"/>
        </w:rPr>
      </w:pPr>
      <w:r>
        <w:rPr>
          <w:lang w:val="en-GB"/>
        </w:rPr>
        <w:br w:type="page"/>
      </w:r>
    </w:p>
    <w:p w14:paraId="5B639AF4" w14:textId="77777777" w:rsidR="00192ADF" w:rsidRDefault="00192ADF" w:rsidP="00192ADF">
      <w:pPr>
        <w:pStyle w:val="Heading1"/>
        <w:numPr>
          <w:ilvl w:val="0"/>
          <w:numId w:val="0"/>
        </w:numPr>
        <w:spacing w:before="3200"/>
        <w:rPr>
          <w:lang w:val="en-GB"/>
        </w:rPr>
      </w:pPr>
    </w:p>
    <w:p w14:paraId="464320AD" w14:textId="719C2339" w:rsidR="00192ADF" w:rsidRDefault="00192ADF" w:rsidP="00192ADF">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1312" behindDoc="0" locked="0" layoutInCell="1" allowOverlap="1" wp14:anchorId="506B9CD6" wp14:editId="4B6CA1C5">
                <wp:simplePos x="0" y="0"/>
                <wp:positionH relativeFrom="column">
                  <wp:posOffset>4371364</wp:posOffset>
                </wp:positionH>
                <wp:positionV relativeFrom="paragraph">
                  <wp:posOffset>585662</wp:posOffset>
                </wp:positionV>
                <wp:extent cx="1104900" cy="977900"/>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506B9CD6" id="_x0000_s1028" type="#_x0000_t202" style="position:absolute;left:0;text-align:left;margin-left:344.2pt;margin-top:46.1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BCZ00l6AgAABwUA&#10;AA4AAAAAAAAAAAAAAAAALgIAAGRycy9lMm9Eb2MueG1sUEsBAi0AFAAGAAgAAAAhAKhN4NffAAAA&#10;CgEAAA8AAAAAAAAAAAAAAAAA1AQAAGRycy9kb3ducmV2LnhtbFBLBQYAAAAABAAEAPMAAADgBQAA&#10;AAA=&#10;" fillcolor="#d8d8d8" stroked="f">
                <v:textbox inset="0,0,0,0">
                  <w:txbxContent>
                    <w:p w14:paraId="627F86D9" w14:textId="5E0C9CB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272F6E" w:rsidRPr="00EB6E31" w:rsidRDefault="00272F6E" w:rsidP="00192ADF">
                      <w:pPr>
                        <w:jc w:val="center"/>
                        <w:rPr>
                          <w:sz w:val="144"/>
                          <w:szCs w:val="144"/>
                        </w:rPr>
                      </w:pPr>
                    </w:p>
                  </w:txbxContent>
                </v:textbox>
              </v:shape>
            </w:pict>
          </mc:Fallback>
        </mc:AlternateContent>
      </w:r>
      <w:r>
        <w:rPr>
          <w:lang w:val="en-GB"/>
        </w:rPr>
        <w:t>Pattern extraction from non-structured sources of information</w:t>
      </w:r>
    </w:p>
    <w:p w14:paraId="184955C1" w14:textId="77777777" w:rsidR="00192ADF" w:rsidRPr="00192ADF" w:rsidRDefault="00192ADF" w:rsidP="00192ADF">
      <w:pPr>
        <w:rPr>
          <w:lang w:val="en-GB"/>
        </w:rPr>
      </w:pPr>
    </w:p>
    <w:p w14:paraId="1F8B6C87" w14:textId="173C6373" w:rsidR="00192ADF" w:rsidRDefault="00192ADF">
      <w:pPr>
        <w:spacing w:before="0" w:after="0"/>
        <w:rPr>
          <w:rFonts w:eastAsiaTheme="majorEastAsia" w:cstheme="majorBidi"/>
          <w:b/>
          <w:bCs/>
          <w:sz w:val="40"/>
          <w:szCs w:val="28"/>
          <w:lang w:val="en-GB"/>
        </w:rPr>
      </w:pPr>
      <w:r>
        <w:rPr>
          <w:lang w:val="en-GB"/>
        </w:rPr>
        <w:br w:type="page"/>
      </w:r>
    </w:p>
    <w:p w14:paraId="02C00055" w14:textId="77777777" w:rsidR="00192ADF" w:rsidRDefault="00192ADF" w:rsidP="00192ADF">
      <w:pPr>
        <w:pStyle w:val="Heading1"/>
        <w:numPr>
          <w:ilvl w:val="0"/>
          <w:numId w:val="0"/>
        </w:numPr>
        <w:spacing w:before="3200"/>
        <w:rPr>
          <w:lang w:val="en-GB"/>
        </w:rPr>
      </w:pPr>
    </w:p>
    <w:p w14:paraId="42CF4139" w14:textId="347E5CCC" w:rsidR="00192ADF" w:rsidRDefault="00192ADF" w:rsidP="00192ADF">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3360" behindDoc="0" locked="0" layoutInCell="1" allowOverlap="1" wp14:anchorId="1473752C" wp14:editId="2C62E5A3">
                <wp:simplePos x="0" y="0"/>
                <wp:positionH relativeFrom="column">
                  <wp:posOffset>4371364</wp:posOffset>
                </wp:positionH>
                <wp:positionV relativeFrom="paragraph">
                  <wp:posOffset>585662</wp:posOffset>
                </wp:positionV>
                <wp:extent cx="1104900" cy="977900"/>
                <wp:effectExtent l="0" t="0" r="0" b="0"/>
                <wp:wrapNone/>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1473752C" id="_x0000_s1029" type="#_x0000_t202" style="position:absolute;left:0;text-align:left;margin-left:344.2pt;margin-top:46.1pt;width:87pt;height:77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A3acst6AgAABwUA&#10;AA4AAAAAAAAAAAAAAAAALgIAAGRycy9lMm9Eb2MueG1sUEsBAi0AFAAGAAgAAAAhAKhN4NffAAAA&#10;CgEAAA8AAAAAAAAAAAAAAAAA1AQAAGRycy9kb3ducmV2LnhtbFBLBQYAAAAABAAEAPMAAADgBQAA&#10;AAA=&#10;" fillcolor="#d8d8d8" stroked="f">
                <v:textbox inset="0,0,0,0">
                  <w:txbxContent>
                    <w:p w14:paraId="2186EF37" w14:textId="1FE92119"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272F6E" w:rsidRPr="00EB6E31" w:rsidRDefault="00272F6E" w:rsidP="00192ADF">
                      <w:pPr>
                        <w:jc w:val="center"/>
                        <w:rPr>
                          <w:sz w:val="144"/>
                          <w:szCs w:val="144"/>
                        </w:rPr>
                      </w:pPr>
                    </w:p>
                  </w:txbxContent>
                </v:textbox>
              </v:shape>
            </w:pict>
          </mc:Fallback>
        </mc:AlternateContent>
      </w:r>
      <w:r w:rsidRPr="00536C03">
        <w:rPr>
          <w:lang w:val="en-GB"/>
        </w:rPr>
        <w:t>Con</w:t>
      </w:r>
      <w:r w:rsidR="005D3F8F">
        <w:rPr>
          <w:lang w:val="en-GB"/>
        </w:rPr>
        <w:t>cept Model</w:t>
      </w:r>
    </w:p>
    <w:p w14:paraId="2405FACE" w14:textId="77777777" w:rsidR="00192ADF" w:rsidRPr="00192ADF" w:rsidRDefault="00192ADF"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7777777" w:rsidR="00192ADF" w:rsidRDefault="00192ADF" w:rsidP="00192ADF">
      <w:pPr>
        <w:pStyle w:val="Heading1"/>
        <w:numPr>
          <w:ilvl w:val="0"/>
          <w:numId w:val="0"/>
        </w:numPr>
        <w:spacing w:before="3200"/>
        <w:rPr>
          <w:lang w:val="en-GB"/>
        </w:rPr>
      </w:pPr>
    </w:p>
    <w:p w14:paraId="7765B6CF" w14:textId="3ABC47B5" w:rsidR="00192ADF" w:rsidRDefault="00192ADF" w:rsidP="00192ADF">
      <w:pPr>
        <w:pStyle w:val="Heading1"/>
        <w:numPr>
          <w:ilvl w:val="0"/>
          <w:numId w:val="0"/>
        </w:numPr>
        <w:spacing w:before="3200"/>
        <w:rPr>
          <w:lang w:val="en-GB"/>
        </w:rPr>
      </w:pPr>
      <w:r w:rsidRPr="005D3F8F">
        <w:rPr>
          <w:noProof/>
          <w:lang w:eastAsia="pt-PT"/>
        </w:rPr>
        <mc:AlternateContent>
          <mc:Choice Requires="wps">
            <w:drawing>
              <wp:anchor distT="0" distB="0" distL="114300" distR="114300" simplePos="0" relativeHeight="251665408" behindDoc="0" locked="0" layoutInCell="1" allowOverlap="1" wp14:anchorId="20B65353" wp14:editId="0DA76694">
                <wp:simplePos x="0" y="0"/>
                <wp:positionH relativeFrom="column">
                  <wp:posOffset>4371364</wp:posOffset>
                </wp:positionH>
                <wp:positionV relativeFrom="paragraph">
                  <wp:posOffset>585662</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20B65353" id="_x0000_s1030" type="#_x0000_t202" style="position:absolute;left:0;text-align:left;margin-left:344.2pt;margin-top:46.1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rv0newIAAAcF&#10;AAAOAAAAAAAAAAAAAAAAAC4CAABkcnMvZTJvRG9jLnhtbFBLAQItABQABgAIAAAAIQCoTeDX3wAA&#10;AAoBAAAPAAAAAAAAAAAAAAAAANUEAABkcnMvZG93bnJldi54bWxQSwUGAAAAAAQABADzAAAA4QUA&#10;AAAA&#10;" fillcolor="#d8d8d8" stroked="f">
                <v:textbox inset="0,0,0,0">
                  <w:txbxContent>
                    <w:p w14:paraId="69107115" w14:textId="2DBCD81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Model Design and Development</w:t>
      </w:r>
    </w:p>
    <w:p w14:paraId="142313AB" w14:textId="77777777" w:rsidR="00192ADF" w:rsidRPr="00192ADF" w:rsidRDefault="00192ADF" w:rsidP="00192ADF">
      <w:pPr>
        <w:rPr>
          <w:lang w:val="en-GB"/>
        </w:rPr>
      </w:pPr>
    </w:p>
    <w:p w14:paraId="79E8CFC5" w14:textId="1F1FA070" w:rsidR="00192ADF" w:rsidRDefault="00192ADF">
      <w:pPr>
        <w:spacing w:before="0" w:after="0"/>
        <w:rPr>
          <w:rFonts w:eastAsiaTheme="majorEastAsia" w:cstheme="majorBidi"/>
          <w:b/>
          <w:bCs/>
          <w:sz w:val="40"/>
          <w:szCs w:val="28"/>
          <w:lang w:val="en-GB"/>
        </w:rPr>
      </w:pPr>
      <w:r>
        <w:rPr>
          <w:lang w:val="en-GB"/>
        </w:rPr>
        <w:br w:type="page"/>
      </w:r>
    </w:p>
    <w:p w14:paraId="1B5AAD79" w14:textId="77777777" w:rsidR="00192ADF" w:rsidRDefault="00192ADF" w:rsidP="00192ADF">
      <w:pPr>
        <w:pStyle w:val="Heading1"/>
        <w:numPr>
          <w:ilvl w:val="0"/>
          <w:numId w:val="0"/>
        </w:numPr>
        <w:spacing w:before="3200"/>
        <w:rPr>
          <w:lang w:val="en-GB"/>
        </w:rPr>
      </w:pPr>
    </w:p>
    <w:p w14:paraId="7377C428" w14:textId="48FC6DEF" w:rsidR="00192ADF" w:rsidRDefault="00192ADF" w:rsidP="00192ADF">
      <w:pPr>
        <w:pStyle w:val="Heading1"/>
        <w:numPr>
          <w:ilvl w:val="0"/>
          <w:numId w:val="0"/>
        </w:numPr>
        <w:spacing w:before="3200"/>
        <w:rPr>
          <w:lang w:val="en-GB"/>
        </w:rPr>
      </w:pPr>
      <w:r w:rsidRPr="005D3F8F">
        <w:rPr>
          <w:noProof/>
          <w:lang w:eastAsia="pt-PT"/>
        </w:rPr>
        <mc:AlternateContent>
          <mc:Choice Requires="wps">
            <w:drawing>
              <wp:anchor distT="0" distB="0" distL="114300" distR="114300" simplePos="0" relativeHeight="251667456" behindDoc="0" locked="0" layoutInCell="1" allowOverlap="1" wp14:anchorId="100ACFE1" wp14:editId="09D5A809">
                <wp:simplePos x="0" y="0"/>
                <wp:positionH relativeFrom="column">
                  <wp:posOffset>4371364</wp:posOffset>
                </wp:positionH>
                <wp:positionV relativeFrom="paragraph">
                  <wp:posOffset>585662</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100ACFE1" id="_x0000_s1031" type="#_x0000_t202" style="position:absolute;left:0;text-align:left;margin-left:344.2pt;margin-top:46.1pt;width:87pt;height:77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iDrQewIAAAcF&#10;AAAOAAAAAAAAAAAAAAAAAC4CAABkcnMvZTJvRG9jLnhtbFBLAQItABQABgAIAAAAIQCoTeDX3wAA&#10;AAoBAAAPAAAAAAAAAAAAAAAAANUEAABkcnMvZG93bnJldi54bWxQSwUGAAAAAAQABADzAAAA4QUA&#10;AAAA&#10;" fillcolor="#d8d8d8" stroked="f">
                <v:textbox inset="0,0,0,0">
                  <w:txbxContent>
                    <w:p w14:paraId="6A1703EB" w14:textId="74935AF5"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Assessment</w:t>
      </w:r>
    </w:p>
    <w:p w14:paraId="54AD1BA8" w14:textId="77777777" w:rsidR="00192ADF" w:rsidRPr="00192ADF" w:rsidRDefault="00192ADF" w:rsidP="00192ADF">
      <w:pPr>
        <w:rPr>
          <w:lang w:val="en-GB"/>
        </w:rPr>
      </w:pPr>
    </w:p>
    <w:p w14:paraId="0910CFF1" w14:textId="00BDCB0F" w:rsidR="00192ADF" w:rsidRDefault="00192ADF">
      <w:pPr>
        <w:spacing w:before="0" w:after="0"/>
        <w:rPr>
          <w:rFonts w:eastAsiaTheme="majorEastAsia" w:cstheme="majorBidi"/>
          <w:b/>
          <w:bCs/>
          <w:sz w:val="40"/>
          <w:szCs w:val="28"/>
          <w:lang w:val="en-GB"/>
        </w:rPr>
      </w:pPr>
      <w:r>
        <w:rPr>
          <w:lang w:val="en-GB"/>
        </w:rPr>
        <w:br w:type="page"/>
      </w:r>
    </w:p>
    <w:p w14:paraId="0C23B899" w14:textId="77777777" w:rsidR="00192ADF" w:rsidRDefault="00192ADF" w:rsidP="00192ADF">
      <w:pPr>
        <w:pStyle w:val="Heading1"/>
        <w:numPr>
          <w:ilvl w:val="0"/>
          <w:numId w:val="0"/>
        </w:numPr>
        <w:spacing w:before="3200"/>
        <w:rPr>
          <w:lang w:val="en-GB"/>
        </w:rPr>
      </w:pPr>
    </w:p>
    <w:p w14:paraId="65060EAA" w14:textId="7F87FF37" w:rsidR="00192ADF" w:rsidRDefault="00192ADF" w:rsidP="00192ADF">
      <w:pPr>
        <w:pStyle w:val="Heading1"/>
        <w:numPr>
          <w:ilvl w:val="0"/>
          <w:numId w:val="0"/>
        </w:numPr>
        <w:spacing w:before="3200"/>
        <w:rPr>
          <w:lang w:val="en-GB"/>
        </w:rPr>
      </w:pPr>
      <w:r w:rsidRPr="005D3F8F">
        <w:rPr>
          <w:noProof/>
          <w:lang w:eastAsia="pt-PT"/>
        </w:rPr>
        <mc:AlternateContent>
          <mc:Choice Requires="wps">
            <w:drawing>
              <wp:anchor distT="0" distB="0" distL="114300" distR="114300" simplePos="0" relativeHeight="251669504" behindDoc="0" locked="0" layoutInCell="1" allowOverlap="1" wp14:anchorId="67CE9DD8" wp14:editId="7C8A4487">
                <wp:simplePos x="0" y="0"/>
                <wp:positionH relativeFrom="column">
                  <wp:posOffset>4371364</wp:posOffset>
                </wp:positionH>
                <wp:positionV relativeFrom="paragraph">
                  <wp:posOffset>585662</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xmlns:w15="http://schemas.microsoft.com/office/word/2012/wordml">
            <w:pict>
              <v:shape w14:anchorId="67CE9DD8" id="_x0000_s1032" type="#_x0000_t202" style="position:absolute;left:0;text-align:left;margin-left:344.2pt;margin-top:46.1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AJLs75ewIAAAcF&#10;AAAOAAAAAAAAAAAAAAAAAC4CAABkcnMvZTJvRG9jLnhtbFBLAQItABQABgAIAAAAIQCoTeDX3wAA&#10;AAoBAAAPAAAAAAAAAAAAAAAAANUEAABkcnMvZG93bnJldi54bWxQSwUGAAAAAAQABADzAAAA4QUA&#10;AAAA&#10;" fillcolor="#d8d8d8" stroked="f">
                <v:textbox inset="0,0,0,0">
                  <w:txbxContent>
                    <w:p w14:paraId="649C04B5" w14:textId="5360D436"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 xml:space="preserve">Conclusion and Future directions </w:t>
      </w:r>
    </w:p>
    <w:p w14:paraId="346D7FDA" w14:textId="452BB11C" w:rsidR="00192ADF" w:rsidRDefault="000D4809" w:rsidP="00192ADF">
      <w:pPr>
        <w:rPr>
          <w:lang w:val="en-GB"/>
        </w:rPr>
      </w:pPr>
      <w:r>
        <w:rPr>
          <w:lang w:val="en-GB"/>
        </w:rPr>
        <w:t xml:space="preserve">Through </w:t>
      </w:r>
      <w:r w:rsidR="00513B79">
        <w:rPr>
          <w:lang w:val="en-GB"/>
        </w:rPr>
        <w:t xml:space="preserve">the following lines </w:t>
      </w:r>
      <w:r w:rsidR="00421674">
        <w:rPr>
          <w:lang w:val="en-GB"/>
        </w:rPr>
        <w:t xml:space="preserve">will be presented </w:t>
      </w:r>
      <w:r w:rsidR="00513B79">
        <w:rPr>
          <w:lang w:val="en-GB"/>
        </w:rPr>
        <w:t xml:space="preserve">an </w:t>
      </w:r>
      <w:r w:rsidR="004F1168">
        <w:rPr>
          <w:lang w:val="en-GB"/>
        </w:rPr>
        <w:t xml:space="preserve">overview </w:t>
      </w:r>
      <w:r w:rsidR="00513B79">
        <w:rPr>
          <w:lang w:val="en-GB"/>
        </w:rPr>
        <w:t xml:space="preserve">of the work developed in this thesis. </w:t>
      </w:r>
      <w:r w:rsidR="004F1168">
        <w:rPr>
          <w:lang w:val="en-GB"/>
        </w:rPr>
        <w:t xml:space="preserve">The objectives were defined in Chapter 1 that </w:t>
      </w:r>
      <w:r>
        <w:rPr>
          <w:lang w:val="en-GB"/>
        </w:rPr>
        <w:t xml:space="preserve">intended </w:t>
      </w:r>
      <w:r w:rsidR="004F1168">
        <w:rPr>
          <w:lang w:val="en-GB"/>
        </w:rPr>
        <w:t xml:space="preserve">to guide the path of the study. For these objectives it will be described which </w:t>
      </w:r>
      <w:r>
        <w:rPr>
          <w:lang w:val="en-GB"/>
        </w:rPr>
        <w:t xml:space="preserve">ones </w:t>
      </w:r>
      <w:r w:rsidR="004F1168">
        <w:rPr>
          <w:lang w:val="en-GB"/>
        </w:rPr>
        <w:t xml:space="preserve">were achieved and which </w:t>
      </w:r>
      <w:r>
        <w:rPr>
          <w:lang w:val="en-GB"/>
        </w:rPr>
        <w:t xml:space="preserve">ones were </w:t>
      </w:r>
      <w:r w:rsidR="004F1168">
        <w:rPr>
          <w:lang w:val="en-GB"/>
        </w:rPr>
        <w:t>not, describing also the problems and difficulties found during the development and research</w:t>
      </w:r>
      <w:r w:rsidR="00513B79">
        <w:rPr>
          <w:lang w:val="en-GB"/>
        </w:rPr>
        <w:t>.</w:t>
      </w:r>
      <w:r w:rsidR="004F1168">
        <w:rPr>
          <w:lang w:val="en-GB"/>
        </w:rPr>
        <w:t xml:space="preserve"> Similarly, this will also </w:t>
      </w:r>
      <w:r w:rsidR="00870EA9">
        <w:rPr>
          <w:lang w:val="en-GB"/>
        </w:rPr>
        <w:t xml:space="preserve">bring to attention some possible future </w:t>
      </w:r>
      <w:del w:id="4" w:author="Ruben" w:date="2015-02-22T22:08:00Z">
        <w:r w:rsidR="00870EA9" w:rsidDel="00921EB7">
          <w:rPr>
            <w:lang w:val="en-GB"/>
          </w:rPr>
          <w:delText xml:space="preserve">directions that were found to be </w:delText>
        </w:r>
      </w:del>
      <w:del w:id="5" w:author="Ruben" w:date="2015-02-22T21:59:00Z">
        <w:r w:rsidR="00870EA9" w:rsidDel="009471EA">
          <w:rPr>
            <w:lang w:val="en-GB"/>
          </w:rPr>
          <w:delText xml:space="preserve">good </w:delText>
        </w:r>
      </w:del>
      <w:del w:id="6" w:author="Ruben" w:date="2015-02-22T22:00:00Z">
        <w:r w:rsidR="00870EA9" w:rsidDel="009471EA">
          <w:rPr>
            <w:lang w:val="en-GB"/>
          </w:rPr>
          <w:delText xml:space="preserve">proposals </w:delText>
        </w:r>
      </w:del>
      <w:ins w:id="7" w:author="Ruben" w:date="2015-02-22T22:00:00Z">
        <w:r w:rsidR="009471EA">
          <w:rPr>
            <w:lang w:val="en-GB"/>
          </w:rPr>
          <w:t>research topics</w:t>
        </w:r>
      </w:ins>
      <w:ins w:id="8" w:author="Ruben" w:date="2015-02-22T22:09:00Z">
        <w:r w:rsidR="00921EB7">
          <w:rPr>
            <w:lang w:val="en-GB"/>
          </w:rPr>
          <w:t>,</w:t>
        </w:r>
      </w:ins>
      <w:ins w:id="9" w:author="Ruben" w:date="2015-02-22T22:00:00Z">
        <w:r w:rsidR="009471EA">
          <w:rPr>
            <w:lang w:val="en-GB"/>
          </w:rPr>
          <w:t xml:space="preserve"> </w:t>
        </w:r>
      </w:ins>
      <w:ins w:id="10" w:author="Ruben" w:date="2015-02-22T22:08:00Z">
        <w:r w:rsidR="00921EB7">
          <w:rPr>
            <w:lang w:val="en-GB"/>
          </w:rPr>
          <w:t xml:space="preserve">where </w:t>
        </w:r>
      </w:ins>
      <w:ins w:id="11" w:author="Ruben" w:date="2015-02-22T22:09:00Z">
        <w:r w:rsidR="00921EB7">
          <w:rPr>
            <w:lang w:val="en-GB"/>
          </w:rPr>
          <w:t xml:space="preserve">achievements addressed by </w:t>
        </w:r>
      </w:ins>
      <w:ins w:id="12" w:author="Ruben" w:date="2015-02-22T22:08:00Z">
        <w:r w:rsidR="00921EB7">
          <w:rPr>
            <w:lang w:val="en-GB"/>
          </w:rPr>
          <w:t xml:space="preserve">this work can </w:t>
        </w:r>
      </w:ins>
      <w:ins w:id="13" w:author="Ruben" w:date="2015-02-22T22:09:00Z">
        <w:r w:rsidR="00921EB7">
          <w:rPr>
            <w:lang w:val="en-GB"/>
          </w:rPr>
          <w:t>constitute a solid basis</w:t>
        </w:r>
      </w:ins>
      <w:del w:id="14" w:author="Ruben" w:date="2015-02-22T22:09:00Z">
        <w:r w:rsidR="00870EA9" w:rsidDel="00921EB7">
          <w:rPr>
            <w:lang w:val="en-GB"/>
          </w:rPr>
          <w:delText>to continue this study</w:delText>
        </w:r>
        <w:r w:rsidDel="00921EB7">
          <w:rPr>
            <w:lang w:val="en-GB"/>
          </w:rPr>
          <w:delText>, and some areas in which the author thinks this project might be useful</w:delText>
        </w:r>
      </w:del>
      <w:r w:rsidR="00870EA9">
        <w:rPr>
          <w:lang w:val="en-GB"/>
        </w:rPr>
        <w:t>.</w:t>
      </w:r>
    </w:p>
    <w:p w14:paraId="34AEE505" w14:textId="279709E6" w:rsidR="00513B79" w:rsidRDefault="00513B79" w:rsidP="00513B79">
      <w:pPr>
        <w:pStyle w:val="Heading2"/>
        <w:numPr>
          <w:ilvl w:val="0"/>
          <w:numId w:val="0"/>
        </w:numPr>
        <w:ind w:left="576" w:hanging="576"/>
        <w:rPr>
          <w:lang w:val="en-GB"/>
        </w:rPr>
      </w:pPr>
      <w:r>
        <w:rPr>
          <w:lang w:val="en-GB"/>
        </w:rPr>
        <w:t>7.1</w:t>
      </w:r>
      <w:r>
        <w:rPr>
          <w:lang w:val="en-GB"/>
        </w:rPr>
        <w:tab/>
      </w:r>
      <w:r w:rsidR="00630E5B" w:rsidRPr="006679A0">
        <w:rPr>
          <w:lang w:val="en-GB"/>
        </w:rPr>
        <w:t>Research Contributions</w:t>
      </w:r>
    </w:p>
    <w:p w14:paraId="73536E53" w14:textId="7F36251F" w:rsidR="00421674" w:rsidRDefault="004F1168" w:rsidP="00421674">
      <w:pPr>
        <w:rPr>
          <w:lang w:val="en-GB"/>
        </w:rPr>
      </w:pPr>
      <w:commentRangeStart w:id="15"/>
      <w:r>
        <w:rPr>
          <w:lang w:val="en-GB"/>
        </w:rPr>
        <w:t xml:space="preserve">This work was developed </w:t>
      </w:r>
      <w:r w:rsidR="003B65FE">
        <w:rPr>
          <w:lang w:val="en-GB"/>
        </w:rPr>
        <w:t xml:space="preserve">with concepts from </w:t>
      </w:r>
      <w:r w:rsidR="00C45177">
        <w:rPr>
          <w:lang w:val="en-GB"/>
        </w:rPr>
        <w:t xml:space="preserve">Information Retrieval and </w:t>
      </w:r>
      <w:r>
        <w:rPr>
          <w:lang w:val="en-GB"/>
        </w:rPr>
        <w:t>Data</w:t>
      </w:r>
      <w:r w:rsidR="000D4809">
        <w:rPr>
          <w:lang w:val="en-GB"/>
        </w:rPr>
        <w:t>/Text</w:t>
      </w:r>
      <w:r>
        <w:rPr>
          <w:lang w:val="en-GB"/>
        </w:rPr>
        <w:t xml:space="preserve"> Mining </w:t>
      </w:r>
      <w:r w:rsidR="003B65FE">
        <w:rPr>
          <w:lang w:val="en-GB"/>
        </w:rPr>
        <w:t>subjects</w:t>
      </w:r>
      <w:r>
        <w:rPr>
          <w:lang w:val="en-GB"/>
        </w:rPr>
        <w:t xml:space="preserve">. Specifically </w:t>
      </w:r>
      <w:r w:rsidR="003B65FE">
        <w:rPr>
          <w:lang w:val="en-GB"/>
        </w:rPr>
        <w:t>with concepts and techniques from</w:t>
      </w:r>
      <w:r>
        <w:rPr>
          <w:lang w:val="en-GB"/>
        </w:rPr>
        <w:t xml:space="preserve"> Ontology Learning. </w:t>
      </w:r>
      <w:commentRangeEnd w:id="15"/>
      <w:r w:rsidR="00921EB7">
        <w:rPr>
          <w:rStyle w:val="CommentReference"/>
        </w:rPr>
        <w:commentReference w:id="15"/>
      </w:r>
    </w:p>
    <w:p w14:paraId="5AF9B712" w14:textId="37ACF6C6" w:rsidR="00695D11" w:rsidDel="00921EB7" w:rsidRDefault="003B65FE" w:rsidP="00421674">
      <w:pPr>
        <w:rPr>
          <w:del w:id="16" w:author="Ruben" w:date="2015-02-22T22:11:00Z"/>
          <w:lang w:val="en-GB"/>
        </w:rPr>
      </w:pPr>
      <w:r>
        <w:rPr>
          <w:lang w:val="en-GB"/>
        </w:rPr>
        <w:t xml:space="preserve">The development of this work proposed four expected outcomes in Chapter 1 as follows: </w:t>
      </w:r>
    </w:p>
    <w:p w14:paraId="53D44D61" w14:textId="0AA2AE7C" w:rsidR="006679A0" w:rsidDel="00921EB7" w:rsidRDefault="006679A0" w:rsidP="00421674">
      <w:pPr>
        <w:rPr>
          <w:del w:id="17" w:author="Ruben" w:date="2015-02-22T22:12:00Z"/>
          <w:lang w:val="en-GB"/>
        </w:rPr>
      </w:pPr>
    </w:p>
    <w:p w14:paraId="2498BE1C" w14:textId="31DCE480" w:rsidR="001A7CC9" w:rsidRDefault="001A7CC9" w:rsidP="001A7CC9">
      <w:pPr>
        <w:pStyle w:val="ListParagraph"/>
        <w:numPr>
          <w:ilvl w:val="0"/>
          <w:numId w:val="15"/>
        </w:numPr>
        <w:ind w:left="426"/>
        <w:rPr>
          <w:lang w:val="en-GB"/>
        </w:rPr>
      </w:pPr>
      <w:r w:rsidRPr="001A7CC9">
        <w:rPr>
          <w:u w:val="single"/>
          <w:lang w:val="en-GB"/>
        </w:rPr>
        <w:t>To develop a method to describe how to extract concepts and recognize relations between them</w:t>
      </w:r>
      <w:ins w:id="18" w:author="Ruben" w:date="2015-02-22T22:12:00Z">
        <w:r w:rsidR="00921EB7">
          <w:rPr>
            <w:u w:val="single"/>
            <w:lang w:val="en-GB"/>
          </w:rPr>
          <w:t>,</w:t>
        </w:r>
      </w:ins>
      <w:r w:rsidRPr="001A7CC9">
        <w:rPr>
          <w:u w:val="single"/>
          <w:lang w:val="en-GB"/>
        </w:rPr>
        <w:t xml:space="preserve"> from a set </w:t>
      </w:r>
      <w:del w:id="19" w:author="Ruben" w:date="2015-02-22T22:14:00Z">
        <w:r w:rsidRPr="001A7CC9" w:rsidDel="00921EB7">
          <w:rPr>
            <w:u w:val="single"/>
            <w:lang w:val="en-GB"/>
          </w:rPr>
          <w:delText>of documents with non-structured data</w:delText>
        </w:r>
      </w:del>
      <w:ins w:id="20" w:author="Ruben" w:date="2015-02-22T22:14:00Z">
        <w:r w:rsidR="00921EB7">
          <w:rPr>
            <w:u w:val="single"/>
            <w:lang w:val="en-GB"/>
          </w:rPr>
          <w:t>data document corpus</w:t>
        </w:r>
      </w:ins>
      <w:r w:rsidRPr="001A7CC9">
        <w:rPr>
          <w:u w:val="single"/>
          <w:lang w:val="en-GB"/>
        </w:rPr>
        <w:t xml:space="preserve">, and to </w:t>
      </w:r>
      <w:commentRangeStart w:id="21"/>
      <w:r w:rsidRPr="001A7CC9">
        <w:rPr>
          <w:u w:val="single"/>
          <w:lang w:val="en-GB"/>
        </w:rPr>
        <w:t>recognize useful new concepts and relations</w:t>
      </w:r>
      <w:commentRangeEnd w:id="21"/>
      <w:r w:rsidR="00921EB7">
        <w:rPr>
          <w:rStyle w:val="CommentReference"/>
        </w:rPr>
        <w:commentReference w:id="21"/>
      </w:r>
      <w:r w:rsidRPr="001A7CC9">
        <w:rPr>
          <w:u w:val="single"/>
          <w:lang w:val="en-GB"/>
        </w:rPr>
        <w:t xml:space="preserve"> in order to update a domain ontology</w:t>
      </w:r>
      <w:r>
        <w:rPr>
          <w:lang w:val="en-GB"/>
        </w:rPr>
        <w:t>.</w:t>
      </w:r>
    </w:p>
    <w:p w14:paraId="12A9636C" w14:textId="0236D1B4" w:rsidR="006679A0" w:rsidDel="00921EB7" w:rsidRDefault="006679A0" w:rsidP="006679A0">
      <w:pPr>
        <w:pStyle w:val="ListParagraph"/>
        <w:ind w:left="426"/>
        <w:rPr>
          <w:del w:id="22" w:author="Ruben" w:date="2015-02-22T22:14:00Z"/>
          <w:lang w:val="en-GB"/>
        </w:rPr>
      </w:pPr>
    </w:p>
    <w:p w14:paraId="40134C67" w14:textId="174A3BB0" w:rsidR="00B0725C" w:rsidRDefault="001A7CC9" w:rsidP="001A7CC9">
      <w:pPr>
        <w:ind w:left="66"/>
        <w:rPr>
          <w:lang w:val="en-GB"/>
        </w:rPr>
      </w:pPr>
      <w:r>
        <w:rPr>
          <w:lang w:val="en-GB"/>
        </w:rPr>
        <w:lastRenderedPageBreak/>
        <w:t xml:space="preserve">Briefly, the goal was to </w:t>
      </w:r>
      <w:r w:rsidR="00E01B8A">
        <w:rPr>
          <w:lang w:val="en-GB"/>
        </w:rPr>
        <w:t xml:space="preserve">apply </w:t>
      </w:r>
      <w:commentRangeStart w:id="23"/>
      <w:r w:rsidR="00E01B8A">
        <w:rPr>
          <w:lang w:val="en-GB"/>
        </w:rPr>
        <w:t>Data</w:t>
      </w:r>
      <w:r w:rsidR="000D4809">
        <w:rPr>
          <w:lang w:val="en-GB"/>
        </w:rPr>
        <w:t>/Text</w:t>
      </w:r>
      <w:commentRangeEnd w:id="23"/>
      <w:r w:rsidR="00921EB7">
        <w:rPr>
          <w:rStyle w:val="CommentReference"/>
        </w:rPr>
        <w:commentReference w:id="23"/>
      </w:r>
      <w:r w:rsidR="00E01B8A">
        <w:rPr>
          <w:lang w:val="en-GB"/>
        </w:rPr>
        <w:t xml:space="preserve"> Mining techniques to </w:t>
      </w:r>
      <w:r>
        <w:rPr>
          <w:lang w:val="en-GB"/>
        </w:rPr>
        <w:t xml:space="preserve">discover knowledge in </w:t>
      </w:r>
      <w:commentRangeStart w:id="24"/>
      <w:r>
        <w:rPr>
          <w:lang w:val="en-GB"/>
        </w:rPr>
        <w:t>source documents</w:t>
      </w:r>
      <w:commentRangeEnd w:id="24"/>
      <w:r w:rsidR="00921EB7">
        <w:rPr>
          <w:rStyle w:val="CommentReference"/>
        </w:rPr>
        <w:commentReference w:id="24"/>
      </w:r>
      <w:r>
        <w:rPr>
          <w:lang w:val="en-GB"/>
        </w:rPr>
        <w:t xml:space="preserve"> that could be useful to update </w:t>
      </w:r>
      <w:proofErr w:type="gramStart"/>
      <w:r>
        <w:rPr>
          <w:lang w:val="en-GB"/>
        </w:rPr>
        <w:t>a domain</w:t>
      </w:r>
      <w:proofErr w:type="gramEnd"/>
      <w:r>
        <w:rPr>
          <w:lang w:val="en-GB"/>
        </w:rPr>
        <w:t xml:space="preserve"> ontology. </w:t>
      </w:r>
      <w:proofErr w:type="gramStart"/>
      <w:r w:rsidR="007573A7">
        <w:rPr>
          <w:lang w:val="en-GB"/>
        </w:rPr>
        <w:t>K</w:t>
      </w:r>
      <w:r w:rsidR="00D41F5D">
        <w:rPr>
          <w:lang w:val="en-GB"/>
        </w:rPr>
        <w:t>nowledge</w:t>
      </w:r>
      <w:r w:rsidR="007573A7">
        <w:rPr>
          <w:lang w:val="en-GB"/>
        </w:rPr>
        <w:t>,</w:t>
      </w:r>
      <w:proofErr w:type="gramEnd"/>
      <w:r w:rsidR="00D41F5D">
        <w:rPr>
          <w:lang w:val="en-GB"/>
        </w:rPr>
        <w:t xml:space="preserve"> meant </w:t>
      </w:r>
      <w:r w:rsidR="007573A7">
        <w:rPr>
          <w:lang w:val="en-GB"/>
        </w:rPr>
        <w:t xml:space="preserve">the </w:t>
      </w:r>
      <w:r w:rsidR="00D41F5D">
        <w:rPr>
          <w:lang w:val="en-GB"/>
        </w:rPr>
        <w:t>discover</w:t>
      </w:r>
      <w:r w:rsidR="007573A7">
        <w:rPr>
          <w:lang w:val="en-GB"/>
        </w:rPr>
        <w:t>y of</w:t>
      </w:r>
      <w:r w:rsidR="00D41F5D">
        <w:rPr>
          <w:lang w:val="en-GB"/>
        </w:rPr>
        <w:t xml:space="preserve"> new concepts</w:t>
      </w:r>
      <w:del w:id="25" w:author="Ruben" w:date="2015-02-22T22:17:00Z">
        <w:r w:rsidR="00D41F5D" w:rsidDel="00921EB7">
          <w:rPr>
            <w:lang w:val="en-GB"/>
          </w:rPr>
          <w:delText xml:space="preserve"> or</w:delText>
        </w:r>
      </w:del>
      <w:ins w:id="26" w:author="Ruben" w:date="2015-02-22T22:17:00Z">
        <w:r w:rsidR="00921EB7">
          <w:rPr>
            <w:lang w:val="en-GB"/>
          </w:rPr>
          <w:t>,</w:t>
        </w:r>
      </w:ins>
      <w:r w:rsidR="00D41F5D">
        <w:rPr>
          <w:lang w:val="en-GB"/>
        </w:rPr>
        <w:t xml:space="preserve"> relations or </w:t>
      </w:r>
      <w:r w:rsidR="007573A7">
        <w:rPr>
          <w:lang w:val="en-GB"/>
        </w:rPr>
        <w:t xml:space="preserve">the </w:t>
      </w:r>
      <w:r w:rsidR="00D41F5D">
        <w:rPr>
          <w:lang w:val="en-GB"/>
        </w:rPr>
        <w:t>improve</w:t>
      </w:r>
      <w:r w:rsidR="007573A7">
        <w:rPr>
          <w:lang w:val="en-GB"/>
        </w:rPr>
        <w:t>ment of</w:t>
      </w:r>
      <w:r w:rsidR="00D41F5D">
        <w:rPr>
          <w:lang w:val="en-GB"/>
        </w:rPr>
        <w:t xml:space="preserve"> the relations between the concepts already in </w:t>
      </w:r>
      <w:commentRangeStart w:id="27"/>
      <w:r w:rsidR="00D41F5D">
        <w:rPr>
          <w:lang w:val="en-GB"/>
        </w:rPr>
        <w:t>the domain ontology</w:t>
      </w:r>
      <w:commentRangeEnd w:id="27"/>
      <w:r w:rsidR="00921EB7">
        <w:rPr>
          <w:rStyle w:val="CommentReference"/>
        </w:rPr>
        <w:commentReference w:id="27"/>
      </w:r>
      <w:r w:rsidR="00D41F5D">
        <w:rPr>
          <w:lang w:val="en-GB"/>
        </w:rPr>
        <w:t xml:space="preserve">. </w:t>
      </w:r>
      <w:r w:rsidR="004318EF">
        <w:rPr>
          <w:lang w:val="en-GB"/>
        </w:rPr>
        <w:t>The initial resources were a set of document</w:t>
      </w:r>
      <w:r w:rsidR="001D52BB">
        <w:rPr>
          <w:lang w:val="en-GB"/>
        </w:rPr>
        <w:t>s</w:t>
      </w:r>
      <w:r w:rsidR="004318EF">
        <w:rPr>
          <w:lang w:val="en-GB"/>
        </w:rPr>
        <w:t xml:space="preserve"> and a domain ontology adopted from </w:t>
      </w:r>
      <w:commentRangeStart w:id="28"/>
      <w:r w:rsidR="004318EF">
        <w:rPr>
          <w:lang w:val="en-GB"/>
        </w:rPr>
        <w:t xml:space="preserve">SEKS project </w:t>
      </w:r>
      <w:commentRangeEnd w:id="28"/>
      <w:r w:rsidR="000A7C26">
        <w:rPr>
          <w:rStyle w:val="CommentReference"/>
        </w:rPr>
        <w:commentReference w:id="28"/>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4318EF" w:rsidRPr="00307580">
        <w:rPr>
          <w:rFonts w:cs="Times New Roman"/>
          <w:lang w:val="en-GB"/>
        </w:rPr>
        <w:t>(Figueiras, 2012)</w:t>
      </w:r>
      <w:r w:rsidR="004318EF">
        <w:rPr>
          <w:lang w:val="en-GB"/>
        </w:rPr>
        <w:fldChar w:fldCharType="end"/>
      </w:r>
      <w:r w:rsidR="004318EF">
        <w:rPr>
          <w:lang w:val="en-GB"/>
        </w:rPr>
        <w:t xml:space="preserve"> </w:t>
      </w:r>
      <w:r w:rsidR="00D41F5D">
        <w:rPr>
          <w:lang w:val="en-GB"/>
        </w:rPr>
        <w:t xml:space="preserve">both </w:t>
      </w:r>
      <w:r w:rsidR="004318EF">
        <w:rPr>
          <w:lang w:val="en-GB"/>
        </w:rPr>
        <w:t xml:space="preserve">from B&amp;C domain. </w:t>
      </w:r>
      <w:r w:rsidR="001D52BB">
        <w:rPr>
          <w:lang w:val="en-GB"/>
        </w:rPr>
        <w:t xml:space="preserve">The documents were initially processed in the </w:t>
      </w:r>
      <w:proofErr w:type="spellStart"/>
      <w:r w:rsidR="001D52BB">
        <w:rPr>
          <w:lang w:val="en-GB"/>
        </w:rPr>
        <w:t>Rapidminer</w:t>
      </w:r>
      <w:proofErr w:type="spellEnd"/>
      <w:r w:rsidR="001D52BB">
        <w:rPr>
          <w:lang w:val="en-GB"/>
        </w:rPr>
        <w:t xml:space="preserve"> </w:t>
      </w:r>
      <w:r w:rsidR="00D41F5D">
        <w:rPr>
          <w:lang w:val="en-GB"/>
        </w:rPr>
        <w:t xml:space="preserve">software </w:t>
      </w:r>
      <w:r w:rsidR="001D52BB">
        <w:rPr>
          <w:lang w:val="en-GB"/>
        </w:rPr>
        <w:t xml:space="preserve">tool. </w:t>
      </w:r>
      <w:proofErr w:type="spellStart"/>
      <w:r w:rsidR="001D52BB">
        <w:rPr>
          <w:lang w:val="en-GB"/>
        </w:rPr>
        <w:t>Rapidminer</w:t>
      </w:r>
      <w:proofErr w:type="spellEnd"/>
      <w:r w:rsidR="001D52BB">
        <w:rPr>
          <w:lang w:val="en-GB"/>
        </w:rPr>
        <w:t xml:space="preserve"> proved to be a </w:t>
      </w:r>
      <w:commentRangeStart w:id="29"/>
      <w:r w:rsidR="001D52BB">
        <w:rPr>
          <w:lang w:val="en-GB"/>
        </w:rPr>
        <w:t>good tool</w:t>
      </w:r>
      <w:commentRangeEnd w:id="29"/>
      <w:r w:rsidR="000A7C26">
        <w:rPr>
          <w:rStyle w:val="CommentReference"/>
        </w:rPr>
        <w:commentReference w:id="29"/>
      </w:r>
      <w:r w:rsidR="001D52BB">
        <w:rPr>
          <w:lang w:val="en-GB"/>
        </w:rPr>
        <w:t xml:space="preserve">, as it </w:t>
      </w:r>
      <w:r w:rsidR="00307580">
        <w:rPr>
          <w:lang w:val="en-GB"/>
        </w:rPr>
        <w:t xml:space="preserve">also </w:t>
      </w:r>
      <w:r w:rsidR="001D52BB">
        <w:rPr>
          <w:lang w:val="en-GB"/>
        </w:rPr>
        <w:t xml:space="preserve">allowed </w:t>
      </w:r>
      <w:proofErr w:type="gramStart"/>
      <w:r w:rsidR="001D52BB">
        <w:rPr>
          <w:lang w:val="en-GB"/>
        </w:rPr>
        <w:t xml:space="preserve">to </w:t>
      </w:r>
      <w:r w:rsidR="000D4809">
        <w:rPr>
          <w:lang w:val="en-GB"/>
        </w:rPr>
        <w:t>apply</w:t>
      </w:r>
      <w:proofErr w:type="gramEnd"/>
      <w:r w:rsidR="001D52BB">
        <w:rPr>
          <w:lang w:val="en-GB"/>
        </w:rPr>
        <w:t xml:space="preserve"> the algorithms FP-Growth to discover </w:t>
      </w:r>
      <w:r w:rsidR="000D4809">
        <w:rPr>
          <w:lang w:val="en-GB"/>
        </w:rPr>
        <w:t xml:space="preserve">frequent </w:t>
      </w:r>
      <w:r w:rsidR="001D52BB">
        <w:rPr>
          <w:lang w:val="en-GB"/>
        </w:rPr>
        <w:t xml:space="preserve">patterns and Association Rules to discover the relations. </w:t>
      </w:r>
      <w:r w:rsidR="000D4809">
        <w:rPr>
          <w:lang w:val="en-GB"/>
        </w:rPr>
        <w:t>T</w:t>
      </w:r>
      <w:r w:rsidR="00307580">
        <w:rPr>
          <w:lang w:val="en-GB"/>
        </w:rPr>
        <w:t>he process created f</w:t>
      </w:r>
      <w:r w:rsidR="001D52BB">
        <w:rPr>
          <w:lang w:val="en-GB"/>
        </w:rPr>
        <w:t xml:space="preserve">or the matching between the frequent items discovered in the documents and the keywords associated to the concepts </w:t>
      </w:r>
      <w:r w:rsidR="000D4809">
        <w:rPr>
          <w:lang w:val="en-GB"/>
        </w:rPr>
        <w:t>from</w:t>
      </w:r>
      <w:r w:rsidR="001D52BB">
        <w:rPr>
          <w:lang w:val="en-GB"/>
        </w:rPr>
        <w:t xml:space="preserve"> the domain ontology</w:t>
      </w:r>
      <w:r w:rsidR="000D4809">
        <w:rPr>
          <w:lang w:val="en-GB"/>
        </w:rPr>
        <w:t xml:space="preserve"> was the Frequent </w:t>
      </w:r>
      <w:proofErr w:type="spellStart"/>
      <w:r w:rsidR="000D4809">
        <w:rPr>
          <w:lang w:val="en-GB"/>
        </w:rPr>
        <w:t>Itemset</w:t>
      </w:r>
      <w:proofErr w:type="spellEnd"/>
      <w:r w:rsidR="000D4809">
        <w:rPr>
          <w:lang w:val="en-GB"/>
        </w:rPr>
        <w:t xml:space="preserve"> Matching (refer to chapter </w:t>
      </w:r>
      <w:r w:rsidR="000D4809" w:rsidRPr="001A7CC9">
        <w:rPr>
          <w:highlight w:val="yellow"/>
          <w:lang w:val="en-GB"/>
        </w:rPr>
        <w:t>XX.XX</w:t>
      </w:r>
      <w:r w:rsidR="000D4809">
        <w:rPr>
          <w:lang w:val="en-GB"/>
        </w:rPr>
        <w:t>)</w:t>
      </w:r>
      <w:r w:rsidR="001D52BB">
        <w:rPr>
          <w:lang w:val="en-GB"/>
        </w:rPr>
        <w:t>. Th</w:t>
      </w:r>
      <w:r w:rsidR="00B0725C">
        <w:rPr>
          <w:lang w:val="en-GB"/>
        </w:rPr>
        <w:t>is</w:t>
      </w:r>
      <w:r w:rsidR="001D52BB">
        <w:rPr>
          <w:lang w:val="en-GB"/>
        </w:rPr>
        <w:t xml:space="preserve"> process </w:t>
      </w:r>
      <w:r w:rsidR="00B0725C">
        <w:rPr>
          <w:lang w:val="en-GB"/>
        </w:rPr>
        <w:t xml:space="preserve">allowed to </w:t>
      </w:r>
      <w:r w:rsidR="00D41F5D">
        <w:rPr>
          <w:lang w:val="en-GB"/>
        </w:rPr>
        <w:t xml:space="preserve">search through the ontology in order to </w:t>
      </w:r>
      <w:r w:rsidR="000D4809">
        <w:rPr>
          <w:lang w:val="en-GB"/>
        </w:rPr>
        <w:t xml:space="preserve">verify if the frequent items discovered in the documents were associated to any concept inside the ontology, or if it originated new knowledge. </w:t>
      </w:r>
    </w:p>
    <w:p w14:paraId="6B7B38BD" w14:textId="4A1CA20C" w:rsidR="001A7CC9" w:rsidRDefault="00B0725C" w:rsidP="001A7CC9">
      <w:pPr>
        <w:ind w:left="66"/>
        <w:rPr>
          <w:lang w:val="en-GB"/>
        </w:rPr>
      </w:pPr>
      <w:r>
        <w:rPr>
          <w:lang w:val="en-GB"/>
        </w:rPr>
        <w:t xml:space="preserve">With this </w:t>
      </w:r>
      <w:commentRangeStart w:id="30"/>
      <w:r w:rsidR="00307580">
        <w:rPr>
          <w:lang w:val="en-GB"/>
        </w:rPr>
        <w:t xml:space="preserve">Ontology Learning </w:t>
      </w:r>
      <w:r>
        <w:rPr>
          <w:lang w:val="en-GB"/>
        </w:rPr>
        <w:t>method</w:t>
      </w:r>
      <w:commentRangeEnd w:id="30"/>
      <w:r w:rsidR="000A7C26">
        <w:rPr>
          <w:rStyle w:val="CommentReference"/>
        </w:rPr>
        <w:commentReference w:id="30"/>
      </w:r>
      <w:r>
        <w:rPr>
          <w:lang w:val="en-GB"/>
        </w:rPr>
        <w:t xml:space="preserve"> it is possible to </w:t>
      </w:r>
      <w:r w:rsidR="00307580">
        <w:rPr>
          <w:lang w:val="en-GB"/>
        </w:rPr>
        <w:t xml:space="preserve">turn </w:t>
      </w:r>
      <w:r>
        <w:rPr>
          <w:lang w:val="en-GB"/>
        </w:rPr>
        <w:t>the domain ontology more up to date.</w:t>
      </w:r>
      <w:r w:rsidR="007804F3">
        <w:rPr>
          <w:lang w:val="en-GB"/>
        </w:rPr>
        <w:t xml:space="preserve"> </w:t>
      </w:r>
      <w:r w:rsidR="00C56495">
        <w:rPr>
          <w:lang w:val="en-GB"/>
        </w:rPr>
        <w:t>Even with a small sample, t</w:t>
      </w:r>
      <w:r w:rsidR="007804F3">
        <w:rPr>
          <w:lang w:val="en-GB"/>
        </w:rPr>
        <w:t xml:space="preserve">his process provided some </w:t>
      </w:r>
      <w:commentRangeStart w:id="31"/>
      <w:r w:rsidR="007804F3">
        <w:rPr>
          <w:lang w:val="en-GB"/>
        </w:rPr>
        <w:t>good results</w:t>
      </w:r>
      <w:commentRangeEnd w:id="31"/>
      <w:r w:rsidR="000A7C26">
        <w:rPr>
          <w:rStyle w:val="CommentReference"/>
        </w:rPr>
        <w:commentReference w:id="31"/>
      </w:r>
      <w:r w:rsidR="007804F3">
        <w:rPr>
          <w:lang w:val="en-GB"/>
        </w:rPr>
        <w:t xml:space="preserve">, as it discovered new concepts, and also provided some interesting relations between the concepts, although </w:t>
      </w:r>
      <w:commentRangeStart w:id="32"/>
      <w:r w:rsidR="007804F3">
        <w:rPr>
          <w:lang w:val="en-GB"/>
        </w:rPr>
        <w:t xml:space="preserve">more tests should be done </w:t>
      </w:r>
      <w:commentRangeEnd w:id="32"/>
      <w:r w:rsidR="000A7C26">
        <w:rPr>
          <w:rStyle w:val="CommentReference"/>
        </w:rPr>
        <w:commentReference w:id="32"/>
      </w:r>
      <w:r w:rsidR="007804F3">
        <w:rPr>
          <w:lang w:val="en-GB"/>
        </w:rPr>
        <w:t xml:space="preserve">in order to improve its </w:t>
      </w:r>
      <w:commentRangeStart w:id="33"/>
      <w:r w:rsidR="007804F3">
        <w:rPr>
          <w:lang w:val="en-GB"/>
        </w:rPr>
        <w:t>reliability</w:t>
      </w:r>
      <w:commentRangeEnd w:id="33"/>
      <w:r w:rsidR="000A7C26">
        <w:rPr>
          <w:rStyle w:val="CommentReference"/>
        </w:rPr>
        <w:commentReference w:id="33"/>
      </w:r>
      <w:r w:rsidR="007804F3">
        <w:rPr>
          <w:lang w:val="en-GB"/>
        </w:rPr>
        <w:t>.</w:t>
      </w:r>
      <w:r w:rsidR="001A7CC9">
        <w:rPr>
          <w:lang w:val="en-GB"/>
        </w:rPr>
        <w:t xml:space="preserve"> </w:t>
      </w:r>
      <w:r w:rsidR="00F45040">
        <w:rPr>
          <w:lang w:val="en-GB"/>
        </w:rPr>
        <w:t xml:space="preserve">However, the initial goal was not completely fulfilled, </w:t>
      </w:r>
      <w:commentRangeStart w:id="34"/>
      <w:r w:rsidR="00F45040">
        <w:rPr>
          <w:lang w:val="en-GB"/>
        </w:rPr>
        <w:t>as the method was supposed to be executed without the help of any human</w:t>
      </w:r>
      <w:commentRangeEnd w:id="34"/>
      <w:r w:rsidR="000A7C26">
        <w:rPr>
          <w:rStyle w:val="CommentReference"/>
        </w:rPr>
        <w:commentReference w:id="34"/>
      </w:r>
      <w:r w:rsidR="00F45040">
        <w:rPr>
          <w:lang w:val="en-GB"/>
        </w:rPr>
        <w:t xml:space="preserve">. And this method </w:t>
      </w:r>
      <w:r w:rsidR="000D4809">
        <w:rPr>
          <w:lang w:val="en-GB"/>
        </w:rPr>
        <w:t xml:space="preserve">needs human interaction to evaluate the knowledge discovered through all the results. </w:t>
      </w:r>
    </w:p>
    <w:p w14:paraId="0DE0E4FA" w14:textId="77777777" w:rsidR="000D4809" w:rsidRDefault="000D4809" w:rsidP="001A7CC9">
      <w:pPr>
        <w:ind w:left="66"/>
        <w:rPr>
          <w:lang w:val="en-GB"/>
        </w:rPr>
      </w:pPr>
    </w:p>
    <w:p w14:paraId="12C20A5F" w14:textId="1CD51903" w:rsidR="001A7CC9" w:rsidRDefault="001A7CC9" w:rsidP="001A7CC9">
      <w:pPr>
        <w:pStyle w:val="ListParagraph"/>
        <w:numPr>
          <w:ilvl w:val="0"/>
          <w:numId w:val="15"/>
        </w:numPr>
        <w:ind w:left="426"/>
        <w:rPr>
          <w:u w:val="single"/>
          <w:lang w:val="en-GB"/>
        </w:rPr>
      </w:pPr>
      <w:r w:rsidRPr="00BE4E7F">
        <w:rPr>
          <w:u w:val="single"/>
          <w:lang w:val="en-GB"/>
        </w:rPr>
        <w:t>To develop a proof of concept, a software platform, based in the previous method in order to reflect the application of the studied techniques.</w:t>
      </w:r>
      <w:r w:rsidR="007573A7" w:rsidRPr="00BE4E7F">
        <w:rPr>
          <w:u w:val="single"/>
          <w:lang w:val="en-GB"/>
        </w:rPr>
        <w:t xml:space="preserve"> </w:t>
      </w:r>
    </w:p>
    <w:p w14:paraId="0757F044" w14:textId="77777777" w:rsidR="006679A0" w:rsidRPr="00BE4E7F" w:rsidRDefault="006679A0" w:rsidP="006679A0">
      <w:pPr>
        <w:pStyle w:val="ListParagraph"/>
        <w:ind w:left="426"/>
        <w:rPr>
          <w:u w:val="single"/>
          <w:lang w:val="en-GB"/>
        </w:rPr>
      </w:pPr>
    </w:p>
    <w:p w14:paraId="73D7DBBC" w14:textId="5C8B4F19" w:rsidR="000D4809" w:rsidRPr="000D4809" w:rsidRDefault="00BE4E7F" w:rsidP="000D4809">
      <w:pPr>
        <w:ind w:left="66"/>
        <w:rPr>
          <w:lang w:val="en-GB"/>
        </w:rPr>
      </w:pPr>
      <w:r>
        <w:rPr>
          <w:lang w:val="en-GB"/>
        </w:rPr>
        <w:t xml:space="preserve">In order to process all the processes from the method proposed it was developed a software tool, </w:t>
      </w:r>
      <w:commentRangeStart w:id="35"/>
      <w:r>
        <w:rPr>
          <w:lang w:val="en-GB"/>
        </w:rPr>
        <w:t>DOKS</w:t>
      </w:r>
      <w:commentRangeEnd w:id="35"/>
      <w:r w:rsidR="000A7C26">
        <w:rPr>
          <w:rStyle w:val="CommentReference"/>
        </w:rPr>
        <w:commentReference w:id="35"/>
      </w:r>
      <w:r>
        <w:rPr>
          <w:lang w:val="en-GB"/>
        </w:rPr>
        <w:t xml:space="preserve">. DOKS </w:t>
      </w:r>
      <w:commentRangeStart w:id="36"/>
      <w:r>
        <w:rPr>
          <w:lang w:val="en-GB"/>
        </w:rPr>
        <w:t xml:space="preserve">was </w:t>
      </w:r>
      <w:commentRangeEnd w:id="36"/>
      <w:r w:rsidR="000A7C26">
        <w:rPr>
          <w:rStyle w:val="CommentReference"/>
        </w:rPr>
        <w:commentReference w:id="36"/>
      </w:r>
      <w:r w:rsidR="00630E5B">
        <w:rPr>
          <w:lang w:val="en-GB"/>
        </w:rPr>
        <w:t>a client-server application</w:t>
      </w:r>
      <w:ins w:id="37" w:author="Ruben" w:date="2015-02-22T22:25:00Z">
        <w:r w:rsidR="000A7C26">
          <w:rPr>
            <w:lang w:val="en-GB"/>
          </w:rPr>
          <w:t>,</w:t>
        </w:r>
      </w:ins>
      <w:r w:rsidR="00630E5B">
        <w:rPr>
          <w:lang w:val="en-GB"/>
        </w:rPr>
        <w:t xml:space="preserve"> </w:t>
      </w:r>
      <w:r>
        <w:rPr>
          <w:lang w:val="en-GB"/>
        </w:rPr>
        <w:t xml:space="preserve">developed </w:t>
      </w:r>
      <w:del w:id="38" w:author="Ruben" w:date="2015-02-22T22:26:00Z">
        <w:r w:rsidDel="000A7C26">
          <w:rPr>
            <w:lang w:val="en-GB"/>
          </w:rPr>
          <w:delText>taking advantage of</w:delText>
        </w:r>
      </w:del>
      <w:ins w:id="39" w:author="Ruben" w:date="2015-02-22T22:26:00Z">
        <w:r w:rsidR="000A7C26">
          <w:rPr>
            <w:lang w:val="en-GB"/>
          </w:rPr>
          <w:t>using</w:t>
        </w:r>
      </w:ins>
      <w:r>
        <w:rPr>
          <w:lang w:val="en-GB"/>
        </w:rPr>
        <w:t xml:space="preserve"> Java technology to </w:t>
      </w:r>
      <w:r w:rsidR="00630E5B">
        <w:rPr>
          <w:lang w:val="en-GB"/>
        </w:rPr>
        <w:t>implement</w:t>
      </w:r>
      <w:r>
        <w:rPr>
          <w:lang w:val="en-GB"/>
        </w:rPr>
        <w:t xml:space="preserve"> all the processes and components </w:t>
      </w:r>
      <w:commentRangeStart w:id="40"/>
      <w:r>
        <w:rPr>
          <w:lang w:val="en-GB"/>
        </w:rPr>
        <w:t>necessary</w:t>
      </w:r>
      <w:commentRangeEnd w:id="40"/>
      <w:r w:rsidR="000A7C26">
        <w:rPr>
          <w:rStyle w:val="CommentReference"/>
        </w:rPr>
        <w:commentReference w:id="40"/>
      </w:r>
      <w:r>
        <w:rPr>
          <w:lang w:val="en-GB"/>
        </w:rPr>
        <w:t xml:space="preserve">. To interact with the ontology, it was used Jena API. The communication to the database was made by JavaBeans technology. The ontology was developed in OWL. </w:t>
      </w:r>
      <w:proofErr w:type="spellStart"/>
      <w:r>
        <w:rPr>
          <w:lang w:val="en-GB"/>
        </w:rPr>
        <w:t>Rapidminer</w:t>
      </w:r>
      <w:proofErr w:type="spellEnd"/>
      <w:r>
        <w:rPr>
          <w:lang w:val="en-GB"/>
        </w:rPr>
        <w:t xml:space="preserve"> provided an API to access its results, and they were exported through a script represented in Groovy. </w:t>
      </w:r>
      <w:r w:rsidR="00630E5B">
        <w:rPr>
          <w:lang w:val="en-GB"/>
        </w:rPr>
        <w:t xml:space="preserve">To hold the results for later access, it was </w:t>
      </w:r>
      <w:r w:rsidR="00630E5B">
        <w:rPr>
          <w:lang w:val="en-GB"/>
        </w:rPr>
        <w:lastRenderedPageBreak/>
        <w:t xml:space="preserve">created an XML message. </w:t>
      </w:r>
      <w:commentRangeStart w:id="41"/>
      <w:r>
        <w:rPr>
          <w:lang w:val="en-GB"/>
        </w:rPr>
        <w:t xml:space="preserve">The main difficulties found in this outcome were the creation of the methods to match the frequent items to the concepts in the ontology. </w:t>
      </w:r>
      <w:commentRangeEnd w:id="41"/>
      <w:r w:rsidR="001D4934">
        <w:rPr>
          <w:rStyle w:val="CommentReference"/>
        </w:rPr>
        <w:commentReference w:id="41"/>
      </w:r>
      <w:r>
        <w:rPr>
          <w:lang w:val="en-GB"/>
        </w:rPr>
        <w:t xml:space="preserve">This was a </w:t>
      </w:r>
      <w:commentRangeStart w:id="42"/>
      <w:r>
        <w:rPr>
          <w:lang w:val="en-GB"/>
        </w:rPr>
        <w:t xml:space="preserve">complex </w:t>
      </w:r>
      <w:commentRangeEnd w:id="42"/>
      <w:r w:rsidR="001D4934">
        <w:rPr>
          <w:rStyle w:val="CommentReference"/>
        </w:rPr>
        <w:commentReference w:id="42"/>
      </w:r>
      <w:r>
        <w:rPr>
          <w:lang w:val="en-GB"/>
        </w:rPr>
        <w:t>method that required some time to develop, and still needs some more polishing</w:t>
      </w:r>
      <w:r w:rsidR="00630E5B">
        <w:rPr>
          <w:lang w:val="en-GB"/>
        </w:rPr>
        <w:t>, and yet, t</w:t>
      </w:r>
      <w:r>
        <w:rPr>
          <w:lang w:val="en-GB"/>
        </w:rPr>
        <w:t xml:space="preserve">his outcome was </w:t>
      </w:r>
      <w:r w:rsidR="00630E5B">
        <w:rPr>
          <w:lang w:val="en-GB"/>
        </w:rPr>
        <w:t xml:space="preserve">completely </w:t>
      </w:r>
      <w:r>
        <w:rPr>
          <w:lang w:val="en-GB"/>
        </w:rPr>
        <w:t>fulfilled.</w:t>
      </w:r>
    </w:p>
    <w:p w14:paraId="2CAF3AE1" w14:textId="77777777" w:rsidR="00F45040" w:rsidRDefault="001A7CC9" w:rsidP="001A7CC9">
      <w:pPr>
        <w:pStyle w:val="ListParagraph"/>
        <w:numPr>
          <w:ilvl w:val="0"/>
          <w:numId w:val="15"/>
        </w:numPr>
        <w:ind w:left="426"/>
        <w:rPr>
          <w:u w:val="single"/>
          <w:lang w:val="en-GB"/>
        </w:rPr>
      </w:pPr>
      <w:r w:rsidRPr="006679A0">
        <w:rPr>
          <w:u w:val="single"/>
          <w:lang w:val="en-GB"/>
        </w:rPr>
        <w:t>Present results of the automatic OL process. Results composed by patterns discovered in the documents, their relations and the new concepts discovered. They should be presented in an understandable way to the user.</w:t>
      </w:r>
    </w:p>
    <w:p w14:paraId="53A925DC" w14:textId="22326BEA" w:rsidR="006679A0" w:rsidRPr="006679A0" w:rsidDel="001D4934" w:rsidRDefault="006679A0" w:rsidP="006679A0">
      <w:pPr>
        <w:pStyle w:val="ListParagraph"/>
        <w:ind w:left="426"/>
        <w:rPr>
          <w:del w:id="43" w:author="Ruben" w:date="2015-02-22T22:32:00Z"/>
          <w:u w:val="single"/>
          <w:lang w:val="en-GB"/>
        </w:rPr>
      </w:pPr>
    </w:p>
    <w:p w14:paraId="5FB16FF2" w14:textId="2E0FD829" w:rsidR="00630E5B" w:rsidRDefault="00630E5B" w:rsidP="000A0BA5">
      <w:pPr>
        <w:ind w:left="66"/>
        <w:rPr>
          <w:lang w:val="en-GB"/>
        </w:rPr>
      </w:pPr>
      <w:r>
        <w:rPr>
          <w:lang w:val="en-GB"/>
        </w:rPr>
        <w:t xml:space="preserve">To present the results from DOKS, a </w:t>
      </w:r>
      <w:proofErr w:type="spellStart"/>
      <w:r>
        <w:rPr>
          <w:lang w:val="en-GB"/>
        </w:rPr>
        <w:t>FrontEnd</w:t>
      </w:r>
      <w:proofErr w:type="spellEnd"/>
      <w:r>
        <w:rPr>
          <w:lang w:val="en-GB"/>
        </w:rPr>
        <w:t xml:space="preserve"> was implemented in web technology. Here the set of technologies used were: (</w:t>
      </w:r>
      <w:proofErr w:type="spellStart"/>
      <w:r>
        <w:rPr>
          <w:lang w:val="en-GB"/>
        </w:rPr>
        <w:t>i</w:t>
      </w:r>
      <w:proofErr w:type="spellEnd"/>
      <w:r>
        <w:rPr>
          <w:lang w:val="en-GB"/>
        </w:rPr>
        <w:t xml:space="preserve">) Html5+CSS3 as a base to support the layout; (ii) The communication with the server was made through </w:t>
      </w:r>
      <w:commentRangeStart w:id="44"/>
      <w:r>
        <w:rPr>
          <w:lang w:val="en-GB"/>
        </w:rPr>
        <w:t xml:space="preserve">PHP </w:t>
      </w:r>
      <w:commentRangeEnd w:id="44"/>
      <w:r w:rsidR="001D4934">
        <w:rPr>
          <w:rStyle w:val="CommentReference"/>
        </w:rPr>
        <w:commentReference w:id="44"/>
      </w:r>
      <w:r>
        <w:rPr>
          <w:lang w:val="en-GB"/>
        </w:rPr>
        <w:t xml:space="preserve">technology and </w:t>
      </w:r>
      <w:commentRangeStart w:id="45"/>
      <w:r>
        <w:rPr>
          <w:lang w:val="en-GB"/>
        </w:rPr>
        <w:t>XML messages</w:t>
      </w:r>
      <w:commentRangeEnd w:id="45"/>
      <w:r w:rsidR="001D4934">
        <w:rPr>
          <w:rStyle w:val="CommentReference"/>
        </w:rPr>
        <w:commentReference w:id="45"/>
      </w:r>
      <w:r>
        <w:rPr>
          <w:lang w:val="en-GB"/>
        </w:rPr>
        <w:t xml:space="preserve">; (iii) To present the results in the web page, the technology chosen was PHP + </w:t>
      </w:r>
      <w:commentRangeStart w:id="46"/>
      <w:r>
        <w:rPr>
          <w:lang w:val="en-GB"/>
        </w:rPr>
        <w:t>XPath</w:t>
      </w:r>
      <w:commentRangeEnd w:id="46"/>
      <w:r w:rsidR="001D4934">
        <w:rPr>
          <w:rStyle w:val="CommentReference"/>
        </w:rPr>
        <w:commentReference w:id="46"/>
      </w:r>
      <w:r>
        <w:rPr>
          <w:lang w:val="en-GB"/>
        </w:rPr>
        <w:t xml:space="preserve">. </w:t>
      </w:r>
      <w:r w:rsidR="000A0BA5">
        <w:rPr>
          <w:lang w:val="en-GB"/>
        </w:rPr>
        <w:t xml:space="preserve">The results were presented in a first page, in which the user could choose two concepts, based on the </w:t>
      </w:r>
      <w:commentRangeStart w:id="47"/>
      <w:r w:rsidR="000A0BA5">
        <w:rPr>
          <w:lang w:val="en-GB"/>
        </w:rPr>
        <w:t>FIM</w:t>
      </w:r>
      <w:commentRangeEnd w:id="47"/>
      <w:r w:rsidR="001D4934">
        <w:rPr>
          <w:rStyle w:val="CommentReference"/>
        </w:rPr>
        <w:commentReference w:id="47"/>
      </w:r>
      <w:r w:rsidR="000A0BA5">
        <w:rPr>
          <w:lang w:val="en-GB"/>
        </w:rPr>
        <w:t xml:space="preserve">, and the values of the metrics from each </w:t>
      </w:r>
      <w:commentRangeStart w:id="48"/>
      <w:r w:rsidR="000A0BA5">
        <w:rPr>
          <w:lang w:val="en-GB"/>
        </w:rPr>
        <w:t>rule</w:t>
      </w:r>
      <w:commentRangeEnd w:id="48"/>
      <w:r w:rsidR="001D4934">
        <w:rPr>
          <w:rStyle w:val="CommentReference"/>
        </w:rPr>
        <w:commentReference w:id="48"/>
      </w:r>
      <w:r w:rsidR="000A0BA5">
        <w:rPr>
          <w:lang w:val="en-GB"/>
        </w:rPr>
        <w:t xml:space="preserve">. This way, a relation between two concepts could be chosen for later processing. It is worth mentioning, the creation of a colour scheme for FIM process, in order to help the user chose the concept that best match the frequent item. </w:t>
      </w:r>
      <w:del w:id="49" w:author="Ruben" w:date="2015-02-22T22:41:00Z">
        <w:r w:rsidR="000A0BA5" w:rsidDel="00494CE2">
          <w:rPr>
            <w:lang w:val="en-GB"/>
          </w:rPr>
          <w:delText xml:space="preserve">By the previous lines it was proven the fulfilment of this outcome. </w:delText>
        </w:r>
      </w:del>
      <w:commentRangeStart w:id="50"/>
      <w:r w:rsidR="000A0BA5">
        <w:rPr>
          <w:lang w:val="en-GB"/>
        </w:rPr>
        <w:t>The main difficulties in this outcome were the integration between technologies</w:t>
      </w:r>
      <w:commentRangeEnd w:id="50"/>
      <w:r w:rsidR="00494CE2">
        <w:rPr>
          <w:rStyle w:val="CommentReference"/>
        </w:rPr>
        <w:commentReference w:id="50"/>
      </w:r>
      <w:r w:rsidR="000A0BA5">
        <w:rPr>
          <w:lang w:val="en-GB"/>
        </w:rPr>
        <w:t>, and it was solved with practice and consulting online documentation.</w:t>
      </w:r>
    </w:p>
    <w:p w14:paraId="646CBBBF" w14:textId="77777777" w:rsidR="000A0BA5" w:rsidRPr="00630E5B" w:rsidRDefault="000A0BA5" w:rsidP="000A0BA5">
      <w:pPr>
        <w:ind w:left="66"/>
        <w:rPr>
          <w:lang w:val="en-GB"/>
        </w:rPr>
      </w:pPr>
    </w:p>
    <w:p w14:paraId="586C65E8" w14:textId="597296EA" w:rsidR="001A7CC9" w:rsidRDefault="001A7CC9" w:rsidP="001A7CC9">
      <w:pPr>
        <w:pStyle w:val="ListParagraph"/>
        <w:numPr>
          <w:ilvl w:val="0"/>
          <w:numId w:val="15"/>
        </w:numPr>
        <w:ind w:left="426"/>
        <w:rPr>
          <w:lang w:val="en-GB"/>
        </w:rPr>
      </w:pPr>
      <w:r w:rsidRPr="00630E5B">
        <w:rPr>
          <w:u w:val="single"/>
          <w:lang w:val="en-GB"/>
        </w:rPr>
        <w:t>Finally, publication of scientific documents about the work, to be assessed by the academic community</w:t>
      </w:r>
      <w:r w:rsidRPr="00F45040">
        <w:rPr>
          <w:lang w:val="en-GB"/>
        </w:rPr>
        <w:t>.</w:t>
      </w:r>
    </w:p>
    <w:p w14:paraId="1B1E5BDD" w14:textId="77777777" w:rsidR="006679A0" w:rsidRPr="00F45040" w:rsidRDefault="006679A0" w:rsidP="006679A0">
      <w:pPr>
        <w:pStyle w:val="ListParagraph"/>
        <w:ind w:left="426"/>
        <w:rPr>
          <w:lang w:val="en-GB"/>
        </w:rPr>
      </w:pP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2DFD7DA5" w:rsidR="003532F1" w:rsidRPr="00307580" w:rsidRDefault="003532F1" w:rsidP="00630E5B">
      <w:pPr>
        <w:pStyle w:val="ListParagraph"/>
        <w:numPr>
          <w:ilvl w:val="0"/>
          <w:numId w:val="28"/>
        </w:numPr>
      </w:pPr>
      <w:r w:rsidRPr="00307580">
        <w:t>Luis Paiva, Ruben Costa, Paulo Figueiras, Celson Lima, “Discovering Semantic Relations from Unstructured Data for Ontology Enrichment - Association rules based approach”, 8ª Conferência Ibérica de Sistemas e Tecnologias de Informaçã</w:t>
      </w:r>
      <w:r w:rsidR="009F267B">
        <w:t>o: CISTI'2013, pp 579-584, 2013</w:t>
      </w:r>
    </w:p>
    <w:p w14:paraId="03E04419" w14:textId="77777777" w:rsidR="003532F1" w:rsidRPr="003532F1" w:rsidRDefault="003532F1" w:rsidP="00630E5B">
      <w:pPr>
        <w:pStyle w:val="ListParagraph"/>
        <w:numPr>
          <w:ilvl w:val="0"/>
          <w:numId w:val="28"/>
        </w:numPr>
        <w:rPr>
          <w:lang w:val="en-GB"/>
        </w:rPr>
      </w:pPr>
      <w:r w:rsidRPr="003532F1">
        <w:rPr>
          <w:lang w:val="en-GB"/>
        </w:rPr>
        <w:t xml:space="preserve">Ruben Costa, Paulo Figueiras, Luis Paiva, Ricardo </w:t>
      </w:r>
      <w:proofErr w:type="spellStart"/>
      <w:r w:rsidRPr="003532F1">
        <w:rPr>
          <w:lang w:val="en-GB"/>
        </w:rPr>
        <w:t>Jardim</w:t>
      </w:r>
      <w:proofErr w:type="spellEnd"/>
      <w:r w:rsidRPr="003532F1">
        <w:rPr>
          <w:lang w:val="en-GB"/>
        </w:rPr>
        <w:t xml:space="preserve">-Gonçalves, Celson Lima, “Capturing Knowledge Representations Using Semantic Relationships An </w:t>
      </w:r>
      <w:r w:rsidRPr="003532F1">
        <w:rPr>
          <w:lang w:val="en-GB"/>
        </w:rPr>
        <w:lastRenderedPageBreak/>
        <w:t xml:space="preserve">Ontology-based Approach”, Sixth International Conference on Advances in Semantic Processing: SEMAPRO 2012, pp 75-81, 2012 </w:t>
      </w:r>
    </w:p>
    <w:p w14:paraId="3C05C970" w14:textId="77777777" w:rsidR="003532F1" w:rsidRPr="003532F1" w:rsidRDefault="003532F1" w:rsidP="00630E5B">
      <w:pPr>
        <w:pStyle w:val="ListParagraph"/>
        <w:numPr>
          <w:ilvl w:val="0"/>
          <w:numId w:val="28"/>
        </w:numPr>
        <w:rPr>
          <w:lang w:val="en-GB"/>
        </w:rPr>
      </w:pPr>
      <w:r w:rsidRPr="003532F1">
        <w:rPr>
          <w:lang w:val="en-GB"/>
        </w:rPr>
        <w:t xml:space="preserve">Paulo Figueiras, Ruben Costa, Luis Paiva, Ricardo </w:t>
      </w:r>
      <w:proofErr w:type="spellStart"/>
      <w:r w:rsidRPr="003532F1">
        <w:rPr>
          <w:lang w:val="en-GB"/>
        </w:rPr>
        <w:t>Jardim</w:t>
      </w:r>
      <w:proofErr w:type="spellEnd"/>
      <w:r w:rsidRPr="003532F1">
        <w:rPr>
          <w:lang w:val="en-GB"/>
        </w:rPr>
        <w:t xml:space="preserve">-Gonçalves,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41094B12" w:rsidR="00513B79" w:rsidRDefault="001C32AC" w:rsidP="00421674">
      <w:pPr>
        <w:pStyle w:val="Heading2"/>
        <w:numPr>
          <w:ilvl w:val="0"/>
          <w:numId w:val="0"/>
        </w:numPr>
        <w:rPr>
          <w:lang w:val="en-GB"/>
        </w:rPr>
      </w:pPr>
      <w:r>
        <w:rPr>
          <w:lang w:val="en-GB"/>
        </w:rPr>
        <w:t>7.</w:t>
      </w:r>
      <w:r w:rsidR="000A0BA5">
        <w:rPr>
          <w:lang w:val="en-GB"/>
        </w:rPr>
        <w:t>2</w:t>
      </w:r>
      <w:r>
        <w:rPr>
          <w:lang w:val="en-GB"/>
        </w:rPr>
        <w:tab/>
      </w:r>
      <w:r w:rsidR="00513B79">
        <w:rPr>
          <w:lang w:val="en-GB"/>
        </w:rPr>
        <w:t>Future Directions</w:t>
      </w:r>
    </w:p>
    <w:p w14:paraId="5B335099" w14:textId="4F0A3066" w:rsidR="00C91077" w:rsidRDefault="00C91077" w:rsidP="00C91077">
      <w:pPr>
        <w:rPr>
          <w:lang w:val="en-GB"/>
        </w:rPr>
      </w:pPr>
      <w:r>
        <w:rPr>
          <w:lang w:val="en-GB"/>
        </w:rPr>
        <w:t xml:space="preserve">As this work </w:t>
      </w:r>
      <w:r w:rsidR="00C8313B">
        <w:rPr>
          <w:lang w:val="en-GB"/>
        </w:rPr>
        <w:t>overlaps</w:t>
      </w:r>
      <w:r>
        <w:rPr>
          <w:lang w:val="en-GB"/>
        </w:rPr>
        <w:t xml:space="preserve"> some areas related to ontologies, some possible directions can be identified for further work</w:t>
      </w:r>
      <w:r w:rsidR="00C8313B">
        <w:rPr>
          <w:lang w:val="en-GB"/>
        </w:rPr>
        <w:t xml:space="preserve"> and improvement</w:t>
      </w:r>
      <w:r w:rsidR="001E32BC">
        <w:rPr>
          <w:lang w:val="en-GB"/>
        </w:rPr>
        <w:t xml:space="preserve"> in different phases of the </w:t>
      </w:r>
      <w:commentRangeStart w:id="51"/>
      <w:r w:rsidR="001E32BC">
        <w:rPr>
          <w:lang w:val="en-GB"/>
        </w:rPr>
        <w:t>process</w:t>
      </w:r>
      <w:commentRangeEnd w:id="51"/>
      <w:r w:rsidR="00494CE2">
        <w:rPr>
          <w:rStyle w:val="CommentReference"/>
        </w:rPr>
        <w:commentReference w:id="51"/>
      </w:r>
      <w:r>
        <w:rPr>
          <w:lang w:val="en-GB"/>
        </w:rPr>
        <w:t xml:space="preserve">. </w:t>
      </w:r>
      <w:r w:rsidR="00426268">
        <w:rPr>
          <w:lang w:val="en-GB"/>
        </w:rPr>
        <w:t xml:space="preserve">Two paths are proposed, one related to the improvement of the presented method, the second related to </w:t>
      </w:r>
      <w:r w:rsidR="00C8313B">
        <w:rPr>
          <w:lang w:val="en-GB"/>
        </w:rPr>
        <w:t xml:space="preserve">its </w:t>
      </w:r>
      <w:r w:rsidR="00426268">
        <w:rPr>
          <w:lang w:val="en-GB"/>
        </w:rPr>
        <w:t xml:space="preserve">applicability and </w:t>
      </w:r>
      <w:r w:rsidR="00C8313B">
        <w:rPr>
          <w:lang w:val="en-GB"/>
        </w:rPr>
        <w:t>re</w:t>
      </w:r>
      <w:r w:rsidR="00426268">
        <w:rPr>
          <w:lang w:val="en-GB"/>
        </w:rPr>
        <w:t>use.</w:t>
      </w:r>
    </w:p>
    <w:p w14:paraId="048232FB" w14:textId="16CD8F87" w:rsidR="00C91077" w:rsidRDefault="00C91077" w:rsidP="00C91077">
      <w:pPr>
        <w:rPr>
          <w:lang w:val="en-GB"/>
        </w:rPr>
      </w:pPr>
      <w:commentRangeStart w:id="52"/>
      <w:r>
        <w:rPr>
          <w:lang w:val="en-GB"/>
        </w:rPr>
        <w:t xml:space="preserve">This work was developed specifically with ontologies in mind, however there are other types of CVs that could benefit from the same research. </w:t>
      </w:r>
      <w:commentRangeEnd w:id="52"/>
      <w:r w:rsidR="00494CE2">
        <w:rPr>
          <w:rStyle w:val="CommentReference"/>
        </w:rPr>
        <w:commentReference w:id="52"/>
      </w:r>
      <w:commentRangeStart w:id="53"/>
      <w:r>
        <w:rPr>
          <w:lang w:val="en-GB"/>
        </w:rPr>
        <w:t xml:space="preserve">Applying similar methods to </w:t>
      </w:r>
      <w:r w:rsidR="006679A0">
        <w:rPr>
          <w:lang w:val="en-GB"/>
        </w:rPr>
        <w:t xml:space="preserve">maintenance of </w:t>
      </w:r>
      <w:r>
        <w:rPr>
          <w:lang w:val="en-GB"/>
        </w:rPr>
        <w:t>taxonomies</w:t>
      </w:r>
      <w:r w:rsidR="006679A0">
        <w:rPr>
          <w:lang w:val="en-GB"/>
        </w:rPr>
        <w:t xml:space="preserve"> and</w:t>
      </w:r>
      <w:r>
        <w:rPr>
          <w:lang w:val="en-GB"/>
        </w:rPr>
        <w:t xml:space="preserve"> </w:t>
      </w:r>
      <w:proofErr w:type="gramStart"/>
      <w:r>
        <w:rPr>
          <w:lang w:val="en-GB"/>
        </w:rPr>
        <w:t>dictionaries,</w:t>
      </w:r>
      <w:proofErr w:type="gramEnd"/>
      <w:r>
        <w:rPr>
          <w:lang w:val="en-GB"/>
        </w:rPr>
        <w:t xml:space="preserve"> </w:t>
      </w:r>
      <w:r w:rsidR="00C8313B">
        <w:rPr>
          <w:lang w:val="en-GB"/>
        </w:rPr>
        <w:t xml:space="preserve">could be </w:t>
      </w:r>
      <w:r w:rsidR="006679A0">
        <w:rPr>
          <w:lang w:val="en-GB"/>
        </w:rPr>
        <w:t>a good research direction to take</w:t>
      </w:r>
      <w:r w:rsidR="00C8313B">
        <w:rPr>
          <w:lang w:val="en-GB"/>
        </w:rPr>
        <w:t xml:space="preserve"> as they </w:t>
      </w:r>
      <w:r>
        <w:rPr>
          <w:lang w:val="en-GB"/>
        </w:rPr>
        <w:t xml:space="preserve">also </w:t>
      </w:r>
      <w:r w:rsidR="00C8313B">
        <w:rPr>
          <w:lang w:val="en-GB"/>
        </w:rPr>
        <w:t>present</w:t>
      </w:r>
      <w:r>
        <w:rPr>
          <w:lang w:val="en-GB"/>
        </w:rPr>
        <w:t xml:space="preserve"> similar problems.</w:t>
      </w:r>
      <w:commentRangeEnd w:id="53"/>
      <w:r w:rsidR="00494CE2">
        <w:rPr>
          <w:rStyle w:val="CommentReference"/>
        </w:rPr>
        <w:commentReference w:id="53"/>
      </w:r>
    </w:p>
    <w:p w14:paraId="36C9198C" w14:textId="25F7A31C" w:rsidR="001E32BC" w:rsidRDefault="001E32BC" w:rsidP="00513B79">
      <w:pPr>
        <w:rPr>
          <w:lang w:val="en-GB"/>
        </w:rPr>
      </w:pPr>
      <w:r>
        <w:rPr>
          <w:lang w:val="en-GB"/>
        </w:rPr>
        <w:t xml:space="preserve">Sometimes, the knowledge that results from this method can be huge, and if the process is not fully automated it can be exhaustive to </w:t>
      </w:r>
      <w:commentRangeStart w:id="54"/>
      <w:r>
        <w:rPr>
          <w:lang w:val="en-GB"/>
        </w:rPr>
        <w:t>see them</w:t>
      </w:r>
      <w:commentRangeEnd w:id="54"/>
      <w:r w:rsidR="00494CE2">
        <w:rPr>
          <w:rStyle w:val="CommentReference"/>
        </w:rPr>
        <w:commentReference w:id="54"/>
      </w:r>
      <w:r>
        <w:rPr>
          <w:lang w:val="en-GB"/>
        </w:rPr>
        <w:t xml:space="preserve">. </w:t>
      </w:r>
      <w:r w:rsidR="006679A0">
        <w:rPr>
          <w:lang w:val="en-GB"/>
        </w:rPr>
        <w:t xml:space="preserve">Further research related to </w:t>
      </w:r>
      <w:commentRangeStart w:id="55"/>
      <w:r w:rsidR="006679A0">
        <w:rPr>
          <w:lang w:val="en-GB"/>
        </w:rPr>
        <w:t xml:space="preserve">scalability </w:t>
      </w:r>
      <w:r w:rsidR="008E2939">
        <w:rPr>
          <w:lang w:val="en-GB"/>
        </w:rPr>
        <w:t xml:space="preserve">of the data </w:t>
      </w:r>
      <w:commentRangeEnd w:id="55"/>
      <w:r w:rsidR="00494CE2">
        <w:rPr>
          <w:rStyle w:val="CommentReference"/>
        </w:rPr>
        <w:commentReference w:id="55"/>
      </w:r>
      <w:r w:rsidR="008E2939">
        <w:rPr>
          <w:lang w:val="en-GB"/>
        </w:rPr>
        <w:t xml:space="preserve">to use in the Ontology Learning process </w:t>
      </w:r>
      <w:r w:rsidR="006679A0">
        <w:rPr>
          <w:lang w:val="en-GB"/>
        </w:rPr>
        <w:t>can be identified in three areas: (</w:t>
      </w:r>
      <w:proofErr w:type="spellStart"/>
      <w:r w:rsidR="006679A0">
        <w:rPr>
          <w:lang w:val="en-GB"/>
        </w:rPr>
        <w:t>i</w:t>
      </w:r>
      <w:proofErr w:type="spellEnd"/>
      <w:r w:rsidR="006679A0">
        <w:rPr>
          <w:lang w:val="en-GB"/>
        </w:rPr>
        <w:t>) speed to process large sets of data as it can be really slow</w:t>
      </w:r>
      <w:r w:rsidR="004B02B3">
        <w:rPr>
          <w:lang w:val="en-GB"/>
        </w:rPr>
        <w:t xml:space="preserve">. Research can be taken in methods to, for instance, better </w:t>
      </w:r>
      <w:commentRangeStart w:id="56"/>
      <w:r w:rsidR="004B02B3">
        <w:rPr>
          <w:lang w:val="en-GB"/>
        </w:rPr>
        <w:t>pre-process the data before executing the algorithms</w:t>
      </w:r>
      <w:commentRangeEnd w:id="56"/>
      <w:r w:rsidR="00494CE2">
        <w:rPr>
          <w:rStyle w:val="CommentReference"/>
        </w:rPr>
        <w:commentReference w:id="56"/>
      </w:r>
      <w:r w:rsidR="006679A0">
        <w:rPr>
          <w:lang w:val="en-GB"/>
        </w:rPr>
        <w:t>; (ii) way to present the set of results</w:t>
      </w:r>
      <w:r w:rsidR="004B02B3">
        <w:rPr>
          <w:lang w:val="en-GB"/>
        </w:rPr>
        <w:t xml:space="preserve"> for evaluation by an expert. </w:t>
      </w:r>
      <w:r>
        <w:rPr>
          <w:lang w:val="en-GB"/>
        </w:rPr>
        <w:t xml:space="preserve">This means to </w:t>
      </w:r>
      <w:commentRangeStart w:id="57"/>
      <w:r>
        <w:rPr>
          <w:lang w:val="en-GB"/>
        </w:rPr>
        <w:t xml:space="preserve">improve the rule visualization system </w:t>
      </w:r>
      <w:commentRangeEnd w:id="57"/>
      <w:r w:rsidR="00494CE2">
        <w:rPr>
          <w:rStyle w:val="CommentReference"/>
        </w:rPr>
        <w:commentReference w:id="57"/>
      </w:r>
      <w:r>
        <w:rPr>
          <w:lang w:val="en-GB"/>
        </w:rPr>
        <w:t>of the present work in order to also improve the efficiency of the method itself</w:t>
      </w:r>
      <w:r w:rsidR="004B02B3">
        <w:rPr>
          <w:lang w:val="en-GB"/>
        </w:rPr>
        <w:t>; (iii) method to process large/huge and complex sets of data, also known as Big Data. Big Data is the nouvelle sub domain of Data Mining that studies solutions to the problem of big and complex sets of data.</w:t>
      </w:r>
    </w:p>
    <w:p w14:paraId="654EB027" w14:textId="2E288424" w:rsidR="009B72C1" w:rsidRDefault="004B02B3" w:rsidP="00513B79">
      <w:pPr>
        <w:rPr>
          <w:lang w:val="en-GB"/>
        </w:rPr>
      </w:pPr>
      <w:r>
        <w:rPr>
          <w:lang w:val="en-GB"/>
        </w:rPr>
        <w:t xml:space="preserve">Searching for patterns in a document, is proved by this work that it is not an easy task, but it is possible. </w:t>
      </w:r>
      <w:commentRangeStart w:id="58"/>
      <w:r>
        <w:rPr>
          <w:lang w:val="en-GB"/>
        </w:rPr>
        <w:t>The relation of words in a document can lead to the discovery of its concept</w:t>
      </w:r>
      <w:commentRangeEnd w:id="58"/>
      <w:r w:rsidR="004E5B63">
        <w:rPr>
          <w:rStyle w:val="CommentReference"/>
        </w:rPr>
        <w:commentReference w:id="58"/>
      </w:r>
      <w:r>
        <w:rPr>
          <w:lang w:val="en-GB"/>
        </w:rPr>
        <w:t xml:space="preserve">. </w:t>
      </w:r>
      <w:commentRangeStart w:id="59"/>
      <w:r>
        <w:rPr>
          <w:lang w:val="en-GB"/>
        </w:rPr>
        <w:t xml:space="preserve">However, how can we discover the whole context in a document? Is it possible? Can it be done? </w:t>
      </w:r>
      <w:r w:rsidR="008E2939">
        <w:rPr>
          <w:lang w:val="en-GB"/>
        </w:rPr>
        <w:t xml:space="preserve">How to find it? </w:t>
      </w:r>
      <w:r w:rsidR="009B72C1">
        <w:rPr>
          <w:lang w:val="en-GB"/>
        </w:rPr>
        <w:t xml:space="preserve">Syntactic </w:t>
      </w:r>
      <w:r w:rsidR="008E2939">
        <w:rPr>
          <w:lang w:val="en-GB"/>
        </w:rPr>
        <w:t>C</w:t>
      </w:r>
      <w:r w:rsidR="009B72C1">
        <w:rPr>
          <w:lang w:val="en-GB"/>
        </w:rPr>
        <w:t>ontext</w:t>
      </w:r>
      <w:r w:rsidR="008E2939">
        <w:rPr>
          <w:lang w:val="en-GB"/>
        </w:rPr>
        <w:t xml:space="preserve"> area or </w:t>
      </w:r>
      <w:r w:rsidR="009B72C1">
        <w:rPr>
          <w:lang w:val="en-GB"/>
        </w:rPr>
        <w:t>Latent Semantic Analysis</w:t>
      </w:r>
      <w:r w:rsidR="008E2939">
        <w:rPr>
          <w:lang w:val="en-GB"/>
        </w:rPr>
        <w:t xml:space="preserve"> tries to answer </w:t>
      </w:r>
      <w:proofErr w:type="gramStart"/>
      <w:r w:rsidR="008E2939">
        <w:rPr>
          <w:lang w:val="en-GB"/>
        </w:rPr>
        <w:t>this questions</w:t>
      </w:r>
      <w:proofErr w:type="gramEnd"/>
      <w:r w:rsidR="009B72C1">
        <w:rPr>
          <w:lang w:val="en-GB"/>
        </w:rPr>
        <w:t>.</w:t>
      </w:r>
      <w:commentRangeEnd w:id="59"/>
      <w:r w:rsidR="004E5B63">
        <w:rPr>
          <w:rStyle w:val="CommentReference"/>
        </w:rPr>
        <w:commentReference w:id="59"/>
      </w:r>
    </w:p>
    <w:p w14:paraId="49FC4DF8" w14:textId="2839274A" w:rsidR="007573A7" w:rsidRDefault="007573A7" w:rsidP="00513B79">
      <w:pPr>
        <w:rPr>
          <w:lang w:val="en-GB"/>
        </w:rPr>
      </w:pPr>
    </w:p>
    <w:p w14:paraId="33A50B9D" w14:textId="2DF66584" w:rsidR="008E2939" w:rsidRDefault="008E2939" w:rsidP="00513B79">
      <w:pPr>
        <w:rPr>
          <w:lang w:val="en-GB"/>
        </w:rPr>
      </w:pPr>
      <w:r>
        <w:rPr>
          <w:lang w:val="en-GB"/>
        </w:rPr>
        <w:t>It is worth mentioning that the intention of this research was not to develop a fully functional model to deal with data mining. However, the author thinks that it could be a good contribution to the following:</w:t>
      </w:r>
    </w:p>
    <w:p w14:paraId="54C1E837" w14:textId="29A363DE" w:rsidR="008E2939" w:rsidRDefault="008E2939" w:rsidP="00FE65BE">
      <w:pPr>
        <w:pStyle w:val="ListParagraph"/>
        <w:numPr>
          <w:ilvl w:val="0"/>
          <w:numId w:val="29"/>
        </w:numPr>
        <w:rPr>
          <w:lang w:val="en-GB"/>
        </w:rPr>
      </w:pPr>
      <w:r>
        <w:rPr>
          <w:lang w:val="en-GB"/>
        </w:rPr>
        <w:t>Search engines like Google, Bing or Yahoo that could use semantic search capabilities to improve its results.</w:t>
      </w:r>
    </w:p>
    <w:p w14:paraId="3B50E664" w14:textId="522A9ED4" w:rsidR="008E2939" w:rsidRPr="008E2939" w:rsidRDefault="008E2939" w:rsidP="00FE65BE">
      <w:pPr>
        <w:pStyle w:val="ListParagraph"/>
        <w:numPr>
          <w:ilvl w:val="0"/>
          <w:numId w:val="29"/>
        </w:numPr>
        <w:rPr>
          <w:lang w:val="en-GB"/>
        </w:rPr>
      </w:pPr>
      <w:r>
        <w:rPr>
          <w:lang w:val="en-GB"/>
        </w:rPr>
        <w:t>MEMEX project from DARPA</w:t>
      </w:r>
      <w:r w:rsidR="00FE65BE">
        <w:rPr>
          <w:lang w:val="en-GB"/>
        </w:rPr>
        <w:t xml:space="preserve">. Its initial goal was to use search technology to help </w:t>
      </w:r>
      <w:r w:rsidR="00FE65BE" w:rsidRPr="00FE65BE">
        <w:rPr>
          <w:lang w:val="en-GB"/>
        </w:rPr>
        <w:t xml:space="preserve">fight human trafficking, as they identified this as a serious </w:t>
      </w:r>
      <w:r w:rsidR="00FE65BE">
        <w:rPr>
          <w:lang w:val="en-GB"/>
        </w:rPr>
        <w:t>problem</w:t>
      </w:r>
      <w:r w:rsidR="00FE65BE" w:rsidRPr="00FE65BE">
        <w:rPr>
          <w:lang w:val="en-GB"/>
        </w:rPr>
        <w:t xml:space="preserve"> to solve.</w:t>
      </w:r>
      <w:r w:rsidR="00FE65BE">
        <w:rPr>
          <w:lang w:val="en-GB"/>
        </w:rPr>
        <w:t xml:space="preserve"> The secondary goal of this project was identified as to improve the search mechanisms and tools that are used today. Semantic search could help the improvement.</w:t>
      </w:r>
    </w:p>
    <w:p w14:paraId="3224FFF4" w14:textId="76C90936" w:rsidR="00192ADF" w:rsidRPr="004E5B63" w:rsidRDefault="004E5B63">
      <w:pPr>
        <w:spacing w:before="0" w:after="0"/>
        <w:rPr>
          <w:rFonts w:eastAsiaTheme="majorEastAsia" w:cstheme="majorBidi"/>
          <w:b/>
          <w:bCs/>
          <w:sz w:val="40"/>
          <w:szCs w:val="28"/>
          <w:rPrChange w:id="60" w:author="Ruben" w:date="2015-02-22T22:54:00Z">
            <w:rPr>
              <w:rFonts w:eastAsiaTheme="majorEastAsia" w:cstheme="majorBidi"/>
              <w:b/>
              <w:bCs/>
              <w:sz w:val="40"/>
              <w:szCs w:val="28"/>
              <w:lang w:val="en-GB"/>
            </w:rPr>
          </w:rPrChange>
        </w:rPr>
      </w:pPr>
      <w:ins w:id="61" w:author="Ruben" w:date="2015-02-22T22:53:00Z">
        <w:r w:rsidRPr="004E5B63">
          <w:rPr>
            <w:rFonts w:eastAsiaTheme="majorEastAsia" w:cstheme="majorBidi"/>
            <w:b/>
            <w:bCs/>
            <w:sz w:val="40"/>
            <w:szCs w:val="28"/>
            <w:rPrChange w:id="62" w:author="Ruben" w:date="2015-02-22T22:54:00Z">
              <w:rPr>
                <w:rFonts w:eastAsiaTheme="majorEastAsia" w:cstheme="majorBidi"/>
                <w:b/>
                <w:bCs/>
                <w:sz w:val="40"/>
                <w:szCs w:val="28"/>
                <w:lang w:val="en-GB"/>
              </w:rPr>
            </w:rPrChange>
          </w:rPr>
          <w:t xml:space="preserve">Gostava de ver aplicações a outras </w:t>
        </w:r>
      </w:ins>
      <w:ins w:id="63" w:author="Ruben" w:date="2015-02-22T22:54:00Z">
        <w:r>
          <w:rPr>
            <w:rFonts w:eastAsiaTheme="majorEastAsia" w:cstheme="majorBidi"/>
            <w:b/>
            <w:bCs/>
            <w:sz w:val="40"/>
            <w:szCs w:val="28"/>
          </w:rPr>
          <w:t>àreas de domínio, por exemplo cybersecurity, ou outros...</w:t>
        </w:r>
      </w:ins>
    </w:p>
    <w:p w14:paraId="40664933" w14:textId="77777777" w:rsidR="00192ADF" w:rsidRPr="004E5B63" w:rsidRDefault="00192ADF" w:rsidP="00192ADF">
      <w:pPr>
        <w:pStyle w:val="Heading1"/>
        <w:numPr>
          <w:ilvl w:val="0"/>
          <w:numId w:val="0"/>
        </w:numPr>
        <w:spacing w:before="3200"/>
        <w:rPr>
          <w:rPrChange w:id="64" w:author="Ruben" w:date="2015-02-22T22:54:00Z">
            <w:rPr>
              <w:lang w:val="en-GB"/>
            </w:rPr>
          </w:rPrChange>
        </w:rPr>
      </w:pPr>
    </w:p>
    <w:sectPr w:rsidR="00192ADF" w:rsidRPr="004E5B63" w:rsidSect="00BC44B2">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uben" w:date="2015-02-22T22:11:00Z" w:initials="R">
    <w:p w14:paraId="162D0ED8" w14:textId="79569BC4" w:rsidR="00921EB7" w:rsidRDefault="00921EB7">
      <w:pPr>
        <w:pStyle w:val="CommentText"/>
      </w:pPr>
      <w:r>
        <w:rPr>
          <w:rStyle w:val="CommentReference"/>
        </w:rPr>
        <w:annotationRef/>
      </w:r>
      <w:r>
        <w:t>Não está claro que conceitos são esses. E dá a ideia que ontology learning é um sub-dominio do data/text mining e IR</w:t>
      </w:r>
    </w:p>
  </w:comment>
  <w:comment w:id="21" w:author="Ruben" w:date="2015-02-22T22:13:00Z" w:initials="R">
    <w:p w14:paraId="6030AE6B" w14:textId="69220E31" w:rsidR="00921EB7" w:rsidRDefault="00921EB7">
      <w:pPr>
        <w:pStyle w:val="CommentText"/>
      </w:pPr>
      <w:r>
        <w:rPr>
          <w:rStyle w:val="CommentReference"/>
        </w:rPr>
        <w:annotationRef/>
      </w:r>
      <w:r>
        <w:t>Redundância?</w:t>
      </w:r>
    </w:p>
  </w:comment>
  <w:comment w:id="23" w:author="Ruben" w:date="2015-02-22T22:15:00Z" w:initials="R">
    <w:p w14:paraId="3408AE64" w14:textId="0FA6EFCA" w:rsidR="00921EB7" w:rsidRDefault="00921EB7">
      <w:pPr>
        <w:pStyle w:val="CommentText"/>
      </w:pPr>
      <w:r>
        <w:rPr>
          <w:rStyle w:val="CommentReference"/>
        </w:rPr>
        <w:annotationRef/>
      </w:r>
      <w:r>
        <w:t>And? ou Or?</w:t>
      </w:r>
    </w:p>
  </w:comment>
  <w:comment w:id="24" w:author="Ruben" w:date="2015-02-22T22:15:00Z" w:initials="R">
    <w:p w14:paraId="1249D275" w14:textId="4C123F71" w:rsidR="00921EB7" w:rsidRDefault="00921EB7">
      <w:pPr>
        <w:pStyle w:val="CommentText"/>
      </w:pPr>
      <w:r>
        <w:rPr>
          <w:rStyle w:val="CommentReference"/>
        </w:rPr>
        <w:annotationRef/>
      </w:r>
      <w:r>
        <w:t>Source documents?</w:t>
      </w:r>
    </w:p>
  </w:comment>
  <w:comment w:id="27" w:author="Ruben" w:date="2015-02-22T22:18:00Z" w:initials="R">
    <w:p w14:paraId="15E097FF" w14:textId="33A59EBC" w:rsidR="00921EB7" w:rsidRPr="00921EB7" w:rsidRDefault="00921EB7">
      <w:pPr>
        <w:pStyle w:val="CommentText"/>
        <w:rPr>
          <w:lang w:val="en-US"/>
        </w:rPr>
      </w:pPr>
      <w:r>
        <w:rPr>
          <w:rStyle w:val="CommentReference"/>
        </w:rPr>
        <w:annotationRef/>
      </w:r>
      <w:r w:rsidRPr="00921EB7">
        <w:rPr>
          <w:lang w:val="en-US"/>
        </w:rPr>
        <w:t>The domain ontology? Which one?</w:t>
      </w:r>
    </w:p>
  </w:comment>
  <w:comment w:id="28" w:author="Ruben" w:date="2015-02-22T22:18:00Z" w:initials="R">
    <w:p w14:paraId="0F72333E" w14:textId="3678FB5C" w:rsidR="000A7C26" w:rsidRDefault="000A7C26">
      <w:pPr>
        <w:pStyle w:val="CommentText"/>
      </w:pPr>
      <w:r>
        <w:rPr>
          <w:rStyle w:val="CommentReference"/>
        </w:rPr>
        <w:annotationRef/>
      </w:r>
      <w:r>
        <w:t>SEKS project?</w:t>
      </w:r>
    </w:p>
  </w:comment>
  <w:comment w:id="29" w:author="Ruben" w:date="2015-02-22T22:19:00Z" w:initials="R">
    <w:p w14:paraId="5A4FB8A2" w14:textId="4B976F1B" w:rsidR="000A7C26" w:rsidRDefault="000A7C26">
      <w:pPr>
        <w:pStyle w:val="CommentText"/>
      </w:pPr>
      <w:r>
        <w:rPr>
          <w:rStyle w:val="CommentReference"/>
        </w:rPr>
        <w:annotationRef/>
      </w:r>
      <w:r>
        <w:t>Em que sentido?</w:t>
      </w:r>
    </w:p>
  </w:comment>
  <w:comment w:id="30" w:author="Ruben" w:date="2015-02-22T22:22:00Z" w:initials="R">
    <w:p w14:paraId="0B8E2BD7" w14:textId="528B7C1F" w:rsidR="000A7C26" w:rsidRDefault="000A7C26">
      <w:pPr>
        <w:pStyle w:val="CommentText"/>
      </w:pPr>
      <w:r>
        <w:rPr>
          <w:rStyle w:val="CommentReference"/>
        </w:rPr>
        <w:annotationRef/>
      </w:r>
      <w:r>
        <w:t>Que método é este?</w:t>
      </w:r>
    </w:p>
  </w:comment>
  <w:comment w:id="31" w:author="Ruben" w:date="2015-02-22T22:23:00Z" w:initials="R">
    <w:p w14:paraId="4C259DAF" w14:textId="62414006" w:rsidR="000A7C26" w:rsidRDefault="000A7C26">
      <w:pPr>
        <w:pStyle w:val="CommentText"/>
      </w:pPr>
      <w:r>
        <w:rPr>
          <w:rStyle w:val="CommentReference"/>
        </w:rPr>
        <w:annotationRef/>
      </w:r>
      <w:r>
        <w:t>Onde estão? Porque dizes que são bons?</w:t>
      </w:r>
    </w:p>
  </w:comment>
  <w:comment w:id="32" w:author="Ruben" w:date="2015-02-22T22:24:00Z" w:initials="R">
    <w:p w14:paraId="7DF2A92E" w14:textId="5720F3E7" w:rsidR="000A7C26" w:rsidRDefault="000A7C26">
      <w:pPr>
        <w:pStyle w:val="CommentText"/>
      </w:pPr>
      <w:r>
        <w:rPr>
          <w:rStyle w:val="CommentReference"/>
        </w:rPr>
        <w:annotationRef/>
      </w:r>
      <w:r>
        <w:t>Vais fazer? Fica meio esquisito assim...</w:t>
      </w:r>
    </w:p>
  </w:comment>
  <w:comment w:id="33" w:author="Ruben" w:date="2015-02-22T22:23:00Z" w:initials="R">
    <w:p w14:paraId="7C4202DD" w14:textId="7E181BE2" w:rsidR="000A7C26" w:rsidRDefault="000A7C26">
      <w:pPr>
        <w:pStyle w:val="CommentText"/>
      </w:pPr>
      <w:r>
        <w:rPr>
          <w:rStyle w:val="CommentReference"/>
        </w:rPr>
        <w:annotationRef/>
      </w:r>
      <w:proofErr w:type="gramStart"/>
      <w:r>
        <w:rPr>
          <w:lang w:val="en-GB"/>
        </w:rPr>
        <w:t>reliability</w:t>
      </w:r>
      <w:proofErr w:type="gramEnd"/>
      <w:r>
        <w:rPr>
          <w:rStyle w:val="CommentReference"/>
        </w:rPr>
        <w:annotationRef/>
      </w:r>
      <w:r>
        <w:rPr>
          <w:lang w:val="en-GB"/>
        </w:rPr>
        <w:t xml:space="preserve"> of what?</w:t>
      </w:r>
    </w:p>
  </w:comment>
  <w:comment w:id="34" w:author="Ruben" w:date="2015-02-22T22:24:00Z" w:initials="R">
    <w:p w14:paraId="2639C248" w14:textId="1E0D9074" w:rsidR="000A7C26" w:rsidRDefault="000A7C26">
      <w:pPr>
        <w:pStyle w:val="CommentText"/>
      </w:pPr>
      <w:r>
        <w:rPr>
          <w:rStyle w:val="CommentReference"/>
        </w:rPr>
        <w:annotationRef/>
      </w:r>
      <w:r>
        <w:t>Onde é que isso está escrito?</w:t>
      </w:r>
    </w:p>
  </w:comment>
  <w:comment w:id="35" w:author="Ruben" w:date="2015-02-22T22:25:00Z" w:initials="R">
    <w:p w14:paraId="096B70B6" w14:textId="2CC433C0" w:rsidR="000A7C26" w:rsidRDefault="000A7C26">
      <w:pPr>
        <w:pStyle w:val="CommentText"/>
      </w:pPr>
      <w:r>
        <w:rPr>
          <w:rStyle w:val="CommentReference"/>
        </w:rPr>
        <w:annotationRef/>
      </w:r>
      <w:r>
        <w:t>?????</w:t>
      </w:r>
    </w:p>
  </w:comment>
  <w:comment w:id="36" w:author="Ruben" w:date="2015-02-22T22:25:00Z" w:initials="R">
    <w:p w14:paraId="7E0205C4" w14:textId="0FC3F4AE" w:rsidR="000A7C26" w:rsidRDefault="000A7C26">
      <w:pPr>
        <w:pStyle w:val="CommentText"/>
      </w:pPr>
      <w:r>
        <w:rPr>
          <w:rStyle w:val="CommentReference"/>
        </w:rPr>
        <w:annotationRef/>
      </w:r>
      <w:r>
        <w:t>Was? Not anymore?</w:t>
      </w:r>
    </w:p>
  </w:comment>
  <w:comment w:id="40" w:author="Ruben" w:date="2015-02-22T22:27:00Z" w:initials="R">
    <w:p w14:paraId="6766500A" w14:textId="43D7E4AE" w:rsidR="000A7C26" w:rsidRDefault="000A7C26">
      <w:pPr>
        <w:pStyle w:val="CommentText"/>
      </w:pPr>
      <w:r>
        <w:rPr>
          <w:rStyle w:val="CommentReference"/>
        </w:rPr>
        <w:annotationRef/>
      </w:r>
      <w:r>
        <w:t>Necessary to do what?</w:t>
      </w:r>
    </w:p>
  </w:comment>
  <w:comment w:id="41" w:author="Ruben" w:date="2015-02-22T22:30:00Z" w:initials="R">
    <w:p w14:paraId="0C721F23" w14:textId="4535A59D" w:rsidR="001D4934" w:rsidRDefault="001D4934">
      <w:pPr>
        <w:pStyle w:val="CommentText"/>
      </w:pPr>
      <w:r>
        <w:rPr>
          <w:rStyle w:val="CommentReference"/>
        </w:rPr>
        <w:annotationRef/>
      </w:r>
      <w:r>
        <w:t>Como foi ultrapassado?</w:t>
      </w:r>
    </w:p>
  </w:comment>
  <w:comment w:id="42" w:author="Ruben" w:date="2015-02-22T22:30:00Z" w:initials="R">
    <w:p w14:paraId="361F6030" w14:textId="07D7F60E" w:rsidR="001D4934" w:rsidRDefault="001D4934">
      <w:pPr>
        <w:pStyle w:val="CommentText"/>
      </w:pPr>
      <w:r>
        <w:rPr>
          <w:rStyle w:val="CommentReference"/>
        </w:rPr>
        <w:annotationRef/>
      </w:r>
      <w:r>
        <w:t>Complexo?</w:t>
      </w:r>
    </w:p>
  </w:comment>
  <w:comment w:id="44" w:author="Ruben" w:date="2015-02-22T22:34:00Z" w:initials="R">
    <w:p w14:paraId="7E3CEEA4" w14:textId="69B201A3" w:rsidR="001D4934" w:rsidRDefault="001D4934">
      <w:pPr>
        <w:pStyle w:val="CommentText"/>
      </w:pPr>
      <w:r>
        <w:rPr>
          <w:rStyle w:val="CommentReference"/>
        </w:rPr>
        <w:annotationRef/>
      </w:r>
      <w:r>
        <w:t>A comunicação é feita em HTTP, penso eu de que.</w:t>
      </w:r>
    </w:p>
  </w:comment>
  <w:comment w:id="45" w:author="Ruben" w:date="2015-02-22T22:36:00Z" w:initials="R">
    <w:p w14:paraId="18B22762" w14:textId="2B1900CB" w:rsidR="001D4934" w:rsidRDefault="001D4934">
      <w:pPr>
        <w:pStyle w:val="CommentText"/>
      </w:pPr>
      <w:r>
        <w:rPr>
          <w:rStyle w:val="CommentReference"/>
        </w:rPr>
        <w:annotationRef/>
      </w:r>
      <w:r>
        <w:t>XML messages? Usaste web-serviceS?</w:t>
      </w:r>
    </w:p>
  </w:comment>
  <w:comment w:id="46" w:author="Ruben" w:date="2015-02-22T22:36:00Z" w:initials="R">
    <w:p w14:paraId="6CF5C013" w14:textId="2E2E0608" w:rsidR="001D4934" w:rsidRDefault="001D4934">
      <w:pPr>
        <w:pStyle w:val="CommentText"/>
      </w:pPr>
      <w:r>
        <w:rPr>
          <w:rStyle w:val="CommentReference"/>
        </w:rPr>
        <w:annotationRef/>
      </w:r>
      <w:r>
        <w:t>Xpath é uma linguagem de query. REVER bem estes conceitos!!!!</w:t>
      </w:r>
    </w:p>
  </w:comment>
  <w:comment w:id="47" w:author="Ruben" w:date="2015-02-22T22:36:00Z" w:initials="R">
    <w:p w14:paraId="36AA3859" w14:textId="358F7357" w:rsidR="001D4934" w:rsidRDefault="001D4934">
      <w:pPr>
        <w:pStyle w:val="CommentText"/>
      </w:pPr>
      <w:r>
        <w:rPr>
          <w:rStyle w:val="CommentReference"/>
        </w:rPr>
        <w:annotationRef/>
      </w:r>
      <w:r>
        <w:t>????</w:t>
      </w:r>
    </w:p>
  </w:comment>
  <w:comment w:id="48" w:author="Ruben" w:date="2015-02-22T22:36:00Z" w:initials="R">
    <w:p w14:paraId="5B4892D7" w14:textId="72752503" w:rsidR="001D4934" w:rsidRDefault="001D4934">
      <w:pPr>
        <w:pStyle w:val="CommentText"/>
      </w:pPr>
      <w:r>
        <w:rPr>
          <w:rStyle w:val="CommentReference"/>
        </w:rPr>
        <w:annotationRef/>
      </w:r>
      <w:r>
        <w:t>What rule?</w:t>
      </w:r>
    </w:p>
  </w:comment>
  <w:comment w:id="50" w:author="Ruben" w:date="2015-02-22T22:42:00Z" w:initials="R">
    <w:p w14:paraId="30E4759C" w14:textId="5C101E49" w:rsidR="00494CE2" w:rsidRDefault="00494CE2">
      <w:pPr>
        <w:pStyle w:val="CommentText"/>
      </w:pPr>
      <w:r>
        <w:rPr>
          <w:rStyle w:val="CommentReference"/>
        </w:rPr>
        <w:annotationRef/>
      </w:r>
      <w:r>
        <w:t>Quais tecnologias? Dá exemplos desses problemas e como os resolveste.</w:t>
      </w:r>
    </w:p>
  </w:comment>
  <w:comment w:id="51" w:author="Ruben" w:date="2015-02-22T22:42:00Z" w:initials="R">
    <w:p w14:paraId="7166CCFA" w14:textId="0610A071" w:rsidR="00494CE2" w:rsidRDefault="00494CE2">
      <w:pPr>
        <w:pStyle w:val="CommentText"/>
      </w:pPr>
      <w:r>
        <w:rPr>
          <w:rStyle w:val="CommentReference"/>
        </w:rPr>
        <w:annotationRef/>
      </w:r>
      <w:r>
        <w:t>Qual processo?</w:t>
      </w:r>
    </w:p>
  </w:comment>
  <w:comment w:id="52" w:author="Ruben" w:date="2015-02-22T22:44:00Z" w:initials="R">
    <w:p w14:paraId="46E7BC3C" w14:textId="3308350E" w:rsidR="00494CE2" w:rsidRDefault="00494CE2">
      <w:pPr>
        <w:pStyle w:val="CommentText"/>
      </w:pPr>
      <w:r>
        <w:rPr>
          <w:rStyle w:val="CommentReference"/>
        </w:rPr>
        <w:annotationRef/>
      </w:r>
      <w:r>
        <w:t>Muito confuso.</w:t>
      </w:r>
    </w:p>
  </w:comment>
  <w:comment w:id="53" w:author="Ruben" w:date="2015-02-22T22:45:00Z" w:initials="R">
    <w:p w14:paraId="5CE82F34" w14:textId="16F354E6" w:rsidR="00494CE2" w:rsidRDefault="00494CE2">
      <w:pPr>
        <w:pStyle w:val="CommentText"/>
      </w:pPr>
      <w:r>
        <w:rPr>
          <w:rStyle w:val="CommentReference"/>
        </w:rPr>
        <w:annotationRef/>
      </w:r>
      <w:r>
        <w:t>Estamos a falar da mesma coisas mas com niveis de granularidade diferentes, taxonomias, dicionarios, thesaurus, etc...</w:t>
      </w:r>
    </w:p>
  </w:comment>
  <w:comment w:id="54" w:author="Ruben" w:date="2015-02-22T22:46:00Z" w:initials="R">
    <w:p w14:paraId="100CAE96" w14:textId="56B40DB6" w:rsidR="00494CE2" w:rsidRPr="00494CE2" w:rsidRDefault="00494CE2">
      <w:pPr>
        <w:pStyle w:val="CommentText"/>
        <w:rPr>
          <w:lang w:val="en-US"/>
        </w:rPr>
      </w:pPr>
      <w:r>
        <w:rPr>
          <w:rStyle w:val="CommentReference"/>
        </w:rPr>
        <w:annotationRef/>
      </w:r>
      <w:r w:rsidRPr="00494CE2">
        <w:rPr>
          <w:lang w:val="en-US"/>
        </w:rPr>
        <w:t>See what and by whom?</w:t>
      </w:r>
    </w:p>
  </w:comment>
  <w:comment w:id="55" w:author="Ruben" w:date="2015-02-22T22:47:00Z" w:initials="R">
    <w:p w14:paraId="547EF2E1" w14:textId="180099B5" w:rsidR="00494CE2" w:rsidRPr="00494CE2" w:rsidRDefault="00494CE2">
      <w:pPr>
        <w:pStyle w:val="CommentText"/>
      </w:pPr>
      <w:r>
        <w:rPr>
          <w:rStyle w:val="CommentReference"/>
        </w:rPr>
        <w:annotationRef/>
      </w:r>
      <w:r w:rsidRPr="00494CE2">
        <w:t xml:space="preserve">scalability of the data </w:t>
      </w:r>
      <w:r>
        <w:rPr>
          <w:rStyle w:val="CommentReference"/>
        </w:rPr>
        <w:annotationRef/>
      </w:r>
      <w:r w:rsidRPr="00494CE2">
        <w:t>????? nunca ouvi falar. Já ouvi falar em computaç</w:t>
      </w:r>
      <w:r>
        <w:t>ão mais ou menos escalavel, dados escalaveis não sei o que são...</w:t>
      </w:r>
    </w:p>
  </w:comment>
  <w:comment w:id="56" w:author="Ruben" w:date="2015-02-22T22:49:00Z" w:initials="R">
    <w:p w14:paraId="6A1576D7" w14:textId="51C8744B" w:rsidR="00494CE2" w:rsidRDefault="00494CE2">
      <w:pPr>
        <w:pStyle w:val="CommentText"/>
      </w:pPr>
      <w:r>
        <w:rPr>
          <w:rStyle w:val="CommentReference"/>
        </w:rPr>
        <w:annotationRef/>
      </w:r>
      <w:r>
        <w:t>como assim pré-processar os dados?</w:t>
      </w:r>
    </w:p>
  </w:comment>
  <w:comment w:id="57" w:author="Ruben" w:date="2015-02-22T22:49:00Z" w:initials="R">
    <w:p w14:paraId="122230D3" w14:textId="4AAB0230" w:rsidR="00494CE2" w:rsidRDefault="00494CE2">
      <w:pPr>
        <w:pStyle w:val="CommentText"/>
      </w:pPr>
      <w:r>
        <w:rPr>
          <w:rStyle w:val="CommentReference"/>
        </w:rPr>
        <w:annotationRef/>
      </w:r>
      <w:r>
        <w:t>Como assim?</w:t>
      </w:r>
    </w:p>
  </w:comment>
  <w:comment w:id="58" w:author="Ruben" w:date="2015-02-22T22:51:00Z" w:initials="R">
    <w:p w14:paraId="2D6CC0BD" w14:textId="07013777" w:rsidR="004E5B63" w:rsidRDefault="004E5B63">
      <w:pPr>
        <w:pStyle w:val="CommentText"/>
      </w:pPr>
      <w:r>
        <w:rPr>
          <w:rStyle w:val="CommentReference"/>
        </w:rPr>
        <w:annotationRef/>
      </w:r>
      <w:r>
        <w:t>Confuso. O que realmente queres dizer aqui?</w:t>
      </w:r>
    </w:p>
  </w:comment>
  <w:comment w:id="59" w:author="Ruben" w:date="2015-02-22T22:52:00Z" w:initials="R">
    <w:p w14:paraId="54B98E0C" w14:textId="3E047231" w:rsidR="004E5B63" w:rsidRDefault="004E5B63">
      <w:pPr>
        <w:pStyle w:val="CommentText"/>
      </w:pPr>
      <w:r>
        <w:rPr>
          <w:rStyle w:val="CommentReference"/>
        </w:rPr>
        <w:annotationRef/>
      </w:r>
      <w:r>
        <w:t>Ficou sem sentido todas estas frases. O que querias dizer aqui?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B14D1" w14:textId="77777777" w:rsidR="00765C33" w:rsidRDefault="00765C33" w:rsidP="008B30D6">
      <w:pPr>
        <w:spacing w:before="0" w:after="0" w:line="240" w:lineRule="auto"/>
      </w:pPr>
      <w:r>
        <w:separator/>
      </w:r>
    </w:p>
  </w:endnote>
  <w:endnote w:type="continuationSeparator" w:id="0">
    <w:p w14:paraId="7FFE585D" w14:textId="77777777" w:rsidR="00765C33" w:rsidRDefault="00765C33"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081AC" w14:textId="7D63DC7B" w:rsidR="00272F6E" w:rsidRDefault="00765C33">
    <w:pPr>
      <w:pStyle w:val="Footer"/>
    </w:pPr>
    <w:sdt>
      <w:sdtPr>
        <w:id w:val="1742754968"/>
        <w:docPartObj>
          <w:docPartGallery w:val="Page Numbers (Bottom of Page)"/>
          <w:docPartUnique/>
        </w:docPartObj>
      </w:sdtPr>
      <w:sdtEndPr/>
      <w:sdtContent>
        <w:r w:rsidR="00272F6E">
          <w:fldChar w:fldCharType="begin"/>
        </w:r>
        <w:r w:rsidR="00272F6E">
          <w:instrText>PAGE   \* MERGEFORMAT</w:instrText>
        </w:r>
        <w:r w:rsidR="00272F6E">
          <w:fldChar w:fldCharType="separate"/>
        </w:r>
        <w:r w:rsidR="00272F6E">
          <w:rPr>
            <w:noProof/>
          </w:rPr>
          <w:t>6</w:t>
        </w:r>
        <w:r w:rsidR="00272F6E">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286994"/>
      <w:docPartObj>
        <w:docPartGallery w:val="Page Numbers (Bottom of Page)"/>
        <w:docPartUnique/>
      </w:docPartObj>
    </w:sdtPr>
    <w:sdtEndPr/>
    <w:sdtContent>
      <w:p w14:paraId="72403C93" w14:textId="04E9EA38" w:rsidR="00272F6E" w:rsidRDefault="00272F6E" w:rsidP="00BC44B2">
        <w:pPr>
          <w:pStyle w:val="Footer"/>
          <w:jc w:val="center"/>
        </w:pPr>
        <w:r>
          <w:fldChar w:fldCharType="begin"/>
        </w:r>
        <w:r>
          <w:instrText>PAGE   \* MERGEFORMAT</w:instrText>
        </w:r>
        <w:r>
          <w:fldChar w:fldCharType="separate"/>
        </w:r>
        <w:r w:rsidR="004E5B63">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03030" w14:textId="77777777" w:rsidR="00765C33" w:rsidRDefault="00765C33" w:rsidP="008B30D6">
      <w:pPr>
        <w:spacing w:before="0" w:after="0" w:line="240" w:lineRule="auto"/>
      </w:pPr>
      <w:r>
        <w:separator/>
      </w:r>
    </w:p>
  </w:footnote>
  <w:footnote w:type="continuationSeparator" w:id="0">
    <w:p w14:paraId="1E65419B" w14:textId="77777777" w:rsidR="00765C33" w:rsidRDefault="00765C33"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FB9A7" w14:textId="77777777" w:rsidR="00272F6E" w:rsidRDefault="00272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4A77AF5"/>
    <w:multiLevelType w:val="hybridMultilevel"/>
    <w:tmpl w:val="DC9E4A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77F96210"/>
    <w:multiLevelType w:val="hybridMultilevel"/>
    <w:tmpl w:val="984C3AE6"/>
    <w:lvl w:ilvl="0" w:tplc="08160003">
      <w:start w:val="1"/>
      <w:numFmt w:val="bullet"/>
      <w:lvlText w:val="o"/>
      <w:lvlJc w:val="left"/>
      <w:pPr>
        <w:ind w:left="720" w:hanging="360"/>
      </w:pPr>
      <w:rPr>
        <w:rFonts w:ascii="Courier New" w:hAnsi="Courier New" w:cs="Courier New"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1"/>
  </w:num>
  <w:num w:numId="12">
    <w:abstractNumId w:val="16"/>
  </w:num>
  <w:num w:numId="13">
    <w:abstractNumId w:val="10"/>
  </w:num>
  <w:num w:numId="14">
    <w:abstractNumId w:val="4"/>
  </w:num>
  <w:num w:numId="15">
    <w:abstractNumId w:val="13"/>
  </w:num>
  <w:num w:numId="16">
    <w:abstractNumId w:val="10"/>
  </w:num>
  <w:num w:numId="17">
    <w:abstractNumId w:val="10"/>
  </w:num>
  <w:num w:numId="18">
    <w:abstractNumId w:val="6"/>
  </w:num>
  <w:num w:numId="19">
    <w:abstractNumId w:val="2"/>
  </w:num>
  <w:num w:numId="20">
    <w:abstractNumId w:val="3"/>
  </w:num>
  <w:num w:numId="21">
    <w:abstractNumId w:val="5"/>
  </w:num>
  <w:num w:numId="22">
    <w:abstractNumId w:val="12"/>
  </w:num>
  <w:num w:numId="23">
    <w:abstractNumId w:val="0"/>
  </w:num>
  <w:num w:numId="24">
    <w:abstractNumId w:val="8"/>
  </w:num>
  <w:num w:numId="25">
    <w:abstractNumId w:val="14"/>
  </w:num>
  <w:num w:numId="26">
    <w:abstractNumId w:val="7"/>
  </w:num>
  <w:num w:numId="27">
    <w:abstractNumId w:val="1"/>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EF"/>
    <w:rsid w:val="00003527"/>
    <w:rsid w:val="00013A00"/>
    <w:rsid w:val="00015B63"/>
    <w:rsid w:val="000214AC"/>
    <w:rsid w:val="00027315"/>
    <w:rsid w:val="0004009C"/>
    <w:rsid w:val="00043B7B"/>
    <w:rsid w:val="000500B2"/>
    <w:rsid w:val="0005225A"/>
    <w:rsid w:val="00076A46"/>
    <w:rsid w:val="00080BD2"/>
    <w:rsid w:val="00083658"/>
    <w:rsid w:val="00090D1E"/>
    <w:rsid w:val="00091CA6"/>
    <w:rsid w:val="00096EAE"/>
    <w:rsid w:val="00097EAE"/>
    <w:rsid w:val="000A0BA5"/>
    <w:rsid w:val="000A1723"/>
    <w:rsid w:val="000A659D"/>
    <w:rsid w:val="000A711D"/>
    <w:rsid w:val="000A7C26"/>
    <w:rsid w:val="000B0E32"/>
    <w:rsid w:val="000B458D"/>
    <w:rsid w:val="000B6CE2"/>
    <w:rsid w:val="000D4809"/>
    <w:rsid w:val="000D5764"/>
    <w:rsid w:val="000E00C9"/>
    <w:rsid w:val="000E0725"/>
    <w:rsid w:val="000E4E80"/>
    <w:rsid w:val="000E560F"/>
    <w:rsid w:val="000F3249"/>
    <w:rsid w:val="000F6B99"/>
    <w:rsid w:val="0010099D"/>
    <w:rsid w:val="0010118B"/>
    <w:rsid w:val="00101473"/>
    <w:rsid w:val="00112473"/>
    <w:rsid w:val="00117C9B"/>
    <w:rsid w:val="001356EF"/>
    <w:rsid w:val="00142364"/>
    <w:rsid w:val="00180E88"/>
    <w:rsid w:val="00185078"/>
    <w:rsid w:val="0019088C"/>
    <w:rsid w:val="00191D34"/>
    <w:rsid w:val="0019271C"/>
    <w:rsid w:val="00192ADF"/>
    <w:rsid w:val="00192BB2"/>
    <w:rsid w:val="001A21F2"/>
    <w:rsid w:val="001A7411"/>
    <w:rsid w:val="001A7CC9"/>
    <w:rsid w:val="001B12B2"/>
    <w:rsid w:val="001B1C4C"/>
    <w:rsid w:val="001B5080"/>
    <w:rsid w:val="001B54C5"/>
    <w:rsid w:val="001B7EEB"/>
    <w:rsid w:val="001C08BE"/>
    <w:rsid w:val="001C2F41"/>
    <w:rsid w:val="001C32AC"/>
    <w:rsid w:val="001D1152"/>
    <w:rsid w:val="001D4934"/>
    <w:rsid w:val="001D52BB"/>
    <w:rsid w:val="001D61C4"/>
    <w:rsid w:val="001E0F7E"/>
    <w:rsid w:val="001E32BC"/>
    <w:rsid w:val="001E403D"/>
    <w:rsid w:val="00202CA8"/>
    <w:rsid w:val="00216C4C"/>
    <w:rsid w:val="00217AEE"/>
    <w:rsid w:val="00227662"/>
    <w:rsid w:val="00232148"/>
    <w:rsid w:val="002356EB"/>
    <w:rsid w:val="00237D3A"/>
    <w:rsid w:val="00240F3D"/>
    <w:rsid w:val="00252909"/>
    <w:rsid w:val="00252E61"/>
    <w:rsid w:val="00262D93"/>
    <w:rsid w:val="00272F6E"/>
    <w:rsid w:val="00290942"/>
    <w:rsid w:val="00292253"/>
    <w:rsid w:val="00297CB5"/>
    <w:rsid w:val="002A0BB4"/>
    <w:rsid w:val="002B423B"/>
    <w:rsid w:val="002B7196"/>
    <w:rsid w:val="002C0581"/>
    <w:rsid w:val="002C08B6"/>
    <w:rsid w:val="002C29E0"/>
    <w:rsid w:val="002E0427"/>
    <w:rsid w:val="002E7C13"/>
    <w:rsid w:val="00307580"/>
    <w:rsid w:val="00323254"/>
    <w:rsid w:val="00326258"/>
    <w:rsid w:val="00327B04"/>
    <w:rsid w:val="00331222"/>
    <w:rsid w:val="003318B5"/>
    <w:rsid w:val="00333787"/>
    <w:rsid w:val="00335E56"/>
    <w:rsid w:val="0034229D"/>
    <w:rsid w:val="003532F1"/>
    <w:rsid w:val="0036725E"/>
    <w:rsid w:val="003704A8"/>
    <w:rsid w:val="003724FC"/>
    <w:rsid w:val="003751A7"/>
    <w:rsid w:val="00375905"/>
    <w:rsid w:val="00387EFC"/>
    <w:rsid w:val="00390E06"/>
    <w:rsid w:val="00394BA7"/>
    <w:rsid w:val="003A0B74"/>
    <w:rsid w:val="003A54E4"/>
    <w:rsid w:val="003B3F8E"/>
    <w:rsid w:val="003B65FE"/>
    <w:rsid w:val="003D1F52"/>
    <w:rsid w:val="003D723F"/>
    <w:rsid w:val="003E0463"/>
    <w:rsid w:val="003E3A7C"/>
    <w:rsid w:val="003E6AF9"/>
    <w:rsid w:val="003F0887"/>
    <w:rsid w:val="003F4C5B"/>
    <w:rsid w:val="004021DF"/>
    <w:rsid w:val="004045DD"/>
    <w:rsid w:val="00404D40"/>
    <w:rsid w:val="0041406B"/>
    <w:rsid w:val="00420CAE"/>
    <w:rsid w:val="00421674"/>
    <w:rsid w:val="00425D70"/>
    <w:rsid w:val="00426268"/>
    <w:rsid w:val="004318EF"/>
    <w:rsid w:val="00443577"/>
    <w:rsid w:val="00457C2D"/>
    <w:rsid w:val="00460219"/>
    <w:rsid w:val="00467BE0"/>
    <w:rsid w:val="00470589"/>
    <w:rsid w:val="004752A2"/>
    <w:rsid w:val="00484C8E"/>
    <w:rsid w:val="00490D95"/>
    <w:rsid w:val="0049322E"/>
    <w:rsid w:val="00494CE2"/>
    <w:rsid w:val="00497372"/>
    <w:rsid w:val="004A7C40"/>
    <w:rsid w:val="004B02B3"/>
    <w:rsid w:val="004B433E"/>
    <w:rsid w:val="004B7C9F"/>
    <w:rsid w:val="004C6C8F"/>
    <w:rsid w:val="004D179D"/>
    <w:rsid w:val="004D4110"/>
    <w:rsid w:val="004D5CCB"/>
    <w:rsid w:val="004E0E23"/>
    <w:rsid w:val="004E27FA"/>
    <w:rsid w:val="004E5B63"/>
    <w:rsid w:val="004E69E6"/>
    <w:rsid w:val="004E70AA"/>
    <w:rsid w:val="004F1168"/>
    <w:rsid w:val="004F71D2"/>
    <w:rsid w:val="004F7672"/>
    <w:rsid w:val="00502FCA"/>
    <w:rsid w:val="00504E95"/>
    <w:rsid w:val="00505967"/>
    <w:rsid w:val="00505AFE"/>
    <w:rsid w:val="00513B79"/>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A6680"/>
    <w:rsid w:val="005B02F9"/>
    <w:rsid w:val="005B480E"/>
    <w:rsid w:val="005B61D1"/>
    <w:rsid w:val="005C0905"/>
    <w:rsid w:val="005C444E"/>
    <w:rsid w:val="005D0EE4"/>
    <w:rsid w:val="005D1C5A"/>
    <w:rsid w:val="005D1E80"/>
    <w:rsid w:val="005D3F8F"/>
    <w:rsid w:val="005E0763"/>
    <w:rsid w:val="005E37F6"/>
    <w:rsid w:val="005F5EFC"/>
    <w:rsid w:val="006106F9"/>
    <w:rsid w:val="00612550"/>
    <w:rsid w:val="006174A4"/>
    <w:rsid w:val="00621B72"/>
    <w:rsid w:val="00623EB7"/>
    <w:rsid w:val="00630E5B"/>
    <w:rsid w:val="00631805"/>
    <w:rsid w:val="006448D5"/>
    <w:rsid w:val="006502FA"/>
    <w:rsid w:val="006519AA"/>
    <w:rsid w:val="00652857"/>
    <w:rsid w:val="006568D3"/>
    <w:rsid w:val="006576FF"/>
    <w:rsid w:val="00665029"/>
    <w:rsid w:val="006679A0"/>
    <w:rsid w:val="00684F66"/>
    <w:rsid w:val="006937D1"/>
    <w:rsid w:val="00695D1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573A7"/>
    <w:rsid w:val="00765C33"/>
    <w:rsid w:val="00773A33"/>
    <w:rsid w:val="007804F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26D84"/>
    <w:rsid w:val="00834EA7"/>
    <w:rsid w:val="00842CAD"/>
    <w:rsid w:val="00843719"/>
    <w:rsid w:val="00852362"/>
    <w:rsid w:val="00857BCA"/>
    <w:rsid w:val="00867A52"/>
    <w:rsid w:val="00870EA9"/>
    <w:rsid w:val="008951F9"/>
    <w:rsid w:val="008A7B11"/>
    <w:rsid w:val="008B30D6"/>
    <w:rsid w:val="008B6E0D"/>
    <w:rsid w:val="008C171F"/>
    <w:rsid w:val="008D1EAB"/>
    <w:rsid w:val="008D47E6"/>
    <w:rsid w:val="008E1520"/>
    <w:rsid w:val="008E2006"/>
    <w:rsid w:val="008E2939"/>
    <w:rsid w:val="008E50B9"/>
    <w:rsid w:val="008F3042"/>
    <w:rsid w:val="0090359D"/>
    <w:rsid w:val="009058CD"/>
    <w:rsid w:val="00914285"/>
    <w:rsid w:val="00921EB7"/>
    <w:rsid w:val="009471EA"/>
    <w:rsid w:val="00955136"/>
    <w:rsid w:val="00963619"/>
    <w:rsid w:val="00970F2A"/>
    <w:rsid w:val="00981EA0"/>
    <w:rsid w:val="009916E3"/>
    <w:rsid w:val="009B6C6D"/>
    <w:rsid w:val="009B72C1"/>
    <w:rsid w:val="009D1649"/>
    <w:rsid w:val="009E07E2"/>
    <w:rsid w:val="009F05BE"/>
    <w:rsid w:val="009F0771"/>
    <w:rsid w:val="009F1B8E"/>
    <w:rsid w:val="009F267B"/>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C68BF"/>
    <w:rsid w:val="00AD1AC7"/>
    <w:rsid w:val="00AF0219"/>
    <w:rsid w:val="00AF20F7"/>
    <w:rsid w:val="00AF2708"/>
    <w:rsid w:val="00AF641A"/>
    <w:rsid w:val="00B01E96"/>
    <w:rsid w:val="00B04CFA"/>
    <w:rsid w:val="00B0725C"/>
    <w:rsid w:val="00B11C49"/>
    <w:rsid w:val="00B13CDD"/>
    <w:rsid w:val="00B21834"/>
    <w:rsid w:val="00B23BDE"/>
    <w:rsid w:val="00B25DAD"/>
    <w:rsid w:val="00B42525"/>
    <w:rsid w:val="00B46437"/>
    <w:rsid w:val="00B47F12"/>
    <w:rsid w:val="00B6139F"/>
    <w:rsid w:val="00B7444B"/>
    <w:rsid w:val="00B92070"/>
    <w:rsid w:val="00B96AF2"/>
    <w:rsid w:val="00BA0764"/>
    <w:rsid w:val="00BB2888"/>
    <w:rsid w:val="00BC23DB"/>
    <w:rsid w:val="00BC44B2"/>
    <w:rsid w:val="00BD3CF4"/>
    <w:rsid w:val="00BD5056"/>
    <w:rsid w:val="00BD5663"/>
    <w:rsid w:val="00BE4E7F"/>
    <w:rsid w:val="00C01677"/>
    <w:rsid w:val="00C1294D"/>
    <w:rsid w:val="00C20617"/>
    <w:rsid w:val="00C22B59"/>
    <w:rsid w:val="00C27D83"/>
    <w:rsid w:val="00C32E3E"/>
    <w:rsid w:val="00C4024C"/>
    <w:rsid w:val="00C45177"/>
    <w:rsid w:val="00C5203A"/>
    <w:rsid w:val="00C56495"/>
    <w:rsid w:val="00C57896"/>
    <w:rsid w:val="00C77726"/>
    <w:rsid w:val="00C8313B"/>
    <w:rsid w:val="00C83281"/>
    <w:rsid w:val="00C867FF"/>
    <w:rsid w:val="00C90F92"/>
    <w:rsid w:val="00C91077"/>
    <w:rsid w:val="00C973AB"/>
    <w:rsid w:val="00C9769B"/>
    <w:rsid w:val="00CA0943"/>
    <w:rsid w:val="00CA7833"/>
    <w:rsid w:val="00CB0998"/>
    <w:rsid w:val="00CB6F98"/>
    <w:rsid w:val="00CC6030"/>
    <w:rsid w:val="00CD6FC0"/>
    <w:rsid w:val="00CE6C02"/>
    <w:rsid w:val="00D1087C"/>
    <w:rsid w:val="00D13180"/>
    <w:rsid w:val="00D16C48"/>
    <w:rsid w:val="00D41F5D"/>
    <w:rsid w:val="00D4267B"/>
    <w:rsid w:val="00D47BB0"/>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1B8A"/>
    <w:rsid w:val="00E042E9"/>
    <w:rsid w:val="00E128F1"/>
    <w:rsid w:val="00E3072E"/>
    <w:rsid w:val="00E30FDE"/>
    <w:rsid w:val="00E36CF7"/>
    <w:rsid w:val="00E3717B"/>
    <w:rsid w:val="00E37DA1"/>
    <w:rsid w:val="00E405CF"/>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F5764"/>
    <w:rsid w:val="00F03A0A"/>
    <w:rsid w:val="00F11044"/>
    <w:rsid w:val="00F1373A"/>
    <w:rsid w:val="00F33949"/>
    <w:rsid w:val="00F33FBC"/>
    <w:rsid w:val="00F36886"/>
    <w:rsid w:val="00F45040"/>
    <w:rsid w:val="00F4785B"/>
    <w:rsid w:val="00F5722F"/>
    <w:rsid w:val="00F60C9A"/>
    <w:rsid w:val="00F61D39"/>
    <w:rsid w:val="00F62BA1"/>
    <w:rsid w:val="00F709D3"/>
    <w:rsid w:val="00F731CE"/>
    <w:rsid w:val="00F81A2F"/>
    <w:rsid w:val="00F82C3F"/>
    <w:rsid w:val="00F852F5"/>
    <w:rsid w:val="00F8572E"/>
    <w:rsid w:val="00FA6EE7"/>
    <w:rsid w:val="00FA7AEF"/>
    <w:rsid w:val="00FB7375"/>
    <w:rsid w:val="00FD0AA4"/>
    <w:rsid w:val="00FD60DB"/>
    <w:rsid w:val="00FD7B95"/>
    <w:rsid w:val="00FE2A23"/>
    <w:rsid w:val="00FE38F2"/>
    <w:rsid w:val="00FE65BE"/>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 w:type="character" w:styleId="Hyperlink">
    <w:name w:val="Hyperlink"/>
    <w:basedOn w:val="DefaultParagraphFont"/>
    <w:uiPriority w:val="99"/>
    <w:semiHidden/>
    <w:unhideWhenUsed/>
    <w:rsid w:val="002C08B6"/>
    <w:rPr>
      <w:color w:val="0000FF"/>
      <w:u w:val="single"/>
    </w:rPr>
  </w:style>
  <w:style w:type="character" w:customStyle="1" w:styleId="highlight">
    <w:name w:val="highlight"/>
    <w:basedOn w:val="DefaultParagraphFont"/>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 w:type="character" w:styleId="Hyperlink">
    <w:name w:val="Hyperlink"/>
    <w:basedOn w:val="DefaultParagraphFont"/>
    <w:uiPriority w:val="99"/>
    <w:semiHidden/>
    <w:unhideWhenUsed/>
    <w:rsid w:val="002C08B6"/>
    <w:rPr>
      <w:color w:val="0000FF"/>
      <w:u w:val="single"/>
    </w:rPr>
  </w:style>
  <w:style w:type="character" w:customStyle="1" w:styleId="highlight">
    <w:name w:val="highlight"/>
    <w:basedOn w:val="DefaultParagraphFont"/>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7B66A-617D-41A9-8202-8FACEC1A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9453</Words>
  <Characters>51049</Characters>
  <Application>Microsoft Office Word</Application>
  <DocSecurity>0</DocSecurity>
  <Lines>425</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Paiva</dc:creator>
  <cp:lastModifiedBy>Ruben</cp:lastModifiedBy>
  <cp:revision>3</cp:revision>
  <cp:lastPrinted>2015-02-16T20:22:00Z</cp:lastPrinted>
  <dcterms:created xsi:type="dcterms:W3CDTF">2015-02-22T22:07:00Z</dcterms:created>
  <dcterms:modified xsi:type="dcterms:W3CDTF">2015-02-22T22:54:00Z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id="5RcFswkw"/&gt;&lt;style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