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ListParagraph"/>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ListParagraph"/>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ListParagraph"/>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ListParagraph"/>
        <w:numPr>
          <w:ilvl w:val="0"/>
          <w:numId w:val="12"/>
        </w:numPr>
        <w:rPr>
          <w:sz w:val="20"/>
          <w:lang w:val="en-GB"/>
        </w:rPr>
      </w:pPr>
      <w:r w:rsidRPr="00091CA6">
        <w:rPr>
          <w:sz w:val="20"/>
          <w:lang w:val="en-GB"/>
        </w:rPr>
        <w:lastRenderedPageBreak/>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ListParagraph"/>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ListParagraph"/>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ListParagraph"/>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ListParagraph"/>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ListParagraph"/>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ListParagraph"/>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ListParagraph"/>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ListParagraph"/>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ListParagraph"/>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ListParagraph"/>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ListParagraph"/>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ListParagraph"/>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ListParagraph"/>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ListParagraph"/>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ListParagraph"/>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ListParagraph"/>
        <w:numPr>
          <w:ilvl w:val="0"/>
          <w:numId w:val="11"/>
        </w:numPr>
        <w:rPr>
          <w:sz w:val="20"/>
          <w:lang w:val="en-GB"/>
        </w:rPr>
      </w:pPr>
      <w:r w:rsidRPr="00091CA6">
        <w:rPr>
          <w:sz w:val="20"/>
          <w:lang w:val="en-GB"/>
        </w:rPr>
        <w:lastRenderedPageBreak/>
        <w:t>Ontologies (Definition, Construction, relations, concepts)</w:t>
      </w:r>
    </w:p>
    <w:p w14:paraId="0C705800" w14:textId="77777777" w:rsidR="00D4267B" w:rsidRPr="00091CA6" w:rsidRDefault="00D4267B" w:rsidP="00D4267B">
      <w:pPr>
        <w:pStyle w:val="ListParagraph"/>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ListParagraph"/>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ListParagraph"/>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ListParagraph"/>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ListParagraph"/>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ListParagraph"/>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ListParagraph"/>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ListParagraph"/>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ListParagraph"/>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ListParagraph"/>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ListParagraph"/>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ListParagraph"/>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lastRenderedPageBreak/>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ListParagraph"/>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ListParagraph"/>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9"/>
          <w:pgSz w:w="11906" w:h="16838"/>
          <w:pgMar w:top="1417" w:right="1701" w:bottom="1417" w:left="1701" w:header="708" w:footer="708" w:gutter="0"/>
          <w:cols w:space="708"/>
          <w:docGrid w:linePitch="360"/>
        </w:sectPr>
      </w:pPr>
    </w:p>
    <w:p w14:paraId="7C8D82D2" w14:textId="77777777" w:rsidR="0010099D" w:rsidRDefault="0010099D" w:rsidP="0010099D">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DA454D" w:rsidRPr="00FA7AEF" w:rsidRDefault="00DA454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DA454D" w:rsidRPr="00EB6E31" w:rsidRDefault="00DA454D" w:rsidP="0010099D">
                            <w:pPr>
                              <w:jc w:val="center"/>
                              <w:rPr>
                                <w:sz w:val="144"/>
                                <w:szCs w:val="144"/>
                              </w:rPr>
                            </w:pPr>
                          </w:p>
                        </w:txbxContent>
                      </wps:txbx>
                      <wps:bodyPr rot="0" vert="horz" wrap="square" lIns="0" tIns="0" rIns="0" bIns="0" anchor="b" anchorCtr="0" upright="1">
                        <a:noAutofit/>
                      </wps:bodyPr>
                    </wps:wsp>
                  </a:graphicData>
                </a:graphic>
              </wp:inline>
            </w:drawing>
          </mc:Choice>
          <mc:Fallback xmlns:w15="http://schemas.microsoft.com/office/word/2012/wordml">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DA454D" w:rsidRPr="00FA7AEF" w:rsidRDefault="00DA454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DA454D" w:rsidRPr="00EB6E31" w:rsidRDefault="00DA454D" w:rsidP="0010099D">
                      <w:pPr>
                        <w:jc w:val="center"/>
                        <w:rPr>
                          <w:sz w:val="144"/>
                          <w:szCs w:val="144"/>
                        </w:rPr>
                      </w:pPr>
                    </w:p>
                  </w:txbxContent>
                </v:textbox>
                <w10:anchorlock/>
              </v:shape>
            </w:pict>
          </mc:Fallback>
        </mc:AlternateContent>
      </w:r>
    </w:p>
    <w:p w14:paraId="31FF5552" w14:textId="5BE0B915" w:rsidR="002C0581" w:rsidRDefault="002C0581" w:rsidP="0010099D">
      <w:pPr>
        <w:pStyle w:val="Heading1"/>
        <w:numPr>
          <w:ilvl w:val="0"/>
          <w:numId w:val="0"/>
        </w:numPr>
        <w:rPr>
          <w:lang w:val="en-GB"/>
        </w:rPr>
      </w:pPr>
      <w:r w:rsidRPr="00091CA6">
        <w:rPr>
          <w:lang w:val="en-GB"/>
        </w:rPr>
        <w:t>Introduction</w:t>
      </w:r>
    </w:p>
    <w:p w14:paraId="58F91118" w14:textId="7D26D113" w:rsidR="00834EA7" w:rsidRDefault="000A1723" w:rsidP="00DB7C9A">
      <w:pPr>
        <w:ind w:firstLine="708"/>
        <w:rPr>
          <w:lang w:val="en-GB"/>
        </w:rPr>
      </w:pPr>
      <w:r w:rsidRPr="00091CA6">
        <w:rPr>
          <w:lang w:val="en-GB"/>
        </w:rPr>
        <w:t>In many domains</w:t>
      </w:r>
      <w:ins w:id="0" w:author="Ruben" w:date="2014-12-01T17:00:00Z">
        <w:r w:rsidR="002E1645">
          <w:rPr>
            <w:lang w:val="en-GB"/>
          </w:rPr>
          <w:t>,</w:t>
        </w:r>
      </w:ins>
      <w:r w:rsidRPr="00091CA6">
        <w:rPr>
          <w:lang w:val="en-GB"/>
        </w:rPr>
        <w:t xml:space="preserve"> communication is the key to </w:t>
      </w:r>
      <w:r w:rsidR="00A252DB">
        <w:rPr>
          <w:lang w:val="en-GB"/>
        </w:rPr>
        <w:t xml:space="preserve">reach </w:t>
      </w:r>
      <w:r w:rsidRPr="00091CA6">
        <w:rPr>
          <w:lang w:val="en-GB"/>
        </w:rPr>
        <w:t xml:space="preserve">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 xml:space="preserve">common between </w:t>
      </w:r>
      <w:r w:rsidR="000E0725">
        <w:rPr>
          <w:lang w:val="en-GB"/>
        </w:rPr>
        <w:t xml:space="preserve">and understood by </w:t>
      </w:r>
      <w:r w:rsidRPr="00091CA6">
        <w:rPr>
          <w:lang w:val="en-GB"/>
        </w:rPr>
        <w:t>all</w:t>
      </w:r>
      <w:r w:rsidR="001B5080">
        <w:rPr>
          <w:lang w:val="en-GB"/>
        </w:rPr>
        <w:t xml:space="preserve"> </w:t>
      </w:r>
      <w:commentRangeStart w:id="1"/>
      <w:r w:rsidR="001B5080">
        <w:rPr>
          <w:lang w:val="en-GB"/>
        </w:rPr>
        <w:t xml:space="preserve">community </w:t>
      </w:r>
      <w:commentRangeEnd w:id="1"/>
      <w:r w:rsidR="002E1645">
        <w:rPr>
          <w:rStyle w:val="CommentReference"/>
        </w:rPr>
        <w:commentReference w:id="1"/>
      </w:r>
      <w:r w:rsidR="001B5080">
        <w:rPr>
          <w:lang w:val="en-GB"/>
        </w:rPr>
        <w:t>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commentRangeStart w:id="2"/>
      <w:r w:rsidR="000E0725">
        <w:rPr>
          <w:lang w:val="en-GB"/>
        </w:rPr>
        <w:t>Word a</w:t>
      </w:r>
      <w:r w:rsidR="00834EA7">
        <w:rPr>
          <w:lang w:val="en-GB"/>
        </w:rPr>
        <w:t xml:space="preserve">mbiguity </w:t>
      </w:r>
      <w:r w:rsidR="002E7C13">
        <w:rPr>
          <w:lang w:val="en-GB"/>
        </w:rPr>
        <w:t>is one of them</w:t>
      </w:r>
      <w:commentRangeEnd w:id="2"/>
      <w:r w:rsidR="00B43799">
        <w:rPr>
          <w:rStyle w:val="CommentReference"/>
        </w:rPr>
        <w:commentReference w:id="2"/>
      </w:r>
      <w:r w:rsidR="00834EA7">
        <w:rPr>
          <w:lang w:val="en-GB"/>
        </w:rPr>
        <w:t>. Vocabularies have several words that represent the same concept.</w:t>
      </w:r>
      <w:r w:rsidR="004752A2">
        <w:rPr>
          <w:lang w:val="en-GB"/>
        </w:rPr>
        <w:t xml:space="preserve"> </w:t>
      </w:r>
      <w:commentRangeStart w:id="3"/>
      <w:r w:rsidR="000E0725">
        <w:rPr>
          <w:lang w:val="en-GB"/>
        </w:rPr>
        <w:t>Similarly, o</w:t>
      </w:r>
      <w:r w:rsidR="004752A2">
        <w:rPr>
          <w:lang w:val="en-GB"/>
        </w:rPr>
        <w:t>ther weakness of</w:t>
      </w:r>
      <w:r w:rsidR="002E7C13">
        <w:rPr>
          <w:lang w:val="en-GB"/>
        </w:rPr>
        <w:t xml:space="preserve"> vocabularies </w:t>
      </w:r>
      <w:r w:rsidR="004752A2">
        <w:rPr>
          <w:lang w:val="en-GB"/>
        </w:rPr>
        <w:t xml:space="preserve">is the representation of several different concepts by a single word. </w:t>
      </w:r>
      <w:commentRangeEnd w:id="3"/>
      <w:r w:rsidR="00B43799">
        <w:rPr>
          <w:rStyle w:val="CommentReference"/>
        </w:rPr>
        <w:commentReference w:id="3"/>
      </w:r>
    </w:p>
    <w:p w14:paraId="6611B895" w14:textId="3C106802"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proofErr w:type="gramStart"/>
      <w:ins w:id="4" w:author="Ruben" w:date="2014-12-01T17:04:00Z">
        <w:r w:rsidR="00B43799">
          <w:rPr>
            <w:lang w:val="en-GB"/>
          </w:rPr>
          <w:t>,</w:t>
        </w:r>
      </w:ins>
      <w:proofErr w:type="gramEnd"/>
      <w:del w:id="5" w:author="Ruben" w:date="2014-12-01T17:04:00Z">
        <w:r w:rsidDel="00B43799">
          <w:rPr>
            <w:lang w:val="en-GB"/>
          </w:rPr>
          <w:delText xml:space="preserve">. This approach </w:delText>
        </w:r>
      </w:del>
      <w:ins w:id="6" w:author="Ruben" w:date="2014-12-01T17:04:00Z">
        <w:r w:rsidR="00B43799">
          <w:rPr>
            <w:lang w:val="en-GB"/>
          </w:rPr>
          <w:t xml:space="preserve"> </w:t>
        </w:r>
      </w:ins>
      <w:r>
        <w:rPr>
          <w:lang w:val="en-GB"/>
        </w:rPr>
        <w:t>is the creation of mechanisms</w:t>
      </w:r>
      <w:r w:rsidR="000A1723" w:rsidRPr="00091CA6">
        <w:rPr>
          <w:lang w:val="en-GB"/>
        </w:rPr>
        <w:t xml:space="preserve"> to define meaning</w:t>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xml:space="preserve">. </w:t>
      </w:r>
      <w:proofErr w:type="gramStart"/>
      <w:r w:rsidR="004752A2">
        <w:rPr>
          <w:lang w:val="en-GB"/>
        </w:rPr>
        <w:t>This structure have</w:t>
      </w:r>
      <w:proofErr w:type="gramEnd"/>
      <w:r w:rsidR="004752A2">
        <w:rPr>
          <w:lang w:val="en-GB"/>
        </w:rPr>
        <w:t xml:space="preserve"> to be</w:t>
      </w:r>
      <w:r w:rsidR="00544DC2">
        <w:rPr>
          <w:lang w:val="en-GB"/>
        </w:rPr>
        <w:t xml:space="preserve"> agreed beforehand by the </w:t>
      </w:r>
      <w:commentRangeStart w:id="7"/>
      <w:r w:rsidR="00544DC2">
        <w:rPr>
          <w:lang w:val="en-GB"/>
        </w:rPr>
        <w:t>community</w:t>
      </w:r>
      <w:commentRangeEnd w:id="7"/>
      <w:r w:rsidR="00B43799">
        <w:rPr>
          <w:rStyle w:val="CommentReference"/>
        </w:rPr>
        <w:commentReference w:id="7"/>
      </w:r>
      <w:r w:rsidR="00544DC2">
        <w:rPr>
          <w:lang w:val="en-GB"/>
        </w:rPr>
        <w:t>.</w:t>
      </w:r>
      <w:r w:rsidR="00DD0811">
        <w:rPr>
          <w:lang w:val="en-GB"/>
        </w:rPr>
        <w:t xml:space="preserve"> </w:t>
      </w:r>
    </w:p>
    <w:p w14:paraId="50E3176D" w14:textId="56473C7E" w:rsidR="001B5080"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w:t>
      </w:r>
      <w:r w:rsidR="000E0725">
        <w:rPr>
          <w:lang w:val="en-GB"/>
        </w:rPr>
        <w:t>one support to</w:t>
      </w:r>
      <w:r>
        <w:rPr>
          <w:lang w:val="en-GB"/>
        </w:rPr>
        <w:t xml:space="preserve"> help </w:t>
      </w:r>
      <w:r w:rsidR="00DD0811">
        <w:rPr>
          <w:lang w:val="en-GB"/>
        </w:rPr>
        <w:t xml:space="preserve">every community member </w:t>
      </w:r>
      <w:r w:rsidR="00A252DB">
        <w:rPr>
          <w:lang w:val="en-GB"/>
        </w:rPr>
        <w:t>understand</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lastRenderedPageBreak/>
        <w:t>language itself</w:t>
      </w:r>
      <w:r w:rsidR="00D51B74">
        <w:rPr>
          <w:lang w:val="en-GB"/>
        </w:rPr>
        <w:t xml:space="preserve"> in the same way</w:t>
      </w:r>
      <w:r w:rsidR="001B5080">
        <w:rPr>
          <w:lang w:val="en-GB"/>
        </w:rPr>
        <w:t>.</w:t>
      </w:r>
      <w:r>
        <w:rPr>
          <w:lang w:val="en-GB"/>
        </w:rPr>
        <w:t xml:space="preserve"> </w:t>
      </w:r>
      <w:r w:rsidR="005C444E">
        <w:rPr>
          <w:lang w:val="en-GB"/>
        </w:rPr>
        <w:t xml:space="preserve">In a </w:t>
      </w:r>
      <w:r w:rsidR="00A252DB">
        <w:rPr>
          <w:lang w:val="en-GB"/>
        </w:rPr>
        <w:t xml:space="preserve">shared </w:t>
      </w:r>
      <w:r w:rsidR="005C444E">
        <w:rPr>
          <w:lang w:val="en-GB"/>
        </w:rPr>
        <w:t xml:space="preserve">working environment, </w:t>
      </w:r>
      <w:commentRangeStart w:id="8"/>
      <w:r w:rsidR="005C444E">
        <w:rPr>
          <w:lang w:val="en-GB"/>
        </w:rPr>
        <w:t>all members should speak the same language</w:t>
      </w:r>
      <w:commentRangeEnd w:id="8"/>
      <w:r w:rsidR="00B43799">
        <w:rPr>
          <w:rStyle w:val="CommentReference"/>
        </w:rPr>
        <w:commentReference w:id="8"/>
      </w:r>
      <w:proofErr w:type="gramStart"/>
      <w:r w:rsidR="005C444E">
        <w:rPr>
          <w:lang w:val="en-GB"/>
        </w:rPr>
        <w:t>,</w:t>
      </w:r>
      <w:proofErr w:type="gramEnd"/>
      <w:r w:rsidR="005C444E">
        <w:rPr>
          <w:lang w:val="en-GB"/>
        </w:rPr>
        <w:t xml:space="preserve"> therefore CVs provide this precision, giving to each concept the same meaning. </w:t>
      </w:r>
      <w:r>
        <w:rPr>
          <w:lang w:val="en-GB"/>
        </w:rPr>
        <w:t>When a concept is referred by a member, every member knows exactly what its meaning</w:t>
      </w:r>
      <w:r w:rsidR="00DD0811">
        <w:rPr>
          <w:lang w:val="en-GB"/>
        </w:rPr>
        <w:t xml:space="preserve"> is</w:t>
      </w:r>
      <w:r>
        <w:rPr>
          <w:lang w:val="en-GB"/>
        </w:rPr>
        <w:t>.</w:t>
      </w:r>
    </w:p>
    <w:p w14:paraId="5E910DF1" w14:textId="628122F0" w:rsidR="00F731CE" w:rsidRDefault="00A252DB" w:rsidP="001B5080">
      <w:pPr>
        <w:ind w:firstLine="708"/>
        <w:rPr>
          <w:lang w:val="en-GB"/>
        </w:rPr>
      </w:pPr>
      <w:r>
        <w:rPr>
          <w:lang w:val="en-GB"/>
        </w:rPr>
        <w:t xml:space="preserve">Specifically, </w:t>
      </w:r>
      <w:r w:rsidR="00F731CE">
        <w:rPr>
          <w:lang w:val="en-GB"/>
        </w:rPr>
        <w:t xml:space="preserve">CVs try to solve some issues </w:t>
      </w:r>
      <w:r w:rsidR="002E7C13">
        <w:rPr>
          <w:lang w:val="en-GB"/>
        </w:rPr>
        <w:t xml:space="preserve">in the vocabulary, </w:t>
      </w:r>
      <w:r w:rsidR="00F731CE">
        <w:rPr>
          <w:lang w:val="en-GB"/>
        </w:rPr>
        <w:t xml:space="preserve">in order to </w:t>
      </w:r>
      <w:r w:rsidR="00DF3A14">
        <w:rPr>
          <w:lang w:val="en-GB"/>
        </w:rPr>
        <w:t xml:space="preserve">remove </w:t>
      </w:r>
      <w:commentRangeStart w:id="9"/>
      <w:r w:rsidR="00DF3A14">
        <w:rPr>
          <w:lang w:val="en-GB"/>
        </w:rPr>
        <w:t xml:space="preserve">ambiguity </w:t>
      </w:r>
      <w:commentRangeEnd w:id="9"/>
      <w:r w:rsidR="00D307DE">
        <w:rPr>
          <w:rStyle w:val="CommentReference"/>
        </w:rPr>
        <w:commentReference w:id="9"/>
      </w:r>
      <w:r w:rsidR="00DF3A14">
        <w:rPr>
          <w:lang w:val="en-GB"/>
        </w:rPr>
        <w:t xml:space="preserve">and </w:t>
      </w:r>
      <w:r w:rsidR="00F731CE">
        <w:rPr>
          <w:lang w:val="en-GB"/>
        </w:rPr>
        <w:t xml:space="preserve">provide </w:t>
      </w:r>
      <w:commentRangeStart w:id="10"/>
      <w:r w:rsidR="00F731CE">
        <w:rPr>
          <w:lang w:val="en-GB"/>
        </w:rPr>
        <w:t xml:space="preserve">precision </w:t>
      </w:r>
      <w:commentRangeEnd w:id="10"/>
      <w:r w:rsidR="00D307DE">
        <w:rPr>
          <w:rStyle w:val="CommentReference"/>
        </w:rPr>
        <w:commentReference w:id="10"/>
      </w:r>
      <w:r w:rsidR="00DF3A14">
        <w:rPr>
          <w:lang w:val="en-GB"/>
        </w:rPr>
        <w:t xml:space="preserve">and </w:t>
      </w:r>
      <w:commentRangeStart w:id="11"/>
      <w:r w:rsidR="00DF3A14">
        <w:rPr>
          <w:lang w:val="en-GB"/>
        </w:rPr>
        <w:t xml:space="preserve">consistency </w:t>
      </w:r>
      <w:commentRangeEnd w:id="11"/>
      <w:r w:rsidR="00D307DE">
        <w:rPr>
          <w:rStyle w:val="CommentReference"/>
        </w:rPr>
        <w:commentReference w:id="11"/>
      </w:r>
      <w:r w:rsidR="00F731CE">
        <w:rPr>
          <w:lang w:val="en-GB"/>
        </w:rPr>
        <w:t xml:space="preserve">of the concepts in each community. </w:t>
      </w:r>
      <w:proofErr w:type="gramStart"/>
      <w:r w:rsidR="002E7C13">
        <w:rPr>
          <w:lang w:val="en-GB"/>
        </w:rPr>
        <w:t>Synonym</w:t>
      </w:r>
      <w:r w:rsidR="00F731CE">
        <w:rPr>
          <w:lang w:val="en-GB"/>
        </w:rPr>
        <w:t xml:space="preserve"> words, different words with the same meaning,</w:t>
      </w:r>
      <w:r w:rsidR="00D51B74">
        <w:rPr>
          <w:lang w:val="en-GB"/>
        </w:rPr>
        <w:t xml:space="preserve"> is</w:t>
      </w:r>
      <w:proofErr w:type="gramEnd"/>
      <w:r w:rsidR="00F731CE">
        <w:rPr>
          <w:lang w:val="en-GB"/>
        </w:rPr>
        <w:t xml:space="preserve"> an </w:t>
      </w:r>
      <w:commentRangeStart w:id="12"/>
      <w:r w:rsidR="00F731CE">
        <w:rPr>
          <w:lang w:val="en-GB"/>
        </w:rPr>
        <w:t xml:space="preserve">issue </w:t>
      </w:r>
      <w:commentRangeEnd w:id="12"/>
      <w:r w:rsidR="00D307DE">
        <w:rPr>
          <w:rStyle w:val="CommentReference"/>
        </w:rPr>
        <w:commentReference w:id="12"/>
      </w:r>
      <w:r w:rsidR="00F731CE">
        <w:rPr>
          <w:lang w:val="en-GB"/>
        </w:rPr>
        <w:t xml:space="preserve">that CVs address with its mechanisms. </w:t>
      </w:r>
      <w:commentRangeStart w:id="13"/>
      <w:r w:rsidR="002E7C13">
        <w:rPr>
          <w:lang w:val="en-GB"/>
        </w:rPr>
        <w:t xml:space="preserve">They define </w:t>
      </w:r>
      <w:del w:id="14" w:author="Ruben" w:date="2014-12-01T17:09:00Z">
        <w:r w:rsidR="002E7C13" w:rsidDel="00D307DE">
          <w:rPr>
            <w:lang w:val="en-GB"/>
          </w:rPr>
          <w:delText xml:space="preserve">the </w:delText>
        </w:r>
      </w:del>
      <w:ins w:id="15" w:author="Ruben" w:date="2014-12-01T17:09:00Z">
        <w:r w:rsidR="00D307DE">
          <w:rPr>
            <w:lang w:val="en-GB"/>
          </w:rPr>
          <w:t>a</w:t>
        </w:r>
        <w:r w:rsidR="00D307DE">
          <w:rPr>
            <w:lang w:val="en-GB"/>
          </w:rPr>
          <w:t xml:space="preserve"> </w:t>
        </w:r>
      </w:ins>
      <w:r w:rsidR="00A805F2">
        <w:rPr>
          <w:lang w:val="en-GB"/>
        </w:rPr>
        <w:t xml:space="preserve">concept </w:t>
      </w:r>
      <w:r w:rsidR="002E7C13">
        <w:rPr>
          <w:lang w:val="en-GB"/>
        </w:rPr>
        <w:t>meaning</w:t>
      </w:r>
      <w:ins w:id="16" w:author="Ruben" w:date="2014-12-01T17:09:00Z">
        <w:r w:rsidR="00D307DE">
          <w:rPr>
            <w:lang w:val="en-GB"/>
          </w:rPr>
          <w:t>,</w:t>
        </w:r>
      </w:ins>
      <w:r w:rsidR="002E7C13">
        <w:rPr>
          <w:lang w:val="en-GB"/>
        </w:rPr>
        <w:t xml:space="preserve">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w:t>
      </w:r>
      <w:commentRangeEnd w:id="13"/>
      <w:r w:rsidR="00D307DE">
        <w:rPr>
          <w:rStyle w:val="CommentReference"/>
        </w:rPr>
        <w:commentReference w:id="13"/>
      </w:r>
      <w:r w:rsidR="002E7C13">
        <w:rPr>
          <w:lang w:val="en-GB"/>
        </w:rPr>
        <w:t xml:space="preserve"> Other </w:t>
      </w:r>
      <w:commentRangeStart w:id="17"/>
      <w:r w:rsidR="002E7C13">
        <w:rPr>
          <w:lang w:val="en-GB"/>
        </w:rPr>
        <w:t xml:space="preserve">issue </w:t>
      </w:r>
      <w:commentRangeEnd w:id="17"/>
      <w:r w:rsidR="00D307DE">
        <w:rPr>
          <w:rStyle w:val="CommentReference"/>
        </w:rPr>
        <w:commentReference w:id="17"/>
      </w:r>
      <w:r w:rsidR="002E7C13">
        <w:rPr>
          <w:lang w:val="en-GB"/>
        </w:rPr>
        <w:t xml:space="preserve">that CV </w:t>
      </w:r>
      <w:proofErr w:type="gramStart"/>
      <w:r w:rsidR="002E7C13">
        <w:rPr>
          <w:lang w:val="en-GB"/>
        </w:rPr>
        <w:t>address</w:t>
      </w:r>
      <w:proofErr w:type="gramEnd"/>
      <w:r w:rsidR="002E7C13">
        <w:rPr>
          <w:lang w:val="en-GB"/>
        </w:rPr>
        <w:t xml:space="preserve">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 xml:space="preserve">aving each concept described </w:t>
      </w:r>
      <w:commentRangeStart w:id="18"/>
      <w:r w:rsidR="00DF3A14">
        <w:rPr>
          <w:lang w:val="en-GB"/>
        </w:rPr>
        <w:t>by only one authorized or controlled term</w:t>
      </w:r>
      <w:commentRangeEnd w:id="18"/>
      <w:r w:rsidR="00D307DE">
        <w:rPr>
          <w:rStyle w:val="CommentReference"/>
        </w:rPr>
        <w:commentReference w:id="18"/>
      </w:r>
      <w:r w:rsidR="00DF3A14">
        <w:rPr>
          <w:lang w:val="en-GB"/>
        </w:rPr>
        <w:t>.</w:t>
      </w:r>
    </w:p>
    <w:p w14:paraId="1D9AB51F" w14:textId="7BCFCDE8" w:rsidR="002356EB" w:rsidRDefault="000E0725" w:rsidP="005C444E">
      <w:pPr>
        <w:ind w:firstLine="708"/>
        <w:rPr>
          <w:lang w:val="en-GB"/>
        </w:rPr>
      </w:pPr>
      <w:del w:id="19" w:author="Ruben" w:date="2014-12-01T17:13:00Z">
        <w:r w:rsidDel="004D2409">
          <w:rPr>
            <w:lang w:val="en-GB"/>
          </w:rPr>
          <w:delText xml:space="preserve">To </w:delText>
        </w:r>
        <w:r w:rsidR="005C444E" w:rsidDel="004D2409">
          <w:rPr>
            <w:lang w:val="en-GB"/>
          </w:rPr>
          <w:delText xml:space="preserve">create a </w:delText>
        </w:r>
        <w:r w:rsidR="00544DC2" w:rsidDel="004D2409">
          <w:rPr>
            <w:lang w:val="en-GB"/>
          </w:rPr>
          <w:delText>CV</w:delText>
        </w:r>
        <w:r w:rsidR="005C444E" w:rsidDel="004D2409">
          <w:rPr>
            <w:lang w:val="en-GB"/>
          </w:rPr>
          <w:delText>, there are several paths to do it.</w:delText>
        </w:r>
        <w:r w:rsidR="00544DC2" w:rsidDel="004D2409">
          <w:rPr>
            <w:lang w:val="en-GB"/>
          </w:rPr>
          <w:delText xml:space="preserve"> Amongst others, O</w:delText>
        </w:r>
        <w:r w:rsidR="00252E61" w:rsidRPr="00091CA6" w:rsidDel="004D2409">
          <w:rPr>
            <w:lang w:val="en-GB"/>
          </w:rPr>
          <w:delText xml:space="preserve">ntologies </w:delText>
        </w:r>
        <w:r w:rsidR="00544DC2" w:rsidDel="004D2409">
          <w:rPr>
            <w:lang w:val="en-GB"/>
          </w:rPr>
          <w:delText xml:space="preserve">is one of </w:delText>
        </w:r>
        <w:r w:rsidR="008D1EAB" w:rsidDel="004D2409">
          <w:rPr>
            <w:lang w:val="en-GB"/>
          </w:rPr>
          <w:delText>the paths</w:delText>
        </w:r>
        <w:r w:rsidR="00544DC2" w:rsidDel="004D2409">
          <w:rPr>
            <w:lang w:val="en-GB"/>
          </w:rPr>
          <w:delText xml:space="preserve">. </w:delText>
        </w:r>
      </w:del>
      <w:proofErr w:type="gramStart"/>
      <w:ins w:id="20" w:author="Ruben" w:date="2014-12-01T17:13:00Z">
        <w:r w:rsidR="004D2409">
          <w:rPr>
            <w:lang w:val="en-GB"/>
          </w:rPr>
          <w:t xml:space="preserve">An </w:t>
        </w:r>
      </w:ins>
      <w:r w:rsidR="00A805F2">
        <w:rPr>
          <w:lang w:val="en-GB"/>
        </w:rPr>
        <w:t>Ontology</w:t>
      </w:r>
      <w:proofErr w:type="gramEnd"/>
      <w:r w:rsidR="00A805F2">
        <w:rPr>
          <w:lang w:val="en-GB"/>
        </w:rPr>
        <w:t xml:space="preserve">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commentRangeStart w:id="21"/>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w:t>
      </w:r>
      <w:commentRangeEnd w:id="21"/>
      <w:r w:rsidR="004D2409">
        <w:rPr>
          <w:rStyle w:val="CommentReference"/>
        </w:rPr>
        <w:commentReference w:id="21"/>
      </w:r>
      <w:r w:rsidR="00A805F2">
        <w:rPr>
          <w:lang w:val="en-GB"/>
        </w:rPr>
        <w:t xml:space="preserve">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0C4E8F8A"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ins w:id="22" w:author="Ruben" w:date="2014-12-01T17:14:00Z">
        <w:r w:rsidR="004D2409">
          <w:rPr>
            <w:lang w:val="en-GB"/>
          </w:rPr>
          <w:t>‘</w:t>
        </w:r>
      </w:ins>
      <w:r w:rsidR="00FA6EE7">
        <w:rPr>
          <w:lang w:val="en-GB"/>
        </w:rPr>
        <w:t>A</w:t>
      </w:r>
      <w:ins w:id="23" w:author="Ruben" w:date="2014-12-01T17:14:00Z">
        <w:r w:rsidR="004D2409">
          <w:rPr>
            <w:lang w:val="en-GB"/>
          </w:rPr>
          <w:t>’</w:t>
        </w:r>
      </w:ins>
      <w:r w:rsidR="00FA6EE7">
        <w:rPr>
          <w:lang w:val="en-GB"/>
        </w:rPr>
        <w:t xml:space="preserve"> </w:t>
      </w:r>
      <w:r w:rsidR="00A805F2">
        <w:rPr>
          <w:lang w:val="en-GB"/>
        </w:rPr>
        <w:t xml:space="preserve">than </w:t>
      </w:r>
      <w:r w:rsidR="00FA6EE7">
        <w:rPr>
          <w:lang w:val="en-GB"/>
        </w:rPr>
        <w:t xml:space="preserve">to </w:t>
      </w:r>
      <w:r w:rsidR="00A805F2">
        <w:rPr>
          <w:lang w:val="en-GB"/>
        </w:rPr>
        <w:t>other</w:t>
      </w:r>
      <w:r w:rsidR="00FA6EE7">
        <w:rPr>
          <w:lang w:val="en-GB"/>
        </w:rPr>
        <w:t xml:space="preserve"> term </w:t>
      </w:r>
      <w:ins w:id="24" w:author="Ruben" w:date="2014-12-01T17:14:00Z">
        <w:r w:rsidR="004D2409">
          <w:rPr>
            <w:lang w:val="en-GB"/>
          </w:rPr>
          <w:t>‘</w:t>
        </w:r>
      </w:ins>
      <w:r w:rsidR="00FA6EE7">
        <w:rPr>
          <w:lang w:val="en-GB"/>
        </w:rPr>
        <w:t>B</w:t>
      </w:r>
      <w:ins w:id="25" w:author="Ruben" w:date="2014-12-01T17:14:00Z">
        <w:r w:rsidR="004D2409">
          <w:rPr>
            <w:lang w:val="en-GB"/>
          </w:rPr>
          <w:t>’</w:t>
        </w:r>
      </w:ins>
      <w:r w:rsidR="001E0F7E">
        <w:rPr>
          <w:lang w:val="en-GB"/>
        </w:rPr>
        <w:t>,</w:t>
      </w:r>
      <w:r w:rsidR="008D1EAB">
        <w:rPr>
          <w:lang w:val="en-GB"/>
        </w:rPr>
        <w:t xml:space="preserve"> </w:t>
      </w:r>
      <w:commentRangeStart w:id="26"/>
      <w:r w:rsidR="008D1EAB">
        <w:rPr>
          <w:lang w:val="en-GB"/>
        </w:rPr>
        <w:t xml:space="preserve">if </w:t>
      </w:r>
      <w:r w:rsidR="00FA6EE7">
        <w:rPr>
          <w:lang w:val="en-GB"/>
        </w:rPr>
        <w:t>the</w:t>
      </w:r>
      <w:r w:rsidR="008D1EAB">
        <w:rPr>
          <w:lang w:val="en-GB"/>
        </w:rPr>
        <w:t xml:space="preserve"> numeric value </w:t>
      </w:r>
      <w:commentRangeEnd w:id="26"/>
      <w:r w:rsidR="004D2409">
        <w:rPr>
          <w:rStyle w:val="CommentReference"/>
        </w:rPr>
        <w:commentReference w:id="26"/>
      </w:r>
      <w:r w:rsidR="00FA6EE7">
        <w:rPr>
          <w:lang w:val="en-GB"/>
        </w:rPr>
        <w:t xml:space="preserve">of the relation between the concept and term A </w:t>
      </w:r>
      <w:r w:rsidR="008D1EAB">
        <w:rPr>
          <w:lang w:val="en-GB"/>
        </w:rPr>
        <w:t>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w:t>
      </w:r>
      <w:commentRangeStart w:id="27"/>
      <w:r w:rsidR="008E1520">
        <w:rPr>
          <w:lang w:val="en-GB"/>
        </w:rPr>
        <w:t>they are static</w:t>
      </w:r>
      <w:commentRangeEnd w:id="27"/>
      <w:r w:rsidR="00590253">
        <w:rPr>
          <w:rStyle w:val="CommentReference"/>
        </w:rPr>
        <w:commentReference w:id="27"/>
      </w:r>
      <w:r w:rsidR="008E1520">
        <w:rPr>
          <w:lang w:val="en-GB"/>
        </w:rPr>
        <w:t xml:space="preserve">. </w:t>
      </w:r>
      <w:r w:rsidR="00327B04">
        <w:rPr>
          <w:lang w:val="en-GB"/>
        </w:rPr>
        <w:t>Additionally</w:t>
      </w:r>
      <w:r w:rsidR="005C444E">
        <w:rPr>
          <w:lang w:val="en-GB"/>
        </w:rPr>
        <w:t xml:space="preserve">, the </w:t>
      </w:r>
      <w:commentRangeStart w:id="28"/>
      <w:r w:rsidR="005C444E">
        <w:rPr>
          <w:lang w:val="en-GB"/>
        </w:rPr>
        <w:t>maintenance</w:t>
      </w:r>
      <w:commentRangeEnd w:id="28"/>
      <w:r w:rsidR="00590253">
        <w:rPr>
          <w:rStyle w:val="CommentReference"/>
        </w:rPr>
        <w:commentReference w:id="28"/>
      </w:r>
      <w:r w:rsidR="005C444E">
        <w:rPr>
          <w:lang w:val="en-GB"/>
        </w:rPr>
        <w:t xml:space="preserve"> necessary in </w:t>
      </w:r>
      <w:proofErr w:type="gramStart"/>
      <w:r w:rsidR="005C444E">
        <w:rPr>
          <w:lang w:val="en-GB"/>
        </w:rPr>
        <w:t>an ontology</w:t>
      </w:r>
      <w:proofErr w:type="gramEnd"/>
      <w:r w:rsidR="00A805F2">
        <w:rPr>
          <w:lang w:val="en-GB"/>
        </w:rPr>
        <w:t xml:space="preserve"> consumes a lot of time and other resources, such as a specialized </w:t>
      </w:r>
      <w:commentRangeStart w:id="29"/>
      <w:r w:rsidR="00A805F2">
        <w:rPr>
          <w:lang w:val="en-GB"/>
        </w:rPr>
        <w:t xml:space="preserve">administrator </w:t>
      </w:r>
      <w:commentRangeEnd w:id="29"/>
      <w:r w:rsidR="00590253">
        <w:rPr>
          <w:rStyle w:val="CommentReference"/>
        </w:rPr>
        <w:commentReference w:id="29"/>
      </w:r>
      <w:r w:rsidR="00A805F2">
        <w:rPr>
          <w:lang w:val="en-GB"/>
        </w:rPr>
        <w:t>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w:t>
      </w:r>
      <w:proofErr w:type="gramStart"/>
      <w:r w:rsidR="00327B04">
        <w:rPr>
          <w:lang w:val="en-GB"/>
        </w:rPr>
        <w:t>problem,</w:t>
      </w:r>
      <w:proofErr w:type="gramEnd"/>
      <w:r w:rsidR="00327B04">
        <w:rPr>
          <w:lang w:val="en-GB"/>
        </w:rPr>
        <w:t xml:space="preserve"> is the </w:t>
      </w:r>
      <w:commentRangeStart w:id="30"/>
      <w:r w:rsidR="00327B04">
        <w:rPr>
          <w:lang w:val="en-GB"/>
        </w:rPr>
        <w:t>agreement of the concepts</w:t>
      </w:r>
      <w:commentRangeEnd w:id="30"/>
      <w:r w:rsidR="00590253">
        <w:rPr>
          <w:rStyle w:val="CommentReference"/>
        </w:rPr>
        <w:commentReference w:id="30"/>
      </w:r>
      <w:r w:rsidR="00327B04">
        <w:rPr>
          <w:lang w:val="en-GB"/>
        </w:rPr>
        <w:t xml:space="preserve"> inside it</w:t>
      </w:r>
      <w:r w:rsidR="001E0F7E">
        <w:rPr>
          <w:lang w:val="en-GB"/>
        </w:rPr>
        <w:t xml:space="preserve"> by the community</w:t>
      </w:r>
      <w:r w:rsidR="00327B04">
        <w:rPr>
          <w:lang w:val="en-GB"/>
        </w:rPr>
        <w:t xml:space="preserve">. This process also </w:t>
      </w:r>
      <w:commentRangeStart w:id="31"/>
      <w:r w:rsidR="00327B04">
        <w:rPr>
          <w:lang w:val="en-GB"/>
        </w:rPr>
        <w:t>requires time to do it</w:t>
      </w:r>
      <w:commentRangeEnd w:id="31"/>
      <w:r w:rsidR="00590253">
        <w:rPr>
          <w:rStyle w:val="CommentReference"/>
        </w:rPr>
        <w:commentReference w:id="31"/>
      </w:r>
      <w:r w:rsidR="00327B04">
        <w:rPr>
          <w:lang w:val="en-GB"/>
        </w:rPr>
        <w:t xml:space="preserve">, and this could bring delay to the creation of </w:t>
      </w:r>
      <w:proofErr w:type="gramStart"/>
      <w:r w:rsidR="00327B04">
        <w:rPr>
          <w:lang w:val="en-GB"/>
        </w:rPr>
        <w:t>an Ontology</w:t>
      </w:r>
      <w:proofErr w:type="gramEnd"/>
      <w:r w:rsidR="00327B04">
        <w:rPr>
          <w:lang w:val="en-GB"/>
        </w:rPr>
        <w:t>.</w:t>
      </w:r>
    </w:p>
    <w:p w14:paraId="4A025E99" w14:textId="2C3D6747"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w:t>
      </w:r>
      <w:r w:rsidR="008B6E0D">
        <w:rPr>
          <w:lang w:val="en-GB"/>
        </w:rPr>
        <w:lastRenderedPageBreak/>
        <w:t xml:space="preserve">of </w:t>
      </w:r>
      <w:proofErr w:type="gramStart"/>
      <w:r w:rsidR="008B6E0D">
        <w:rPr>
          <w:lang w:val="en-GB"/>
        </w:rPr>
        <w:t>an Ontology</w:t>
      </w:r>
      <w:proofErr w:type="gramEnd"/>
      <w:r w:rsidR="006106F9">
        <w:rPr>
          <w:lang w:val="en-GB"/>
        </w:rPr>
        <w:t>,</w:t>
      </w:r>
      <w:r w:rsidR="008B6E0D">
        <w:rPr>
          <w:lang w:val="en-GB"/>
        </w:rPr>
        <w:t xml:space="preserve"> into a semi or complete automatic process.</w:t>
      </w:r>
      <w:del w:id="32" w:author="Ruben" w:date="2014-12-01T17:22:00Z">
        <w:r w:rsidR="008B6E0D" w:rsidDel="0083198C">
          <w:rPr>
            <w:lang w:val="en-GB"/>
          </w:rPr>
          <w:delText xml:space="preserve"> This area still has a long path ahead</w:delText>
        </w:r>
      </w:del>
      <w:r w:rsidR="008B6E0D">
        <w:rPr>
          <w:lang w:val="en-GB"/>
        </w:rPr>
        <w:t xml:space="preserve">. Although semi-automatic </w:t>
      </w:r>
      <w:r w:rsidR="006106F9">
        <w:rPr>
          <w:lang w:val="en-GB"/>
        </w:rPr>
        <w:t>methods</w:t>
      </w:r>
      <w:r w:rsidR="008B6E0D">
        <w:rPr>
          <w:lang w:val="en-GB"/>
        </w:rPr>
        <w:t xml:space="preserve"> were found that still requires the help of an ontology expert, for example, </w:t>
      </w:r>
      <w:commentRangeStart w:id="33"/>
      <w:r w:rsidR="008B6E0D">
        <w:rPr>
          <w:lang w:val="en-GB"/>
        </w:rPr>
        <w:t>to validate a new concept</w:t>
      </w:r>
      <w:commentRangeEnd w:id="33"/>
      <w:r w:rsidR="0083198C">
        <w:rPr>
          <w:rStyle w:val="CommentReference"/>
        </w:rPr>
        <w:commentReference w:id="33"/>
      </w:r>
      <w:r w:rsidR="008B6E0D">
        <w:rPr>
          <w:lang w:val="en-GB"/>
        </w:rPr>
        <w:t xml:space="preserve">, the idea of a pure automatic method </w:t>
      </w:r>
      <w:r w:rsidR="001B7EEB">
        <w:rPr>
          <w:lang w:val="en-GB"/>
        </w:rPr>
        <w:t xml:space="preserve">that could </w:t>
      </w:r>
      <w:commentRangeStart w:id="34"/>
      <w:r w:rsidR="001B7EEB">
        <w:rPr>
          <w:lang w:val="en-GB"/>
        </w:rPr>
        <w:t xml:space="preserve">enrich </w:t>
      </w:r>
      <w:commentRangeEnd w:id="34"/>
      <w:r w:rsidR="0083198C">
        <w:rPr>
          <w:rStyle w:val="CommentReference"/>
        </w:rPr>
        <w:commentReference w:id="34"/>
      </w:r>
      <w:proofErr w:type="gramStart"/>
      <w:r w:rsidR="001B7EEB">
        <w:rPr>
          <w:lang w:val="en-GB"/>
        </w:rPr>
        <w:t>an ontology</w:t>
      </w:r>
      <w:proofErr w:type="gramEnd"/>
      <w:r w:rsidR="001B7EEB">
        <w:rPr>
          <w:lang w:val="en-GB"/>
        </w:rPr>
        <w:t xml:space="preserve"> </w:t>
      </w:r>
      <w:r w:rsidR="008B6E0D">
        <w:rPr>
          <w:lang w:val="en-GB"/>
        </w:rPr>
        <w:t>is</w:t>
      </w:r>
      <w:del w:id="35" w:author="Ruben" w:date="2014-12-01T17:24:00Z">
        <w:r w:rsidR="008B6E0D" w:rsidDel="0083198C">
          <w:rPr>
            <w:lang w:val="en-GB"/>
          </w:rPr>
          <w:delText xml:space="preserve"> not yet in a near future</w:delText>
        </w:r>
      </w:del>
      <w:ins w:id="36" w:author="Ruben" w:date="2014-12-01T17:24:00Z">
        <w:r w:rsidR="0083198C">
          <w:rPr>
            <w:lang w:val="en-GB"/>
          </w:rPr>
          <w:t xml:space="preserve"> still far from being achieved</w:t>
        </w:r>
      </w:ins>
      <w:r w:rsidR="008B6E0D">
        <w:rPr>
          <w:lang w:val="en-GB"/>
        </w:rPr>
        <w:t xml:space="preserve">. </w:t>
      </w:r>
    </w:p>
    <w:p w14:paraId="6A6B5319" w14:textId="076902F1" w:rsidR="00D1087C" w:rsidRDefault="00D1087C" w:rsidP="00237D3A">
      <w:pPr>
        <w:ind w:firstLine="708"/>
        <w:rPr>
          <w:lang w:val="en-GB"/>
        </w:rPr>
      </w:pPr>
      <w:r w:rsidRPr="00237D3A">
        <w:rPr>
          <w:lang w:val="en-GB"/>
        </w:rPr>
        <w:t xml:space="preserve">One of the </w:t>
      </w:r>
      <w:commentRangeStart w:id="37"/>
      <w:r w:rsidRPr="00237D3A">
        <w:rPr>
          <w:lang w:val="en-GB"/>
        </w:rPr>
        <w:t xml:space="preserve">motors </w:t>
      </w:r>
      <w:commentRangeEnd w:id="37"/>
      <w:r w:rsidR="0083198C">
        <w:rPr>
          <w:rStyle w:val="CommentReference"/>
        </w:rPr>
        <w:commentReference w:id="37"/>
      </w:r>
      <w:r w:rsidRPr="00237D3A">
        <w:rPr>
          <w:lang w:val="en-GB"/>
        </w:rPr>
        <w:t xml:space="preserve">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K</w:t>
      </w:r>
      <w:bookmarkStart w:id="38" w:name="_GoBack"/>
      <w:bookmarkEnd w:id="38"/>
      <w:r w:rsidR="00E0106E" w:rsidRPr="00237D3A">
        <w:rPr>
          <w:lang w:val="en-GB"/>
        </w:rPr>
        <w:t xml:space="preserve">nowledge </w:t>
      </w:r>
      <w:r w:rsidRPr="00237D3A">
        <w:rPr>
          <w:lang w:val="en-GB"/>
        </w:rPr>
        <w:t>itself, can be seen as information dis</w:t>
      </w:r>
      <w:r w:rsidR="00E37DA1">
        <w:rPr>
          <w:lang w:val="en-GB"/>
        </w:rPr>
        <w:t xml:space="preserve">covered in some data that could be interesting or </w:t>
      </w:r>
      <w:r w:rsidRPr="00237D3A">
        <w:rPr>
          <w:lang w:val="en-GB"/>
        </w:rPr>
        <w:t xml:space="preserve">useful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29A9E354"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commentRangeStart w:id="39"/>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commentRangeEnd w:id="39"/>
      <w:r w:rsidR="001270CC">
        <w:rPr>
          <w:rStyle w:val="CommentReference"/>
        </w:rPr>
        <w:commentReference w:id="39"/>
      </w:r>
      <w:r w:rsidR="00237D3A">
        <w:rPr>
          <w:lang w:val="en-GB"/>
        </w:rPr>
        <w:t xml:space="preserve">. </w:t>
      </w:r>
      <w:del w:id="40" w:author="Ruben" w:date="2014-12-01T16:44:00Z">
        <w:r w:rsidR="00AD1AC7" w:rsidDel="001270CC">
          <w:rPr>
            <w:lang w:val="en-GB"/>
          </w:rPr>
          <w:delText xml:space="preserve">This </w:delText>
        </w:r>
      </w:del>
      <w:ins w:id="41" w:author="Ruben" w:date="2014-12-01T16:44:00Z">
        <w:r w:rsidR="001270CC">
          <w:rPr>
            <w:lang w:val="en-GB"/>
          </w:rPr>
          <w:t>The proposed</w:t>
        </w:r>
        <w:r w:rsidR="001270CC">
          <w:rPr>
            <w:lang w:val="en-GB"/>
          </w:rPr>
          <w:t xml:space="preserve"> </w:t>
        </w:r>
      </w:ins>
      <w:r w:rsidR="00AD1AC7">
        <w:rPr>
          <w:lang w:val="en-GB"/>
        </w:rPr>
        <w:t>approach</w:t>
      </w:r>
      <w:ins w:id="42" w:author="Ruben" w:date="2014-12-01T16:45:00Z">
        <w:r w:rsidR="001270CC">
          <w:rPr>
            <w:lang w:val="en-GB"/>
          </w:rPr>
          <w:t>, adopts a mechanism suitable</w:t>
        </w:r>
      </w:ins>
      <w:r w:rsidR="00AD1AC7">
        <w:rPr>
          <w:lang w:val="en-GB"/>
        </w:rPr>
        <w:t xml:space="preserve"> </w:t>
      </w:r>
      <w:ins w:id="43" w:author="Ruben" w:date="2014-12-01T16:45:00Z">
        <w:r w:rsidR="001270CC">
          <w:rPr>
            <w:lang w:val="en-GB"/>
          </w:rPr>
          <w:t xml:space="preserve">for </w:t>
        </w:r>
      </w:ins>
      <w:del w:id="44" w:author="Ruben" w:date="2014-12-01T16:45:00Z">
        <w:r w:rsidR="00AD1AC7" w:rsidDel="001270CC">
          <w:rPr>
            <w:lang w:val="en-GB"/>
          </w:rPr>
          <w:delText xml:space="preserve">is made through a </w:delText>
        </w:r>
        <w:r w:rsidR="00237D3A" w:rsidDel="001270CC">
          <w:rPr>
            <w:lang w:val="en-GB"/>
          </w:rPr>
          <w:delText xml:space="preserve">technique aimed </w:delText>
        </w:r>
        <w:r w:rsidR="001E0F7E" w:rsidDel="001270CC">
          <w:rPr>
            <w:lang w:val="en-GB"/>
          </w:rPr>
          <w:delText>to</w:delText>
        </w:r>
        <w:r w:rsidR="00DD0811" w:rsidDel="001270CC">
          <w:rPr>
            <w:lang w:val="en-GB"/>
          </w:rPr>
          <w:delText xml:space="preserve"> </w:delText>
        </w:r>
      </w:del>
      <w:r w:rsidRPr="00091CA6">
        <w:rPr>
          <w:lang w:val="en-GB"/>
        </w:rPr>
        <w:t xml:space="preserve">discover and extract patterns </w:t>
      </w:r>
      <w:del w:id="45" w:author="Ruben" w:date="2014-12-01T16:46:00Z">
        <w:r w:rsidR="00237D3A" w:rsidDel="001270CC">
          <w:rPr>
            <w:lang w:val="en-GB"/>
          </w:rPr>
          <w:delText>and discover</w:delText>
        </w:r>
        <w:r w:rsidRPr="00091CA6" w:rsidDel="001270CC">
          <w:rPr>
            <w:lang w:val="en-GB"/>
          </w:rPr>
          <w:delText xml:space="preserve"> knowledge</w:delText>
        </w:r>
        <w:r w:rsidR="00D4267B" w:rsidRPr="00091CA6" w:rsidDel="001270CC">
          <w:rPr>
            <w:lang w:val="en-GB"/>
          </w:rPr>
          <w:delText xml:space="preserve"> </w:delText>
        </w:r>
      </w:del>
      <w:r w:rsidR="00D4267B" w:rsidRPr="00091CA6">
        <w:rPr>
          <w:lang w:val="en-GB"/>
        </w:rPr>
        <w:t xml:space="preserve">from </w:t>
      </w:r>
      <w:r w:rsidR="001E0F7E">
        <w:rPr>
          <w:lang w:val="en-GB"/>
        </w:rPr>
        <w:t>unstructured</w:t>
      </w:r>
      <w:ins w:id="46" w:author="Ruben" w:date="2014-12-01T16:43:00Z">
        <w:r w:rsidR="001270CC">
          <w:rPr>
            <w:lang w:val="en-GB"/>
          </w:rPr>
          <w:t xml:space="preserve"> sources of</w:t>
        </w:r>
      </w:ins>
      <w:r w:rsidR="001E0F7E">
        <w:rPr>
          <w:lang w:val="en-GB"/>
        </w:rPr>
        <w:t xml:space="preserve"> information </w:t>
      </w:r>
      <w:del w:id="47" w:author="Ruben" w:date="2014-12-01T16:46:00Z">
        <w:r w:rsidR="001E0F7E" w:rsidDel="001270CC">
          <w:rPr>
            <w:lang w:val="en-GB"/>
          </w:rPr>
          <w:delText xml:space="preserve">in </w:delText>
        </w:r>
        <w:r w:rsidR="00D4267B" w:rsidRPr="00091CA6" w:rsidDel="001270CC">
          <w:rPr>
            <w:lang w:val="en-GB"/>
          </w:rPr>
          <w:delText>a set of documents</w:delText>
        </w:r>
      </w:del>
      <w:ins w:id="48" w:author="Ruben" w:date="2014-12-01T16:46:00Z">
        <w:r w:rsidR="001270CC">
          <w:rPr>
            <w:lang w:val="en-GB"/>
          </w:rPr>
          <w:t>within a document corpus</w:t>
        </w:r>
      </w:ins>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Heading2"/>
        <w:spacing w:before="360"/>
        <w:rPr>
          <w:lang w:val="en-GB"/>
        </w:rPr>
      </w:pPr>
      <w:r w:rsidRPr="00BC44B2">
        <w:rPr>
          <w:lang w:val="en-GB"/>
        </w:rPr>
        <w:t xml:space="preserve">Challenges </w:t>
      </w:r>
    </w:p>
    <w:p w14:paraId="277E5123" w14:textId="4CDDDE37" w:rsidR="001B1C4C" w:rsidRPr="00BC44B2" w:rsidRDefault="001B1C4C" w:rsidP="00BC44B2">
      <w:pPr>
        <w:ind w:firstLine="708"/>
        <w:rPr>
          <w:lang w:val="en-GB"/>
        </w:rPr>
      </w:pPr>
      <w:commentRangeStart w:id="49"/>
      <w:r w:rsidRPr="00BC44B2">
        <w:rPr>
          <w:lang w:val="en-GB"/>
        </w:rPr>
        <w:t>One of the biggest challenges in information systems when constructing a controlled vocabulary is to find the meaning and relations between concepts and ideas.</w:t>
      </w:r>
      <w:commentRangeEnd w:id="49"/>
      <w:r w:rsidR="001270CC">
        <w:rPr>
          <w:rStyle w:val="CommentReference"/>
        </w:rPr>
        <w:commentReference w:id="49"/>
      </w:r>
      <w:r w:rsidRPr="00BC44B2">
        <w:rPr>
          <w:lang w:val="en-GB"/>
        </w:rPr>
        <w:t xml:space="preserve"> </w:t>
      </w:r>
      <w:r w:rsidRPr="00BC44B2">
        <w:rPr>
          <w:lang w:val="en-GB"/>
        </w:rPr>
        <w:lastRenderedPageBreak/>
        <w:t>This dissertation p</w:t>
      </w:r>
      <w:r w:rsidR="00B92070">
        <w:rPr>
          <w:lang w:val="en-GB"/>
        </w:rPr>
        <w:t xml:space="preserve">ropose an approach to solve this issue based in the </w:t>
      </w:r>
      <w:r w:rsidRPr="00BC44B2">
        <w:rPr>
          <w:lang w:val="en-GB"/>
        </w:rPr>
        <w:t xml:space="preserve">following research question: </w:t>
      </w:r>
    </w:p>
    <w:p w14:paraId="519C9973" w14:textId="020D0A79" w:rsidR="0075584A" w:rsidRDefault="001B1C4C" w:rsidP="00A93518">
      <w:pPr>
        <w:spacing w:before="360" w:after="360"/>
        <w:ind w:firstLine="708"/>
        <w:rPr>
          <w:lang w:val="en-GB"/>
        </w:rPr>
      </w:pPr>
      <w:r w:rsidRPr="00083658">
        <w:rPr>
          <w:b/>
          <w:lang w:val="en-GB"/>
        </w:rPr>
        <w:t xml:space="preserve">How to </w:t>
      </w:r>
      <w:ins w:id="50" w:author="Ruben" w:date="2014-12-01T16:48:00Z">
        <w:r w:rsidR="001270CC">
          <w:rPr>
            <w:b/>
            <w:lang w:val="en-GB"/>
          </w:rPr>
          <w:t xml:space="preserve">formally discover and </w:t>
        </w:r>
      </w:ins>
      <w:r w:rsidRPr="00083658">
        <w:rPr>
          <w:b/>
          <w:lang w:val="en-GB"/>
        </w:rPr>
        <w:t xml:space="preserve">quantify semantic relations between concepts in </w:t>
      </w:r>
      <w:proofErr w:type="gramStart"/>
      <w:r w:rsidRPr="00083658">
        <w:rPr>
          <w:b/>
          <w:lang w:val="en-GB"/>
        </w:rPr>
        <w:t>a domain</w:t>
      </w:r>
      <w:proofErr w:type="gramEnd"/>
      <w:r w:rsidRPr="00083658">
        <w:rPr>
          <w:b/>
          <w:lang w:val="en-GB"/>
        </w:rPr>
        <w:t xml:space="preserve"> ontology, using </w:t>
      </w:r>
      <w:del w:id="51" w:author="Ruben" w:date="2014-12-01T16:50:00Z">
        <w:r w:rsidRPr="00083658" w:rsidDel="001270CC">
          <w:rPr>
            <w:b/>
            <w:lang w:val="en-GB"/>
          </w:rPr>
          <w:delText xml:space="preserve">external </w:delText>
        </w:r>
      </w:del>
      <w:r w:rsidRPr="00083658">
        <w:rPr>
          <w:b/>
          <w:lang w:val="en-GB"/>
        </w:rPr>
        <w:t>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5EFBEC3A" w:rsidR="001B1C4C" w:rsidRPr="00083658" w:rsidRDefault="001B1C4C" w:rsidP="00B92070">
      <w:pPr>
        <w:spacing w:before="360" w:after="360"/>
        <w:ind w:firstLine="708"/>
        <w:rPr>
          <w:b/>
          <w:lang w:val="en-GB"/>
        </w:rPr>
      </w:pPr>
      <w:r w:rsidRPr="00083658">
        <w:rPr>
          <w:b/>
          <w:lang w:val="en-GB"/>
        </w:rPr>
        <w:t xml:space="preserve">Semantic relations between concepts from </w:t>
      </w:r>
      <w:proofErr w:type="gramStart"/>
      <w:r w:rsidRPr="00083658">
        <w:rPr>
          <w:b/>
          <w:lang w:val="en-GB"/>
        </w:rPr>
        <w:t>a domain</w:t>
      </w:r>
      <w:proofErr w:type="gramEnd"/>
      <w:r w:rsidRPr="00083658">
        <w:rPr>
          <w:b/>
          <w:lang w:val="en-GB"/>
        </w:rPr>
        <w:t xml:space="preserve"> ontology, can be </w:t>
      </w:r>
      <w:ins w:id="52" w:author="Ruben" w:date="2014-12-01T16:50:00Z">
        <w:r w:rsidR="001270CC">
          <w:rPr>
            <w:b/>
            <w:lang w:val="en-GB"/>
          </w:rPr>
          <w:t xml:space="preserve">discovered and </w:t>
        </w:r>
      </w:ins>
      <w:r w:rsidRPr="00083658">
        <w:rPr>
          <w:b/>
          <w:lang w:val="en-GB"/>
        </w:rPr>
        <w:t xml:space="preserve">quantified by applying data mining techniques for pattern extraction and knowledge discovery into </w:t>
      </w:r>
      <w:ins w:id="53" w:author="Ruben" w:date="2014-12-01T16:51:00Z">
        <w:r w:rsidR="001270CC" w:rsidRPr="00083658">
          <w:rPr>
            <w:b/>
            <w:lang w:val="en-GB"/>
          </w:rPr>
          <w:t xml:space="preserve">non-structured </w:t>
        </w:r>
      </w:ins>
      <w:del w:id="54" w:author="Ruben" w:date="2014-12-01T16:51:00Z">
        <w:r w:rsidR="00083658" w:rsidRPr="00083658" w:rsidDel="001270CC">
          <w:rPr>
            <w:b/>
            <w:lang w:val="en-GB"/>
          </w:rPr>
          <w:delText>un</w:delText>
        </w:r>
        <w:r w:rsidRPr="00083658" w:rsidDel="001270CC">
          <w:rPr>
            <w:b/>
            <w:lang w:val="en-GB"/>
          </w:rPr>
          <w:delText xml:space="preserve">structured </w:delText>
        </w:r>
      </w:del>
      <w:r w:rsidRPr="00083658">
        <w:rPr>
          <w:b/>
          <w:lang w:val="en-GB"/>
        </w:rPr>
        <w:t>sources of information.</w:t>
      </w:r>
    </w:p>
    <w:p w14:paraId="2C3C88B9" w14:textId="2955F667" w:rsidR="007A4E24" w:rsidRDefault="007A4E24" w:rsidP="007A4E24">
      <w:pPr>
        <w:pStyle w:val="Heading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lastRenderedPageBreak/>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2966E10F" w:rsidR="00A620C9" w:rsidRPr="00091CA6" w:rsidRDefault="00A620C9" w:rsidP="00A620C9">
      <w:pPr>
        <w:pStyle w:val="Heading2"/>
        <w:rPr>
          <w:lang w:val="en-GB"/>
        </w:rPr>
      </w:pPr>
      <w:r w:rsidRPr="00091CA6">
        <w:rPr>
          <w:lang w:val="en-GB"/>
        </w:rPr>
        <w:lastRenderedPageBreak/>
        <w:t>Section – Context of work</w:t>
      </w:r>
      <w:r>
        <w:rPr>
          <w:lang w:val="en-GB"/>
        </w:rPr>
        <w:t xml:space="preserve"> (planning)</w:t>
      </w:r>
    </w:p>
    <w:p w14:paraId="02BD4E1C" w14:textId="15D130A9"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proofErr w:type="gramStart"/>
      <w:r w:rsidRPr="005A3284">
        <w:rPr>
          <w:lang w:val="en-GB"/>
        </w:rPr>
        <w:t>CoSPaces</w:t>
      </w:r>
      <w:proofErr w:type="spellEnd"/>
      <w:r w:rsidRPr="005A3284">
        <w:rPr>
          <w:lang w:val="en-GB"/>
        </w:rPr>
        <w:t xml:space="preserve"> </w:t>
      </w:r>
      <w:del w:id="55" w:author="Ruben" w:date="2014-12-01T16:54:00Z">
        <w:r w:rsidR="00375905" w:rsidDel="002E1645">
          <w:rPr>
            <w:lang w:val="en-GB"/>
          </w:rPr>
          <w:delText>(</w:delText>
        </w:r>
        <w:r w:rsidR="00375905" w:rsidRPr="005A3284" w:rsidDel="002E1645">
          <w:rPr>
            <w:sz w:val="23"/>
            <w:szCs w:val="23"/>
            <w:lang w:val="en-GB"/>
          </w:rPr>
          <w:delText>EC-IST FP6</w:delText>
        </w:r>
        <w:r w:rsidR="00375905" w:rsidDel="002E1645">
          <w:rPr>
            <w:lang w:val="en-GB"/>
          </w:rPr>
          <w:delText>)</w:delText>
        </w:r>
      </w:del>
      <w:r w:rsidR="00375905">
        <w:rPr>
          <w:lang w:val="en-GB"/>
        </w:rPr>
        <w:t xml:space="preserve"> </w:t>
      </w:r>
      <w:r w:rsidR="007E6F3B" w:rsidRPr="005A3284">
        <w:rPr>
          <w:lang w:val="en-GB"/>
        </w:rPr>
        <w:t>wa</w:t>
      </w:r>
      <w:r w:rsidRPr="005A3284">
        <w:rPr>
          <w:lang w:val="en-GB"/>
        </w:rPr>
        <w:t>s</w:t>
      </w:r>
      <w:proofErr w:type="gramEnd"/>
      <w:r w:rsidRPr="005A3284">
        <w:rPr>
          <w:lang w:val="en-GB"/>
        </w:rPr>
        <w:t xml:space="preserve"> a</w:t>
      </w:r>
      <w:ins w:id="56" w:author="Ruben" w:date="2014-12-01T16:53:00Z">
        <w:r w:rsidR="002E1645">
          <w:rPr>
            <w:lang w:val="en-GB"/>
          </w:rPr>
          <w:t>n European Research</w:t>
        </w:r>
      </w:ins>
      <w:r w:rsidRPr="005A3284">
        <w:rPr>
          <w:lang w:val="en-GB"/>
        </w:rPr>
        <w:t xml:space="preserve"> project </w:t>
      </w:r>
      <w:del w:id="57" w:author="Ruben" w:date="2014-12-01T16:53:00Z">
        <w:r w:rsidR="00375905" w:rsidDel="002E1645">
          <w:rPr>
            <w:lang w:val="en-GB"/>
          </w:rPr>
          <w:delText xml:space="preserve">with funds from </w:delText>
        </w:r>
        <w:r w:rsidRPr="005A3284" w:rsidDel="002E1645">
          <w:rPr>
            <w:lang w:val="en-GB"/>
          </w:rPr>
          <w:delText xml:space="preserve">European Community </w:delText>
        </w:r>
        <w:r w:rsidR="007E6F3B" w:rsidRPr="005A3284" w:rsidDel="002E1645">
          <w:rPr>
            <w:lang w:val="en-GB"/>
          </w:rPr>
          <w:delText xml:space="preserve">(EC) </w:delText>
        </w:r>
        <w:r w:rsidRPr="005A3284" w:rsidDel="002E1645">
          <w:rPr>
            <w:lang w:val="en-GB"/>
          </w:rPr>
          <w:delText>with the goal</w:delText>
        </w:r>
      </w:del>
      <w:ins w:id="58" w:author="Ruben" w:date="2014-12-01T16:53:00Z">
        <w:r w:rsidR="002E1645">
          <w:rPr>
            <w:lang w:val="en-GB"/>
          </w:rPr>
          <w:t xml:space="preserve"> aiming</w:t>
        </w:r>
      </w:ins>
      <w:r w:rsidRPr="005A3284">
        <w:rPr>
          <w:lang w:val="en-GB"/>
        </w:rPr>
        <w:t xml:space="preserve">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200010D0" w:rsidR="006B1F62" w:rsidRPr="005A3284" w:rsidRDefault="00DA1D20" w:rsidP="005A3284">
      <w:pPr>
        <w:ind w:firstLine="708"/>
        <w:rPr>
          <w:lang w:val="en-GB"/>
        </w:rPr>
      </w:pPr>
      <w:commentRangeStart w:id="59"/>
      <w:del w:id="60" w:author="Ruben" w:date="2014-12-01T16:55:00Z">
        <w:r w:rsidRPr="005A3284" w:rsidDel="002E1645">
          <w:rPr>
            <w:lang w:val="en-GB"/>
          </w:rPr>
          <w:delText xml:space="preserve">The contribution of this </w:delText>
        </w:r>
        <w:r w:rsidR="007E6F3B" w:rsidRPr="005A3284" w:rsidDel="002E1645">
          <w:rPr>
            <w:lang w:val="en-GB"/>
          </w:rPr>
          <w:delText>dissertation</w:delText>
        </w:r>
        <w:r w:rsidRPr="005A3284" w:rsidDel="002E1645">
          <w:rPr>
            <w:lang w:val="en-GB"/>
          </w:rPr>
          <w:delText xml:space="preserve"> to CoSPaces is </w:delText>
        </w:r>
        <w:r w:rsidR="007E6F3B" w:rsidRPr="005A3284" w:rsidDel="002E1645">
          <w:rPr>
            <w:lang w:val="en-GB"/>
          </w:rPr>
          <w:delText xml:space="preserve">related to the Component </w:delText>
        </w:r>
        <w:r w:rsidRPr="005A3284" w:rsidDel="002E1645">
          <w:rPr>
            <w:lang w:val="en-GB"/>
          </w:rPr>
          <w:delText>of Collaboration Tools, specifically the Knowledge Management</w:delText>
        </w:r>
        <w:r w:rsidR="007E6F3B" w:rsidRPr="005A3284" w:rsidDel="002E1645">
          <w:rPr>
            <w:lang w:val="en-GB"/>
          </w:rPr>
          <w:delText xml:space="preserve"> sub-component</w:delText>
        </w:r>
        <w:r w:rsidRPr="005A3284" w:rsidDel="002E1645">
          <w:rPr>
            <w:lang w:val="en-GB"/>
          </w:rPr>
          <w:delText xml:space="preserve">. </w:delText>
        </w:r>
        <w:r w:rsidR="007E6F3B" w:rsidRPr="005A3284" w:rsidDel="002E1645">
          <w:rPr>
            <w:lang w:val="en-GB"/>
          </w:rPr>
          <w:delText>This sub-component is responsible to provide knowledge capable functionalities to CoSPaces main goal.</w:delText>
        </w:r>
      </w:del>
      <w:commentRangeEnd w:id="59"/>
      <w:r w:rsidR="002E1645">
        <w:rPr>
          <w:rStyle w:val="CommentReference"/>
        </w:rPr>
        <w:commentReference w:id="59"/>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15447A78" w14:textId="77777777" w:rsidR="002E1645" w:rsidRDefault="006B1F62" w:rsidP="005A3284">
      <w:pPr>
        <w:ind w:firstLine="708"/>
        <w:rPr>
          <w:ins w:id="61" w:author="Ruben" w:date="2014-12-01T16:54:00Z"/>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p>
    <w:p w14:paraId="0C72B183" w14:textId="4CED5FB7" w:rsidR="006B1F62" w:rsidRPr="005A3284" w:rsidRDefault="002E1645" w:rsidP="005A3284">
      <w:pPr>
        <w:ind w:firstLine="708"/>
        <w:rPr>
          <w:lang w:val="en-GB"/>
        </w:rPr>
      </w:pPr>
      <w:ins w:id="62" w:author="Ruben" w:date="2014-12-01T16:54:00Z">
        <w:r>
          <w:rPr>
            <w:lang w:val="en-GB"/>
          </w:rPr>
          <w:t>FALTA O E-COGNOS!!!</w:t>
        </w:r>
      </w:ins>
      <w:del w:id="63" w:author="Ruben" w:date="2014-12-01T16:54:00Z">
        <w:r w:rsidR="005A3284" w:rsidRPr="005A3284" w:rsidDel="002E1645">
          <w:rPr>
            <w:lang w:val="en-GB"/>
          </w:rPr>
          <w:delText xml:space="preserve"> </w:delText>
        </w:r>
      </w:del>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Heading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ListParagraph"/>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ListParagraph"/>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ListParagraph"/>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ListParagraph"/>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ListParagraph"/>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ListParagraph"/>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ListParagraph"/>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ListParagraph"/>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Heading1"/>
        <w:numPr>
          <w:ilvl w:val="0"/>
          <w:numId w:val="0"/>
        </w:numPr>
        <w:spacing w:before="3200"/>
        <w:rPr>
          <w:lang w:val="en-GB"/>
        </w:rPr>
      </w:pPr>
    </w:p>
    <w:p w14:paraId="7D2D2CBD" w14:textId="3FE5386B" w:rsidR="003F4C5B" w:rsidRDefault="00FD0AA4" w:rsidP="00FD0AA4">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DA454D" w:rsidRPr="00FA7AEF" w:rsidRDefault="00DA454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DA454D" w:rsidRPr="00EB6E31" w:rsidRDefault="00DA454D" w:rsidP="00FD0AA4">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DA454D" w:rsidRPr="00FA7AEF" w:rsidRDefault="00DA454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DA454D" w:rsidRPr="00EB6E31" w:rsidRDefault="00DA454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ben" w:date="2014-12-01T17:01:00Z" w:initials="R">
    <w:p w14:paraId="552FCD5F" w14:textId="402B89ED" w:rsidR="002E1645" w:rsidRDefault="002E1645">
      <w:pPr>
        <w:pStyle w:val="CommentText"/>
      </w:pPr>
      <w:r>
        <w:rPr>
          <w:rStyle w:val="CommentReference"/>
        </w:rPr>
        <w:annotationRef/>
      </w:r>
      <w:r>
        <w:t>Qual community?</w:t>
      </w:r>
    </w:p>
  </w:comment>
  <w:comment w:id="2" w:author="Ruben" w:date="2014-12-01T17:03:00Z" w:initials="R">
    <w:p w14:paraId="354E813B" w14:textId="366A2445" w:rsidR="00B43799" w:rsidRDefault="00B43799">
      <w:pPr>
        <w:pStyle w:val="CommentText"/>
      </w:pPr>
      <w:r>
        <w:rPr>
          <w:rStyle w:val="CommentReference"/>
        </w:rPr>
        <w:annotationRef/>
      </w:r>
      <w:r>
        <w:t>Como assim?</w:t>
      </w:r>
    </w:p>
  </w:comment>
  <w:comment w:id="3" w:author="Ruben" w:date="2014-12-01T17:03:00Z" w:initials="R">
    <w:p w14:paraId="20FE4030" w14:textId="5F10F92B" w:rsidR="00B43799" w:rsidRDefault="00B43799">
      <w:pPr>
        <w:pStyle w:val="CommentText"/>
      </w:pPr>
      <w:r>
        <w:rPr>
          <w:rStyle w:val="CommentReference"/>
        </w:rPr>
        <w:annotationRef/>
      </w:r>
      <w:r>
        <w:t>Porquê que isto é um weakness? Não entendi.</w:t>
      </w:r>
    </w:p>
  </w:comment>
  <w:comment w:id="7" w:author="Ruben" w:date="2014-12-01T17:06:00Z" w:initials="R">
    <w:p w14:paraId="5C72DE9B" w14:textId="156DA22D" w:rsidR="00B43799" w:rsidRDefault="00B43799">
      <w:pPr>
        <w:pStyle w:val="CommentText"/>
      </w:pPr>
      <w:r>
        <w:rPr>
          <w:rStyle w:val="CommentReference"/>
        </w:rPr>
        <w:annotationRef/>
      </w:r>
      <w:r>
        <w:t>Qual comunidade?</w:t>
      </w:r>
    </w:p>
  </w:comment>
  <w:comment w:id="8" w:author="Ruben" w:date="2014-12-01T17:07:00Z" w:initials="R">
    <w:p w14:paraId="29F34382" w14:textId="20E6223B" w:rsidR="00B43799" w:rsidRDefault="00B43799">
      <w:pPr>
        <w:pStyle w:val="CommentText"/>
      </w:pPr>
      <w:r>
        <w:rPr>
          <w:rStyle w:val="CommentReference"/>
        </w:rPr>
        <w:annotationRef/>
      </w:r>
      <w:r>
        <w:t>Será verdade? Não entendi.</w:t>
      </w:r>
    </w:p>
  </w:comment>
  <w:comment w:id="9" w:author="Ruben" w:date="2014-12-01T17:08:00Z" w:initials="R">
    <w:p w14:paraId="07C48EA2" w14:textId="10194B2B" w:rsidR="00D307DE" w:rsidRDefault="00D307DE">
      <w:pPr>
        <w:pStyle w:val="CommentText"/>
      </w:pPr>
      <w:r>
        <w:rPr>
          <w:rStyle w:val="CommentReference"/>
        </w:rPr>
        <w:annotationRef/>
      </w:r>
      <w:r>
        <w:t>Ambiguidade? De que tipo?</w:t>
      </w:r>
    </w:p>
  </w:comment>
  <w:comment w:id="10" w:author="Ruben" w:date="2014-12-01T17:08:00Z" w:initials="R">
    <w:p w14:paraId="35656705" w14:textId="2B4E2D80" w:rsidR="00D307DE" w:rsidRDefault="00D307DE">
      <w:pPr>
        <w:pStyle w:val="CommentText"/>
      </w:pPr>
      <w:r>
        <w:rPr>
          <w:rStyle w:val="CommentReference"/>
        </w:rPr>
        <w:annotationRef/>
      </w:r>
      <w:r>
        <w:t>Precision of waht?</w:t>
      </w:r>
    </w:p>
  </w:comment>
  <w:comment w:id="11" w:author="Ruben" w:date="2014-12-01T17:09:00Z" w:initials="R">
    <w:p w14:paraId="713464C8" w14:textId="684A1887" w:rsidR="00D307DE" w:rsidRDefault="00D307DE">
      <w:pPr>
        <w:pStyle w:val="CommentText"/>
      </w:pPr>
      <w:r>
        <w:rPr>
          <w:rStyle w:val="CommentReference"/>
        </w:rPr>
        <w:annotationRef/>
      </w:r>
      <w:r>
        <w:t>Consistency???</w:t>
      </w:r>
    </w:p>
  </w:comment>
  <w:comment w:id="12" w:author="Ruben" w:date="2014-12-01T17:09:00Z" w:initials="R">
    <w:p w14:paraId="7D9BDC17" w14:textId="2CC61C3E" w:rsidR="00D307DE" w:rsidRPr="00D307DE" w:rsidRDefault="00D307DE">
      <w:pPr>
        <w:pStyle w:val="CommentText"/>
        <w:rPr>
          <w:lang w:val="en-US"/>
        </w:rPr>
      </w:pPr>
      <w:r>
        <w:rPr>
          <w:rStyle w:val="CommentReference"/>
        </w:rPr>
        <w:annotationRef/>
      </w:r>
      <w:r w:rsidRPr="00D307DE">
        <w:rPr>
          <w:lang w:val="en-US"/>
        </w:rPr>
        <w:t>Why it is an issue?</w:t>
      </w:r>
    </w:p>
  </w:comment>
  <w:comment w:id="13" w:author="Ruben" w:date="2014-12-01T17:10:00Z" w:initials="R">
    <w:p w14:paraId="0F263346" w14:textId="3F49CB01" w:rsidR="00D307DE" w:rsidRDefault="00D307DE">
      <w:pPr>
        <w:pStyle w:val="CommentText"/>
      </w:pPr>
      <w:r>
        <w:rPr>
          <w:rStyle w:val="CommentReference"/>
        </w:rPr>
        <w:annotationRef/>
      </w:r>
      <w:r>
        <w:t>Confuso.</w:t>
      </w:r>
    </w:p>
  </w:comment>
  <w:comment w:id="17" w:author="Ruben" w:date="2014-12-01T17:11:00Z" w:initials="R">
    <w:p w14:paraId="0CFDAE32" w14:textId="4530F169" w:rsidR="00D307DE" w:rsidRDefault="00D307DE">
      <w:pPr>
        <w:pStyle w:val="CommentText"/>
      </w:pPr>
      <w:r>
        <w:rPr>
          <w:rStyle w:val="CommentReference"/>
        </w:rPr>
        <w:annotationRef/>
      </w:r>
      <w:r>
        <w:t>Porquê é um issue?</w:t>
      </w:r>
    </w:p>
  </w:comment>
  <w:comment w:id="18" w:author="Ruben" w:date="2014-12-01T17:12:00Z" w:initials="R">
    <w:p w14:paraId="01AA15A7" w14:textId="411E1F5E" w:rsidR="00D307DE" w:rsidRDefault="00D307DE">
      <w:pPr>
        <w:pStyle w:val="CommentText"/>
      </w:pPr>
      <w:r>
        <w:rPr>
          <w:rStyle w:val="CommentReference"/>
        </w:rPr>
        <w:annotationRef/>
      </w:r>
      <w:r>
        <w:t>Cada conceito só tem um termo? Isto é verdade? Se sim, que forma é que isto resolve o issue?</w:t>
      </w:r>
    </w:p>
  </w:comment>
  <w:comment w:id="21" w:author="Ruben" w:date="2014-12-01T17:13:00Z" w:initials="R">
    <w:p w14:paraId="1EEEF7DB" w14:textId="2997E1B7" w:rsidR="004D2409" w:rsidRDefault="004D2409">
      <w:pPr>
        <w:pStyle w:val="CommentText"/>
      </w:pPr>
      <w:r>
        <w:rPr>
          <w:rStyle w:val="CommentReference"/>
        </w:rPr>
        <w:annotationRef/>
      </w:r>
      <w:r>
        <w:t>Que problemas são estes? Foram identificados?</w:t>
      </w:r>
    </w:p>
  </w:comment>
  <w:comment w:id="26" w:author="Ruben" w:date="2014-12-01T17:18:00Z" w:initials="R">
    <w:p w14:paraId="3CE54B18" w14:textId="323A7787" w:rsidR="004D2409" w:rsidRDefault="004D2409">
      <w:pPr>
        <w:pStyle w:val="CommentText"/>
      </w:pPr>
      <w:r>
        <w:rPr>
          <w:rStyle w:val="CommentReference"/>
        </w:rPr>
        <w:annotationRef/>
      </w:r>
      <w:r>
        <w:t>Que valor é este? Quem disse que uma relação tem um valor numérico?</w:t>
      </w:r>
    </w:p>
  </w:comment>
  <w:comment w:id="27" w:author="Ruben" w:date="2014-12-01T17:18:00Z" w:initials="R">
    <w:p w14:paraId="5EE63D43" w14:textId="42E9343D" w:rsidR="00590253" w:rsidRDefault="00590253">
      <w:pPr>
        <w:pStyle w:val="CommentText"/>
      </w:pPr>
      <w:r>
        <w:rPr>
          <w:rStyle w:val="CommentReference"/>
        </w:rPr>
        <w:annotationRef/>
      </w:r>
      <w:r>
        <w:t>E depois...? Isto é um problema?</w:t>
      </w:r>
    </w:p>
  </w:comment>
  <w:comment w:id="28" w:author="Ruben" w:date="2014-12-01T17:20:00Z" w:initials="R">
    <w:p w14:paraId="0785D929" w14:textId="0E0C6167" w:rsidR="00590253" w:rsidRDefault="00590253">
      <w:pPr>
        <w:pStyle w:val="CommentText"/>
      </w:pPr>
      <w:r>
        <w:rPr>
          <w:rStyle w:val="CommentReference"/>
        </w:rPr>
        <w:annotationRef/>
      </w:r>
      <w:r>
        <w:t>As ontologias precisam de manutenção? Quem disse? Com que propósito?</w:t>
      </w:r>
    </w:p>
  </w:comment>
  <w:comment w:id="29" w:author="Ruben" w:date="2014-12-01T17:20:00Z" w:initials="R">
    <w:p w14:paraId="0C0154F5" w14:textId="5EE93BDD" w:rsidR="00590253" w:rsidRDefault="00590253">
      <w:pPr>
        <w:pStyle w:val="CommentText"/>
      </w:pPr>
      <w:r>
        <w:rPr>
          <w:rStyle w:val="CommentReference"/>
        </w:rPr>
        <w:annotationRef/>
      </w:r>
      <w:r>
        <w:t>Isto é uma máquina ou uma pessoa?</w:t>
      </w:r>
    </w:p>
  </w:comment>
  <w:comment w:id="30" w:author="Ruben" w:date="2014-12-01T17:21:00Z" w:initials="R">
    <w:p w14:paraId="34AA7E34" w14:textId="6CDB29D0" w:rsidR="00590253" w:rsidRDefault="00590253">
      <w:pPr>
        <w:pStyle w:val="CommentText"/>
      </w:pPr>
      <w:r>
        <w:rPr>
          <w:rStyle w:val="CommentReference"/>
        </w:rPr>
        <w:annotationRef/>
      </w:r>
      <w:r>
        <w:t>O que queres dizer com isto?</w:t>
      </w:r>
    </w:p>
  </w:comment>
  <w:comment w:id="31" w:author="Ruben" w:date="2014-12-01T17:22:00Z" w:initials="R">
    <w:p w14:paraId="2EDFF93D" w14:textId="31863135" w:rsidR="00590253" w:rsidRDefault="00590253">
      <w:pPr>
        <w:pStyle w:val="CommentText"/>
      </w:pPr>
      <w:r>
        <w:rPr>
          <w:rStyle w:val="CommentReference"/>
        </w:rPr>
        <w:annotationRef/>
      </w:r>
      <w:r>
        <w:t>Como assim?</w:t>
      </w:r>
    </w:p>
  </w:comment>
  <w:comment w:id="33" w:author="Ruben" w:date="2014-12-01T17:23:00Z" w:initials="R">
    <w:p w14:paraId="0932E69A" w14:textId="56AB5127" w:rsidR="0083198C" w:rsidRDefault="0083198C">
      <w:pPr>
        <w:pStyle w:val="CommentText"/>
      </w:pPr>
      <w:r>
        <w:rPr>
          <w:rStyle w:val="CommentReference"/>
        </w:rPr>
        <w:annotationRef/>
      </w:r>
      <w:r>
        <w:t>O que é isto?</w:t>
      </w:r>
    </w:p>
  </w:comment>
  <w:comment w:id="34" w:author="Ruben" w:date="2014-12-01T17:24:00Z" w:initials="R">
    <w:p w14:paraId="05551B57" w14:textId="0094203D" w:rsidR="0083198C" w:rsidRDefault="0083198C">
      <w:pPr>
        <w:pStyle w:val="CommentText"/>
      </w:pPr>
      <w:r>
        <w:rPr>
          <w:rStyle w:val="CommentReference"/>
        </w:rPr>
        <w:annotationRef/>
      </w:r>
      <w:r>
        <w:t>Enrich? Conceito novo aqui no meio.</w:t>
      </w:r>
    </w:p>
  </w:comment>
  <w:comment w:id="37" w:author="Ruben" w:date="2014-12-01T17:25:00Z" w:initials="R">
    <w:p w14:paraId="4AAFEA5B" w14:textId="55520D82" w:rsidR="0083198C" w:rsidRDefault="0083198C">
      <w:pPr>
        <w:pStyle w:val="CommentText"/>
      </w:pPr>
      <w:r>
        <w:rPr>
          <w:rStyle w:val="CommentReference"/>
        </w:rPr>
        <w:annotationRef/>
      </w:r>
      <w:r>
        <w:t>Motors?</w:t>
      </w:r>
    </w:p>
  </w:comment>
  <w:comment w:id="39" w:author="Ruben" w:date="2014-12-01T16:43:00Z" w:initials="R">
    <w:p w14:paraId="267EBB0A" w14:textId="64C193E7" w:rsidR="001270CC" w:rsidRDefault="001270CC">
      <w:pPr>
        <w:pStyle w:val="CommentText"/>
      </w:pPr>
      <w:r>
        <w:rPr>
          <w:rStyle w:val="CommentReference"/>
        </w:rPr>
        <w:annotationRef/>
      </w:r>
      <w:r>
        <w:t>confuso, sem foco!</w:t>
      </w:r>
    </w:p>
  </w:comment>
  <w:comment w:id="49" w:author="Ruben" w:date="2014-12-01T16:47:00Z" w:initials="R">
    <w:p w14:paraId="7582C6FC" w14:textId="49BA4086" w:rsidR="001270CC" w:rsidRDefault="001270CC">
      <w:pPr>
        <w:pStyle w:val="CommentText"/>
      </w:pPr>
      <w:r>
        <w:rPr>
          <w:rStyle w:val="CommentReference"/>
        </w:rPr>
        <w:annotationRef/>
      </w:r>
      <w:r>
        <w:t>Só um challenge?</w:t>
      </w:r>
    </w:p>
  </w:comment>
  <w:comment w:id="59" w:author="Ruben" w:date="2014-12-01T16:56:00Z" w:initials="R">
    <w:p w14:paraId="3D91C1B2" w14:textId="2CA626AF" w:rsidR="002E1645" w:rsidRDefault="002E1645">
      <w:pPr>
        <w:pStyle w:val="CommentText"/>
      </w:pPr>
      <w:r>
        <w:rPr>
          <w:rStyle w:val="CommentReference"/>
        </w:rPr>
        <w:annotationRef/>
      </w:r>
      <w:r>
        <w:t>Dizer que o que foi usado do cospaces foi o cenário de aplicação baseado no sector da construção.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4C8B6" w14:textId="77777777" w:rsidR="00DD6C99" w:rsidRDefault="00DD6C99" w:rsidP="008B30D6">
      <w:pPr>
        <w:spacing w:before="0" w:after="0" w:line="240" w:lineRule="auto"/>
      </w:pPr>
      <w:r>
        <w:separator/>
      </w:r>
    </w:p>
  </w:endnote>
  <w:endnote w:type="continuationSeparator" w:id="0">
    <w:p w14:paraId="1FDDD9E3" w14:textId="77777777" w:rsidR="00DD6C99" w:rsidRDefault="00DD6C99"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081AC" w14:textId="7D63DC7B" w:rsidR="00DA454D" w:rsidRDefault="00DD6C99">
    <w:pPr>
      <w:pStyle w:val="Footer"/>
    </w:pPr>
    <w:sdt>
      <w:sdtPr>
        <w:id w:val="1742754968"/>
        <w:docPartObj>
          <w:docPartGallery w:val="Page Numbers (Bottom of Page)"/>
          <w:docPartUnique/>
        </w:docPartObj>
      </w:sdtPr>
      <w:sdtEndPr/>
      <w:sdtContent>
        <w:r w:rsidR="00DA454D">
          <w:fldChar w:fldCharType="begin"/>
        </w:r>
        <w:r w:rsidR="00DA454D">
          <w:instrText>PAGE   \* MERGEFORMAT</w:instrText>
        </w:r>
        <w:r w:rsidR="00DA454D">
          <w:fldChar w:fldCharType="separate"/>
        </w:r>
        <w:r w:rsidR="00DA454D">
          <w:rPr>
            <w:noProof/>
          </w:rPr>
          <w:t>6</w:t>
        </w:r>
        <w:r w:rsidR="00DA454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286994"/>
      <w:docPartObj>
        <w:docPartGallery w:val="Page Numbers (Bottom of Page)"/>
        <w:docPartUnique/>
      </w:docPartObj>
    </w:sdtPr>
    <w:sdtEndPr/>
    <w:sdtContent>
      <w:p w14:paraId="72403C93" w14:textId="04E9EA38" w:rsidR="00DA454D" w:rsidRDefault="00DA454D" w:rsidP="00BC44B2">
        <w:pPr>
          <w:pStyle w:val="Footer"/>
          <w:jc w:val="center"/>
        </w:pPr>
        <w:r>
          <w:fldChar w:fldCharType="begin"/>
        </w:r>
        <w:r>
          <w:instrText>PAGE   \* MERGEFORMAT</w:instrText>
        </w:r>
        <w:r>
          <w:fldChar w:fldCharType="separate"/>
        </w:r>
        <w:r w:rsidR="0083198C">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0B0CD" w14:textId="77777777" w:rsidR="00DD6C99" w:rsidRDefault="00DD6C99" w:rsidP="008B30D6">
      <w:pPr>
        <w:spacing w:before="0" w:after="0" w:line="240" w:lineRule="auto"/>
      </w:pPr>
      <w:r>
        <w:separator/>
      </w:r>
    </w:p>
  </w:footnote>
  <w:footnote w:type="continuationSeparator" w:id="0">
    <w:p w14:paraId="04EDB092" w14:textId="77777777" w:rsidR="00DD6C99" w:rsidRDefault="00DD6C99"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FB9A7" w14:textId="77777777" w:rsidR="00DA454D" w:rsidRDefault="00DA4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EF"/>
    <w:rsid w:val="00013A00"/>
    <w:rsid w:val="00015B63"/>
    <w:rsid w:val="00027315"/>
    <w:rsid w:val="0005225A"/>
    <w:rsid w:val="00076A46"/>
    <w:rsid w:val="00080BD2"/>
    <w:rsid w:val="00083658"/>
    <w:rsid w:val="00091CA6"/>
    <w:rsid w:val="00097EAE"/>
    <w:rsid w:val="000A1723"/>
    <w:rsid w:val="000A711D"/>
    <w:rsid w:val="000B0E32"/>
    <w:rsid w:val="000B458D"/>
    <w:rsid w:val="000D5764"/>
    <w:rsid w:val="000E00C9"/>
    <w:rsid w:val="000E0725"/>
    <w:rsid w:val="000E4E80"/>
    <w:rsid w:val="000E560F"/>
    <w:rsid w:val="0010099D"/>
    <w:rsid w:val="00117C9B"/>
    <w:rsid w:val="001270CC"/>
    <w:rsid w:val="001356EF"/>
    <w:rsid w:val="00180E88"/>
    <w:rsid w:val="00191D34"/>
    <w:rsid w:val="001B12B2"/>
    <w:rsid w:val="001B1C4C"/>
    <w:rsid w:val="001B5080"/>
    <w:rsid w:val="001B54C5"/>
    <w:rsid w:val="001B7EEB"/>
    <w:rsid w:val="001C08BE"/>
    <w:rsid w:val="001C2F41"/>
    <w:rsid w:val="001D61C4"/>
    <w:rsid w:val="001E0F7E"/>
    <w:rsid w:val="001E403D"/>
    <w:rsid w:val="00217AEE"/>
    <w:rsid w:val="002356EB"/>
    <w:rsid w:val="00237D3A"/>
    <w:rsid w:val="00240F3D"/>
    <w:rsid w:val="00252909"/>
    <w:rsid w:val="00252E61"/>
    <w:rsid w:val="00262D93"/>
    <w:rsid w:val="002C0581"/>
    <w:rsid w:val="002E1645"/>
    <w:rsid w:val="002E7C13"/>
    <w:rsid w:val="00323254"/>
    <w:rsid w:val="00326258"/>
    <w:rsid w:val="00327B04"/>
    <w:rsid w:val="00331222"/>
    <w:rsid w:val="00333787"/>
    <w:rsid w:val="0034229D"/>
    <w:rsid w:val="00375905"/>
    <w:rsid w:val="00387EFC"/>
    <w:rsid w:val="003A54E4"/>
    <w:rsid w:val="003B3F8E"/>
    <w:rsid w:val="003F0887"/>
    <w:rsid w:val="003F4C5B"/>
    <w:rsid w:val="004045DD"/>
    <w:rsid w:val="00404D40"/>
    <w:rsid w:val="0041406B"/>
    <w:rsid w:val="00425D70"/>
    <w:rsid w:val="00470589"/>
    <w:rsid w:val="004752A2"/>
    <w:rsid w:val="00484C8E"/>
    <w:rsid w:val="00490D95"/>
    <w:rsid w:val="00497372"/>
    <w:rsid w:val="004D179D"/>
    <w:rsid w:val="004D2409"/>
    <w:rsid w:val="004D4110"/>
    <w:rsid w:val="004D5CCB"/>
    <w:rsid w:val="004E0E23"/>
    <w:rsid w:val="004E70AA"/>
    <w:rsid w:val="00502FCA"/>
    <w:rsid w:val="00505967"/>
    <w:rsid w:val="00505AFE"/>
    <w:rsid w:val="00524D59"/>
    <w:rsid w:val="00530A72"/>
    <w:rsid w:val="00536C03"/>
    <w:rsid w:val="005410B9"/>
    <w:rsid w:val="00542D7B"/>
    <w:rsid w:val="00544DC2"/>
    <w:rsid w:val="00560F7D"/>
    <w:rsid w:val="00565A39"/>
    <w:rsid w:val="00575B43"/>
    <w:rsid w:val="00590253"/>
    <w:rsid w:val="005940FD"/>
    <w:rsid w:val="005A3284"/>
    <w:rsid w:val="005C0905"/>
    <w:rsid w:val="005C444E"/>
    <w:rsid w:val="005F5EFC"/>
    <w:rsid w:val="006106F9"/>
    <w:rsid w:val="006502FA"/>
    <w:rsid w:val="006519AA"/>
    <w:rsid w:val="006568D3"/>
    <w:rsid w:val="006576FF"/>
    <w:rsid w:val="00665029"/>
    <w:rsid w:val="00684F66"/>
    <w:rsid w:val="006A2163"/>
    <w:rsid w:val="006B1F62"/>
    <w:rsid w:val="006C7769"/>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C4850"/>
    <w:rsid w:val="007E6F3B"/>
    <w:rsid w:val="00800D4D"/>
    <w:rsid w:val="0080536F"/>
    <w:rsid w:val="0081252C"/>
    <w:rsid w:val="0083198C"/>
    <w:rsid w:val="00834EA7"/>
    <w:rsid w:val="00843719"/>
    <w:rsid w:val="00852362"/>
    <w:rsid w:val="00857BCA"/>
    <w:rsid w:val="008B30D6"/>
    <w:rsid w:val="008B6E0D"/>
    <w:rsid w:val="008D1EAB"/>
    <w:rsid w:val="008D47E6"/>
    <w:rsid w:val="008E1520"/>
    <w:rsid w:val="008E2006"/>
    <w:rsid w:val="00963619"/>
    <w:rsid w:val="00970F2A"/>
    <w:rsid w:val="00981EA0"/>
    <w:rsid w:val="009B6C6D"/>
    <w:rsid w:val="009D1649"/>
    <w:rsid w:val="009F05BE"/>
    <w:rsid w:val="009F6718"/>
    <w:rsid w:val="00A03A8B"/>
    <w:rsid w:val="00A252DB"/>
    <w:rsid w:val="00A44BDF"/>
    <w:rsid w:val="00A54A7A"/>
    <w:rsid w:val="00A620C9"/>
    <w:rsid w:val="00A805F2"/>
    <w:rsid w:val="00A93518"/>
    <w:rsid w:val="00AC4022"/>
    <w:rsid w:val="00AD1AC7"/>
    <w:rsid w:val="00AF20F7"/>
    <w:rsid w:val="00B04CFA"/>
    <w:rsid w:val="00B11C49"/>
    <w:rsid w:val="00B23BDE"/>
    <w:rsid w:val="00B25DAD"/>
    <w:rsid w:val="00B42525"/>
    <w:rsid w:val="00B43799"/>
    <w:rsid w:val="00B46437"/>
    <w:rsid w:val="00B47F12"/>
    <w:rsid w:val="00B92070"/>
    <w:rsid w:val="00BB2888"/>
    <w:rsid w:val="00BC44B2"/>
    <w:rsid w:val="00C1294D"/>
    <w:rsid w:val="00C20617"/>
    <w:rsid w:val="00C32E3E"/>
    <w:rsid w:val="00C4024C"/>
    <w:rsid w:val="00C77726"/>
    <w:rsid w:val="00C9769B"/>
    <w:rsid w:val="00CA0943"/>
    <w:rsid w:val="00CA7833"/>
    <w:rsid w:val="00CB6F98"/>
    <w:rsid w:val="00CC6030"/>
    <w:rsid w:val="00D1087C"/>
    <w:rsid w:val="00D13180"/>
    <w:rsid w:val="00D307DE"/>
    <w:rsid w:val="00D4267B"/>
    <w:rsid w:val="00D51B74"/>
    <w:rsid w:val="00D75139"/>
    <w:rsid w:val="00D94695"/>
    <w:rsid w:val="00DA1D20"/>
    <w:rsid w:val="00DA454D"/>
    <w:rsid w:val="00DB7C9A"/>
    <w:rsid w:val="00DC1C91"/>
    <w:rsid w:val="00DC57C0"/>
    <w:rsid w:val="00DD0811"/>
    <w:rsid w:val="00DD6C99"/>
    <w:rsid w:val="00DE434C"/>
    <w:rsid w:val="00DF3A14"/>
    <w:rsid w:val="00E0106E"/>
    <w:rsid w:val="00E128F1"/>
    <w:rsid w:val="00E37DA1"/>
    <w:rsid w:val="00E5703F"/>
    <w:rsid w:val="00E7395C"/>
    <w:rsid w:val="00E96FCF"/>
    <w:rsid w:val="00EC21C6"/>
    <w:rsid w:val="00EC58D9"/>
    <w:rsid w:val="00ED0AFB"/>
    <w:rsid w:val="00F11044"/>
    <w:rsid w:val="00F33949"/>
    <w:rsid w:val="00F731CE"/>
    <w:rsid w:val="00F81A2F"/>
    <w:rsid w:val="00FA6EE7"/>
    <w:rsid w:val="00FA7AEF"/>
    <w:rsid w:val="00FD0AA4"/>
    <w:rsid w:val="00FD60DB"/>
    <w:rsid w:val="00FD7B95"/>
    <w:rsid w:val="00FE38F2"/>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1E24F-C117-4762-BB0A-EFD4DDE1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19733</TotalTime>
  <Pages>13</Pages>
  <Words>3888</Words>
  <Characters>20996</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Ruben</cp:lastModifiedBy>
  <cp:revision>23</cp:revision>
  <cp:lastPrinted>2014-11-25T16:19:00Z</cp:lastPrinted>
  <dcterms:created xsi:type="dcterms:W3CDTF">2014-10-15T10:43:00Z</dcterms:created>
  <dcterms:modified xsi:type="dcterms:W3CDTF">2014-12-01T17:25:00Z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