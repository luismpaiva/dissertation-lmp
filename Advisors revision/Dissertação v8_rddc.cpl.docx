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87842" w14:textId="77777777" w:rsidR="006568D3" w:rsidRPr="0029324F" w:rsidRDefault="00AB3962">
      <w:pPr>
        <w:rPr>
          <w:sz w:val="20"/>
          <w:lang w:val="en-GB"/>
        </w:rPr>
      </w:pPr>
      <w:commentRangeStart w:id="0"/>
      <w:commentRangeStart w:id="1"/>
      <w:r w:rsidRPr="0029324F">
        <w:rPr>
          <w:sz w:val="20"/>
          <w:lang w:val="en-GB"/>
        </w:rPr>
        <w:t>Chapter 1 – Introduction</w:t>
      </w:r>
      <w:commentRangeEnd w:id="0"/>
      <w:r w:rsidR="000A1CC7">
        <w:rPr>
          <w:rStyle w:val="CommentReference"/>
        </w:rPr>
        <w:commentReference w:id="0"/>
      </w:r>
      <w:commentRangeEnd w:id="1"/>
      <w:r w:rsidR="006A3C9D">
        <w:rPr>
          <w:rStyle w:val="CommentReference"/>
        </w:rPr>
        <w:commentReference w:id="1"/>
      </w:r>
    </w:p>
    <w:p w14:paraId="2CCA482E" w14:textId="77777777" w:rsidR="00A20AAD" w:rsidRPr="00A20AAD" w:rsidRDefault="00A20AAD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Importance of the information systems, and their capability in word recognition.  How to represent information. </w:t>
      </w:r>
    </w:p>
    <w:p w14:paraId="673FDC22" w14:textId="77777777" w:rsidR="00A20AAD" w:rsidRDefault="00A20AAD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How to structure information. </w:t>
      </w:r>
      <w:r w:rsidR="0029324F" w:rsidRPr="00A20AAD">
        <w:rPr>
          <w:sz w:val="20"/>
          <w:lang w:val="en-GB"/>
        </w:rPr>
        <w:t xml:space="preserve">(Talk about controlled vocabularies). </w:t>
      </w:r>
    </w:p>
    <w:p w14:paraId="17ECF2E0" w14:textId="77777777" w:rsidR="00A20AAD" w:rsidRDefault="0029324F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 xml:space="preserve">Ontologies as a structured representation of </w:t>
      </w:r>
      <w:r w:rsidR="00A20AAD" w:rsidRPr="00A20AAD">
        <w:rPr>
          <w:sz w:val="20"/>
          <w:lang w:val="en-GB"/>
        </w:rPr>
        <w:t>information</w:t>
      </w:r>
      <w:r w:rsidRPr="00A20AAD">
        <w:rPr>
          <w:sz w:val="20"/>
          <w:lang w:val="en-GB"/>
        </w:rPr>
        <w:t xml:space="preserve">. </w:t>
      </w:r>
    </w:p>
    <w:p w14:paraId="782E2BC7" w14:textId="77777777" w:rsidR="0029324F" w:rsidRDefault="00A20AAD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commentRangeStart w:id="2"/>
      <w:r w:rsidRPr="00A20AAD">
        <w:rPr>
          <w:sz w:val="20"/>
          <w:lang w:val="en-GB"/>
        </w:rPr>
        <w:t xml:space="preserve">Domain ontologies as form of structure information in a specific domain. </w:t>
      </w:r>
      <w:commentRangeEnd w:id="2"/>
      <w:r w:rsidR="000A1CC7">
        <w:rPr>
          <w:rStyle w:val="CommentReference"/>
        </w:rPr>
        <w:commentReference w:id="2"/>
      </w:r>
    </w:p>
    <w:p w14:paraId="1E52582C" w14:textId="77777777" w:rsidR="00CA6C8B" w:rsidRDefault="00CA6C8B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Maintain</w:t>
      </w:r>
      <w:r w:rsidR="006B2149">
        <w:rPr>
          <w:sz w:val="20"/>
          <w:lang w:val="en-GB"/>
        </w:rPr>
        <w:t>ing and updating</w:t>
      </w:r>
      <w:r>
        <w:rPr>
          <w:sz w:val="20"/>
          <w:lang w:val="en-GB"/>
        </w:rPr>
        <w:t xml:space="preserve"> an ontology (ontology learning)</w:t>
      </w:r>
    </w:p>
    <w:p w14:paraId="580D5298" w14:textId="77777777" w:rsidR="006B2149" w:rsidRDefault="006B2149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A20AAD">
        <w:rPr>
          <w:sz w:val="20"/>
          <w:lang w:val="en-GB"/>
        </w:rPr>
        <w:t>From unstructured information to concepts and relations.</w:t>
      </w:r>
      <w:r>
        <w:rPr>
          <w:sz w:val="20"/>
          <w:lang w:val="en-GB"/>
        </w:rPr>
        <w:t xml:space="preserve"> </w:t>
      </w:r>
    </w:p>
    <w:p w14:paraId="12267D6B" w14:textId="77777777" w:rsidR="00A20AAD" w:rsidRPr="006B2149" w:rsidRDefault="006B2149" w:rsidP="006B2149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What are </w:t>
      </w:r>
      <w:r w:rsidR="009608DD">
        <w:rPr>
          <w:sz w:val="20"/>
          <w:lang w:val="en-GB"/>
        </w:rPr>
        <w:t>concepts?</w:t>
      </w:r>
      <w:r>
        <w:rPr>
          <w:sz w:val="20"/>
          <w:lang w:val="en-GB"/>
        </w:rPr>
        <w:t xml:space="preserve"> </w:t>
      </w:r>
      <w:r w:rsidR="0029324F" w:rsidRPr="006B2149">
        <w:rPr>
          <w:sz w:val="20"/>
          <w:lang w:val="en-GB"/>
        </w:rPr>
        <w:t>Difficulties</w:t>
      </w:r>
      <w:r w:rsidRPr="006B2149">
        <w:rPr>
          <w:sz w:val="20"/>
          <w:lang w:val="en-GB"/>
        </w:rPr>
        <w:t>/challenges</w:t>
      </w:r>
      <w:r w:rsidR="0029324F" w:rsidRPr="006B2149">
        <w:rPr>
          <w:sz w:val="20"/>
          <w:lang w:val="en-GB"/>
        </w:rPr>
        <w:t xml:space="preserve"> in capture/recognize concepts. How to capture / recognize </w:t>
      </w:r>
      <w:r w:rsidR="00A20AAD" w:rsidRPr="006B2149">
        <w:rPr>
          <w:sz w:val="20"/>
          <w:lang w:val="en-GB"/>
        </w:rPr>
        <w:t>concepts</w:t>
      </w:r>
      <w:r w:rsidR="0029324F" w:rsidRPr="006B2149">
        <w:rPr>
          <w:sz w:val="20"/>
          <w:lang w:val="en-GB"/>
        </w:rPr>
        <w:t xml:space="preserve">. </w:t>
      </w:r>
    </w:p>
    <w:p w14:paraId="69A6306F" w14:textId="77777777" w:rsidR="0029324F" w:rsidRDefault="006B2149" w:rsidP="00A20AA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What are </w:t>
      </w:r>
      <w:r w:rsidR="009608DD">
        <w:rPr>
          <w:sz w:val="20"/>
          <w:lang w:val="en-GB"/>
        </w:rPr>
        <w:t>relations?</w:t>
      </w:r>
      <w:r>
        <w:rPr>
          <w:sz w:val="20"/>
          <w:lang w:val="en-GB"/>
        </w:rPr>
        <w:t xml:space="preserve"> How to represent meaning. How to measure it. </w:t>
      </w:r>
      <w:r w:rsidR="0029324F" w:rsidRPr="00A20AAD">
        <w:rPr>
          <w:sz w:val="20"/>
          <w:lang w:val="en-GB"/>
        </w:rPr>
        <w:t xml:space="preserve">How </w:t>
      </w:r>
      <w:r w:rsidR="00A20AAD">
        <w:rPr>
          <w:sz w:val="20"/>
          <w:lang w:val="en-GB"/>
        </w:rPr>
        <w:t>recognize relations in words</w:t>
      </w:r>
      <w:r w:rsidR="00A20AAD" w:rsidRPr="00A20AAD">
        <w:rPr>
          <w:sz w:val="20"/>
          <w:lang w:val="en-GB"/>
        </w:rPr>
        <w:t xml:space="preserve">. </w:t>
      </w:r>
      <w:r>
        <w:rPr>
          <w:sz w:val="20"/>
          <w:lang w:val="en-GB"/>
        </w:rPr>
        <w:t>Methods of quantification of relations of</w:t>
      </w:r>
      <w:r w:rsidR="00A20AAD" w:rsidRPr="00A20AAD">
        <w:rPr>
          <w:sz w:val="20"/>
          <w:lang w:val="en-GB"/>
        </w:rPr>
        <w:t xml:space="preserve"> words? </w:t>
      </w:r>
      <w:r w:rsidR="0029324F" w:rsidRPr="00A20AAD">
        <w:rPr>
          <w:sz w:val="20"/>
          <w:lang w:val="en-GB"/>
        </w:rPr>
        <w:t xml:space="preserve"> </w:t>
      </w:r>
    </w:p>
    <w:p w14:paraId="279D05DE" w14:textId="77777777" w:rsidR="00A20AAD" w:rsidRDefault="00A20AAD" w:rsidP="006B2149">
      <w:pPr>
        <w:pStyle w:val="ListParagraph"/>
        <w:rPr>
          <w:sz w:val="20"/>
          <w:lang w:val="en-GB"/>
        </w:rPr>
      </w:pPr>
    </w:p>
    <w:p w14:paraId="4DF6CC92" w14:textId="77777777" w:rsidR="00CA6C8B" w:rsidRPr="00CA6C8B" w:rsidRDefault="00CA6C8B" w:rsidP="00F82690">
      <w:pPr>
        <w:pStyle w:val="ListParagraph"/>
        <w:rPr>
          <w:sz w:val="20"/>
          <w:lang w:val="en-GB"/>
        </w:rPr>
      </w:pPr>
    </w:p>
    <w:p w14:paraId="1012DC5A" w14:textId="77777777" w:rsidR="009608DD" w:rsidRDefault="00A20AAD" w:rsidP="00A20AAD">
      <w:pPr>
        <w:rPr>
          <w:sz w:val="20"/>
          <w:lang w:val="en-GB"/>
        </w:rPr>
      </w:pPr>
      <w:commentRangeStart w:id="3"/>
      <w:r>
        <w:rPr>
          <w:sz w:val="20"/>
          <w:lang w:val="en-GB"/>
        </w:rPr>
        <w:t xml:space="preserve">Chapter 1.1 – Motivation </w:t>
      </w:r>
      <w:commentRangeEnd w:id="3"/>
      <w:r w:rsidR="000A1CC7">
        <w:rPr>
          <w:rStyle w:val="CommentReference"/>
        </w:rPr>
        <w:commentReference w:id="3"/>
      </w:r>
    </w:p>
    <w:p w14:paraId="3E9C1DF8" w14:textId="77777777" w:rsidR="00A20AAD" w:rsidRPr="009608DD" w:rsidRDefault="00A20AAD" w:rsidP="009608DD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No existence of </w:t>
      </w:r>
      <w:r w:rsidR="005503DB" w:rsidRPr="009608DD">
        <w:rPr>
          <w:sz w:val="20"/>
          <w:lang w:val="en-GB"/>
        </w:rPr>
        <w:t xml:space="preserve">a pure </w:t>
      </w:r>
      <w:r w:rsidR="00CA6C8B" w:rsidRPr="009608DD">
        <w:rPr>
          <w:sz w:val="20"/>
          <w:lang w:val="en-GB"/>
        </w:rPr>
        <w:t xml:space="preserve">approach to </w:t>
      </w:r>
      <w:r w:rsidR="005503DB" w:rsidRPr="009608DD">
        <w:rPr>
          <w:sz w:val="20"/>
          <w:lang w:val="en-GB"/>
        </w:rPr>
        <w:t xml:space="preserve">quantify relations discovered from unstructured information in documents, without help of </w:t>
      </w:r>
      <w:proofErr w:type="gramStart"/>
      <w:r w:rsidR="005503DB" w:rsidRPr="009608DD">
        <w:rPr>
          <w:sz w:val="20"/>
          <w:lang w:val="en-GB"/>
        </w:rPr>
        <w:t>an ontology</w:t>
      </w:r>
      <w:proofErr w:type="gramEnd"/>
      <w:r w:rsidR="005503DB" w:rsidRPr="009608DD">
        <w:rPr>
          <w:sz w:val="20"/>
          <w:lang w:val="en-GB"/>
        </w:rPr>
        <w:t xml:space="preserve">.  </w:t>
      </w:r>
    </w:p>
    <w:p w14:paraId="0636928E" w14:textId="77777777" w:rsidR="00CA6C8B" w:rsidRPr="009608DD" w:rsidRDefault="00CA6C8B" w:rsidP="009608DD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>What can be done to measure a relation and find its meaning?</w:t>
      </w:r>
    </w:p>
    <w:p w14:paraId="76A114CB" w14:textId="77777777" w:rsidR="00A20AAD" w:rsidRDefault="00CA6C8B" w:rsidP="009608DD">
      <w:pPr>
        <w:pStyle w:val="ListParagraph"/>
        <w:numPr>
          <w:ilvl w:val="0"/>
          <w:numId w:val="15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This document presents an approach to help discover </w:t>
      </w:r>
      <w:r w:rsidR="005503DB" w:rsidRPr="009608DD">
        <w:rPr>
          <w:sz w:val="20"/>
          <w:lang w:val="en-GB"/>
        </w:rPr>
        <w:t>relations in unstructured information in documents</w:t>
      </w:r>
      <w:r w:rsidRPr="009608DD">
        <w:rPr>
          <w:sz w:val="20"/>
          <w:lang w:val="en-GB"/>
        </w:rPr>
        <w:t xml:space="preserve">, knowing that there are no real methods to help measure a relation between two </w:t>
      </w:r>
      <w:r w:rsidR="005503DB" w:rsidRPr="009608DD">
        <w:rPr>
          <w:sz w:val="20"/>
          <w:lang w:val="en-GB"/>
        </w:rPr>
        <w:t xml:space="preserve">or more </w:t>
      </w:r>
      <w:r w:rsidR="000A1CC7">
        <w:rPr>
          <w:sz w:val="20"/>
          <w:lang w:val="en-GB"/>
        </w:rPr>
        <w:t>concepts.</w:t>
      </w:r>
    </w:p>
    <w:p w14:paraId="1CA7AD54" w14:textId="77777777" w:rsidR="000A1CC7" w:rsidRDefault="000A1CC7" w:rsidP="000A1CC7">
      <w:pPr>
        <w:rPr>
          <w:ins w:id="4" w:author="Ruben" w:date="2014-10-02T13:57:00Z"/>
          <w:sz w:val="20"/>
          <w:lang w:val="en-GB"/>
        </w:rPr>
      </w:pPr>
      <w:commentRangeStart w:id="5"/>
      <w:commentRangeStart w:id="6"/>
      <w:ins w:id="7" w:author="Ruben" w:date="2014-10-02T13:59:00Z">
        <w:r>
          <w:rPr>
            <w:sz w:val="20"/>
            <w:lang w:val="en-GB"/>
          </w:rPr>
          <w:t>Research Question:</w:t>
        </w:r>
      </w:ins>
      <w:commentRangeEnd w:id="6"/>
      <w:r w:rsidR="006153EC">
        <w:rPr>
          <w:rStyle w:val="CommentReference"/>
        </w:rPr>
        <w:commentReference w:id="6"/>
      </w:r>
    </w:p>
    <w:p w14:paraId="67B13379" w14:textId="77777777" w:rsidR="000A1CC7" w:rsidRDefault="000A1CC7" w:rsidP="000A1CC7">
      <w:pPr>
        <w:rPr>
          <w:ins w:id="8" w:author="Ruben" w:date="2014-10-02T13:59:00Z"/>
          <w:sz w:val="20"/>
          <w:lang w:val="en-GB"/>
        </w:rPr>
      </w:pPr>
      <w:ins w:id="9" w:author="Ruben" w:date="2014-10-02T13:58:00Z">
        <w:r>
          <w:rPr>
            <w:sz w:val="20"/>
            <w:lang w:val="en-GB"/>
          </w:rPr>
          <w:t xml:space="preserve">How to quantify semantic relations between concepts in </w:t>
        </w:r>
        <w:proofErr w:type="gramStart"/>
        <w:r>
          <w:rPr>
            <w:sz w:val="20"/>
            <w:lang w:val="en-GB"/>
          </w:rPr>
          <w:t>a domain</w:t>
        </w:r>
        <w:proofErr w:type="gramEnd"/>
        <w:r>
          <w:rPr>
            <w:sz w:val="20"/>
            <w:lang w:val="en-GB"/>
          </w:rPr>
          <w:t xml:space="preserve"> ontology, using external sources of non-</w:t>
        </w:r>
      </w:ins>
      <w:ins w:id="10" w:author="Ruben" w:date="2014-10-02T13:59:00Z">
        <w:r>
          <w:rPr>
            <w:sz w:val="20"/>
            <w:lang w:val="en-GB"/>
          </w:rPr>
          <w:t>structured</w:t>
        </w:r>
      </w:ins>
      <w:ins w:id="11" w:author="Ruben" w:date="2014-10-02T13:58:00Z">
        <w:r>
          <w:rPr>
            <w:sz w:val="20"/>
            <w:lang w:val="en-GB"/>
          </w:rPr>
          <w:t xml:space="preserve"> information.</w:t>
        </w:r>
      </w:ins>
      <w:commentRangeEnd w:id="5"/>
    </w:p>
    <w:p w14:paraId="14109F7F" w14:textId="77777777" w:rsidR="000A1CC7" w:rsidRDefault="000A1CC7" w:rsidP="000A1CC7">
      <w:pPr>
        <w:rPr>
          <w:ins w:id="12" w:author="Ruben" w:date="2014-10-02T13:59:00Z"/>
          <w:sz w:val="20"/>
          <w:lang w:val="en-GB"/>
        </w:rPr>
      </w:pPr>
      <w:commentRangeStart w:id="13"/>
      <w:ins w:id="14" w:author="Ruben" w:date="2014-10-02T13:59:00Z">
        <w:r>
          <w:rPr>
            <w:sz w:val="20"/>
            <w:lang w:val="en-GB"/>
          </w:rPr>
          <w:t>Hypothesis:</w:t>
        </w:r>
      </w:ins>
    </w:p>
    <w:p w14:paraId="5CC38C3F" w14:textId="77777777" w:rsidR="000A1CC7" w:rsidRPr="000A1CC7" w:rsidRDefault="00C266E8" w:rsidP="000A1CC7">
      <w:pPr>
        <w:rPr>
          <w:sz w:val="20"/>
          <w:lang w:val="en-GB"/>
        </w:rPr>
      </w:pPr>
      <w:ins w:id="15" w:author="Ruben" w:date="2014-10-02T14:00:00Z">
        <w:r>
          <w:rPr>
            <w:sz w:val="20"/>
            <w:lang w:val="en-GB"/>
          </w:rPr>
          <w:t xml:space="preserve">Semantic relations between concepts from </w:t>
        </w:r>
        <w:proofErr w:type="gramStart"/>
        <w:r>
          <w:rPr>
            <w:sz w:val="20"/>
            <w:lang w:val="en-GB"/>
          </w:rPr>
          <w:t>a domain</w:t>
        </w:r>
        <w:proofErr w:type="gramEnd"/>
        <w:r>
          <w:rPr>
            <w:sz w:val="20"/>
            <w:lang w:val="en-GB"/>
          </w:rPr>
          <w:t xml:space="preserve"> ontology, can be quantified </w:t>
        </w:r>
      </w:ins>
      <w:ins w:id="16" w:author="Ruben" w:date="2014-10-02T14:02:00Z">
        <w:r>
          <w:rPr>
            <w:sz w:val="20"/>
            <w:lang w:val="en-GB"/>
          </w:rPr>
          <w:t>by</w:t>
        </w:r>
      </w:ins>
      <w:ins w:id="17" w:author="Ruben" w:date="2014-10-02T14:00:00Z">
        <w:r>
          <w:rPr>
            <w:sz w:val="20"/>
            <w:lang w:val="en-GB"/>
          </w:rPr>
          <w:t xml:space="preserve"> </w:t>
        </w:r>
      </w:ins>
      <w:ins w:id="18" w:author="Ruben" w:date="2014-10-02T14:02:00Z">
        <w:r>
          <w:rPr>
            <w:sz w:val="20"/>
            <w:lang w:val="en-GB"/>
          </w:rPr>
          <w:t>applying</w:t>
        </w:r>
      </w:ins>
      <w:ins w:id="19" w:author="Ruben" w:date="2014-10-02T14:00:00Z">
        <w:r>
          <w:rPr>
            <w:sz w:val="20"/>
            <w:lang w:val="en-GB"/>
          </w:rPr>
          <w:t xml:space="preserve"> data </w:t>
        </w:r>
      </w:ins>
      <w:ins w:id="20" w:author="Ruben" w:date="2014-10-02T14:02:00Z">
        <w:r>
          <w:rPr>
            <w:sz w:val="20"/>
            <w:lang w:val="en-GB"/>
          </w:rPr>
          <w:t>mining</w:t>
        </w:r>
      </w:ins>
      <w:ins w:id="21" w:author="Ruben" w:date="2014-10-02T14:00:00Z">
        <w:r>
          <w:rPr>
            <w:sz w:val="20"/>
            <w:lang w:val="en-GB"/>
          </w:rPr>
          <w:t xml:space="preserve"> techniques </w:t>
        </w:r>
      </w:ins>
      <w:ins w:id="22" w:author="Ruben" w:date="2014-10-02T14:32:00Z">
        <w:r w:rsidR="00AB2D0A">
          <w:rPr>
            <w:sz w:val="20"/>
            <w:lang w:val="en-GB"/>
          </w:rPr>
          <w:t>for pattern extraction in</w:t>
        </w:r>
      </w:ins>
      <w:ins w:id="23" w:author="Ruben" w:date="2014-10-02T14:00:00Z">
        <w:r>
          <w:rPr>
            <w:sz w:val="20"/>
            <w:lang w:val="en-GB"/>
          </w:rPr>
          <w:t xml:space="preserve">to </w:t>
        </w:r>
      </w:ins>
      <w:ins w:id="24" w:author="Ruben" w:date="2014-10-02T13:59:00Z">
        <w:r w:rsidR="000A1CC7">
          <w:rPr>
            <w:rStyle w:val="CommentReference"/>
          </w:rPr>
          <w:commentReference w:id="5"/>
        </w:r>
      </w:ins>
      <w:ins w:id="25" w:author="Ruben" w:date="2014-10-02T14:01:00Z">
        <w:r w:rsidRPr="00C266E8">
          <w:rPr>
            <w:sz w:val="20"/>
            <w:lang w:val="en-GB"/>
          </w:rPr>
          <w:t xml:space="preserve">non-structured </w:t>
        </w:r>
      </w:ins>
      <w:ins w:id="26" w:author="Ruben" w:date="2014-10-02T14:02:00Z">
        <w:r>
          <w:rPr>
            <w:sz w:val="20"/>
            <w:lang w:val="en-GB"/>
          </w:rPr>
          <w:t xml:space="preserve">sources of </w:t>
        </w:r>
      </w:ins>
      <w:ins w:id="27" w:author="Ruben" w:date="2014-10-02T14:01:00Z">
        <w:r w:rsidRPr="00C266E8">
          <w:rPr>
            <w:sz w:val="20"/>
            <w:lang w:val="en-GB"/>
          </w:rPr>
          <w:t>information</w:t>
        </w:r>
      </w:ins>
      <w:ins w:id="28" w:author="Ruben" w:date="2014-10-02T14:02:00Z">
        <w:r>
          <w:rPr>
            <w:sz w:val="20"/>
            <w:lang w:val="en-GB"/>
          </w:rPr>
          <w:t>.</w:t>
        </w:r>
      </w:ins>
      <w:commentRangeEnd w:id="13"/>
      <w:ins w:id="29" w:author="Ruben" w:date="2014-10-02T14:32:00Z">
        <w:r w:rsidR="00AB2D0A">
          <w:rPr>
            <w:rStyle w:val="CommentReference"/>
          </w:rPr>
          <w:commentReference w:id="13"/>
        </w:r>
      </w:ins>
    </w:p>
    <w:p w14:paraId="54E8472B" w14:textId="77777777"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Research questions: </w:t>
      </w:r>
    </w:p>
    <w:p w14:paraId="6DFF273E" w14:textId="77777777" w:rsidR="005503DB" w:rsidRPr="005503DB" w:rsidRDefault="005503DB" w:rsidP="005503D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5503DB">
        <w:rPr>
          <w:sz w:val="20"/>
          <w:lang w:val="en-GB"/>
        </w:rPr>
        <w:t xml:space="preserve">Having a set of documents with unstructured information, how could meaning be discovered, in the way of relations between its concepts? </w:t>
      </w:r>
    </w:p>
    <w:p w14:paraId="70916191" w14:textId="77777777" w:rsidR="005503DB" w:rsidRPr="005503DB" w:rsidRDefault="005503DB" w:rsidP="005503D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5503DB">
        <w:rPr>
          <w:sz w:val="20"/>
          <w:lang w:val="en-GB"/>
        </w:rPr>
        <w:t xml:space="preserve">How to discover the domain of a set of words? </w:t>
      </w:r>
    </w:p>
    <w:p w14:paraId="1458F52F" w14:textId="77777777" w:rsidR="005503DB" w:rsidRDefault="005503DB" w:rsidP="00A20AAD">
      <w:pPr>
        <w:rPr>
          <w:sz w:val="20"/>
          <w:lang w:val="en-GB"/>
        </w:rPr>
      </w:pPr>
    </w:p>
    <w:p w14:paraId="33C2C924" w14:textId="77777777"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Chapter 1.2 – </w:t>
      </w:r>
      <w:commentRangeStart w:id="30"/>
      <w:r>
        <w:rPr>
          <w:sz w:val="20"/>
          <w:lang w:val="en-GB"/>
        </w:rPr>
        <w:t>Goal</w:t>
      </w:r>
      <w:r w:rsidR="009608DD">
        <w:rPr>
          <w:sz w:val="20"/>
          <w:lang w:val="en-GB"/>
        </w:rPr>
        <w:t>s</w:t>
      </w:r>
      <w:commentRangeEnd w:id="30"/>
      <w:r w:rsidR="00F906F8">
        <w:rPr>
          <w:rStyle w:val="CommentReference"/>
        </w:rPr>
        <w:commentReference w:id="30"/>
      </w:r>
    </w:p>
    <w:p w14:paraId="52AB4557" w14:textId="77777777" w:rsidR="005503DB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 xml:space="preserve">Present the way that I will propose solutions to research questions. </w:t>
      </w:r>
    </w:p>
    <w:p w14:paraId="0F8FFD97" w14:textId="77777777" w:rsidR="009608DD" w:rsidRDefault="009608DD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 xml:space="preserve"> </w:t>
      </w:r>
      <w:r w:rsidR="005503DB" w:rsidRPr="009608DD">
        <w:rPr>
          <w:sz w:val="20"/>
          <w:lang w:val="en-GB"/>
        </w:rPr>
        <w:t xml:space="preserve">How to address the problems? </w:t>
      </w:r>
    </w:p>
    <w:p w14:paraId="22003B4F" w14:textId="77777777" w:rsidR="009608DD" w:rsidRDefault="005503DB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What techniques to use? </w:t>
      </w:r>
    </w:p>
    <w:p w14:paraId="7DF01B0A" w14:textId="77777777" w:rsidR="005503DB" w:rsidRDefault="005503DB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 xml:space="preserve">Why are these techniques </w:t>
      </w:r>
      <w:r w:rsidR="009608DD" w:rsidRPr="009608DD">
        <w:rPr>
          <w:sz w:val="20"/>
          <w:lang w:val="en-GB"/>
        </w:rPr>
        <w:t xml:space="preserve">used to </w:t>
      </w:r>
      <w:r w:rsidR="009608DD">
        <w:rPr>
          <w:sz w:val="20"/>
          <w:lang w:val="en-GB"/>
        </w:rPr>
        <w:t xml:space="preserve">solve the problems, and not others? </w:t>
      </w:r>
    </w:p>
    <w:p w14:paraId="7F4A4A90" w14:textId="77777777" w:rsidR="009608DD" w:rsidRPr="009608DD" w:rsidRDefault="009608DD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Develop a system, proof of concept, to present the results to domain experts.</w:t>
      </w:r>
    </w:p>
    <w:p w14:paraId="798C50D5" w14:textId="77777777" w:rsidR="00AD5E21" w:rsidRDefault="00AD5E21" w:rsidP="00A20AAD">
      <w:pPr>
        <w:rPr>
          <w:ins w:id="31" w:author="Celson Lima" w:date="2014-10-03T12:41:00Z"/>
          <w:sz w:val="20"/>
          <w:lang w:val="en-GB"/>
        </w:rPr>
      </w:pPr>
      <w:ins w:id="32" w:author="Celson Lima" w:date="2014-10-03T12:41:00Z">
        <w:r>
          <w:rPr>
            <w:sz w:val="20"/>
            <w:lang w:val="en-GB"/>
          </w:rPr>
          <w:t>Section 1.3 – Context of work</w:t>
        </w:r>
      </w:ins>
    </w:p>
    <w:p w14:paraId="08B1ACF6" w14:textId="118A1283" w:rsidR="00AD5E21" w:rsidRDefault="00AD5E21" w:rsidP="00A20AAD">
      <w:pPr>
        <w:rPr>
          <w:ins w:id="33" w:author="Celson Lima" w:date="2014-10-03T12:41:00Z"/>
          <w:sz w:val="20"/>
          <w:lang w:val="en-GB"/>
        </w:rPr>
      </w:pPr>
      <w:ins w:id="34" w:author="Celson Lima" w:date="2014-10-03T12:41:00Z">
        <w:r>
          <w:rPr>
            <w:sz w:val="20"/>
            <w:lang w:val="en-GB"/>
          </w:rPr>
          <w:lastRenderedPageBreak/>
          <w:t xml:space="preserve">- </w:t>
        </w:r>
        <w:proofErr w:type="spellStart"/>
        <w:proofErr w:type="gramStart"/>
        <w:r>
          <w:rPr>
            <w:sz w:val="20"/>
            <w:lang w:val="en-GB"/>
          </w:rPr>
          <w:t>aqui</w:t>
        </w:r>
        <w:proofErr w:type="spellEnd"/>
        <w:proofErr w:type="gram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deves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falar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onde</w:t>
        </w:r>
        <w:proofErr w:type="spellEnd"/>
        <w:r>
          <w:rPr>
            <w:sz w:val="20"/>
            <w:lang w:val="en-GB"/>
          </w:rPr>
          <w:t xml:space="preserve"> o </w:t>
        </w:r>
        <w:proofErr w:type="spellStart"/>
        <w:r>
          <w:rPr>
            <w:sz w:val="20"/>
            <w:lang w:val="en-GB"/>
          </w:rPr>
          <w:t>traalho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foi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desenvolvido</w:t>
        </w:r>
        <w:proofErr w:type="spellEnd"/>
        <w:r>
          <w:rPr>
            <w:sz w:val="20"/>
            <w:lang w:val="en-GB"/>
          </w:rPr>
          <w:t xml:space="preserve">, a </w:t>
        </w:r>
        <w:proofErr w:type="spellStart"/>
        <w:r>
          <w:rPr>
            <w:sz w:val="20"/>
            <w:lang w:val="en-GB"/>
          </w:rPr>
          <w:t>ligação</w:t>
        </w:r>
        <w:proofErr w:type="spellEnd"/>
        <w:r>
          <w:rPr>
            <w:sz w:val="20"/>
            <w:lang w:val="en-GB"/>
          </w:rPr>
          <w:t xml:space="preserve"> com </w:t>
        </w:r>
        <w:proofErr w:type="spellStart"/>
        <w:r>
          <w:rPr>
            <w:sz w:val="20"/>
            <w:lang w:val="en-GB"/>
          </w:rPr>
          <w:t>os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projetos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europeus</w:t>
        </w:r>
        <w:proofErr w:type="spellEnd"/>
        <w:r>
          <w:rPr>
            <w:sz w:val="20"/>
            <w:lang w:val="en-GB"/>
          </w:rPr>
          <w:t xml:space="preserve"> (e-</w:t>
        </w:r>
        <w:proofErr w:type="spellStart"/>
        <w:r>
          <w:rPr>
            <w:sz w:val="20"/>
            <w:lang w:val="en-GB"/>
          </w:rPr>
          <w:t>Cognos</w:t>
        </w:r>
        <w:proofErr w:type="spellEnd"/>
        <w:r>
          <w:rPr>
            <w:sz w:val="20"/>
            <w:lang w:val="en-GB"/>
          </w:rPr>
          <w:t xml:space="preserve">, </w:t>
        </w:r>
        <w:proofErr w:type="spellStart"/>
        <w:r>
          <w:rPr>
            <w:sz w:val="20"/>
            <w:lang w:val="en-GB"/>
          </w:rPr>
          <w:t>CoSPaces</w:t>
        </w:r>
        <w:proofErr w:type="spellEnd"/>
        <w:r>
          <w:rPr>
            <w:sz w:val="20"/>
            <w:lang w:val="en-GB"/>
          </w:rPr>
          <w:t xml:space="preserve">), o </w:t>
        </w:r>
        <w:proofErr w:type="spellStart"/>
        <w:r>
          <w:rPr>
            <w:sz w:val="20"/>
            <w:lang w:val="en-GB"/>
          </w:rPr>
          <w:t>enquadramento</w:t>
        </w:r>
        <w:proofErr w:type="spellEnd"/>
        <w:r>
          <w:rPr>
            <w:sz w:val="20"/>
            <w:lang w:val="en-GB"/>
          </w:rPr>
          <w:t xml:space="preserve"> da </w:t>
        </w:r>
        <w:proofErr w:type="spellStart"/>
        <w:r>
          <w:rPr>
            <w:sz w:val="20"/>
            <w:lang w:val="en-GB"/>
          </w:rPr>
          <w:t>tese</w:t>
        </w:r>
        <w:proofErr w:type="spellEnd"/>
        <w:r>
          <w:rPr>
            <w:sz w:val="20"/>
            <w:lang w:val="en-GB"/>
          </w:rPr>
          <w:t xml:space="preserve"> de </w:t>
        </w:r>
        <w:proofErr w:type="spellStart"/>
        <w:r>
          <w:rPr>
            <w:sz w:val="20"/>
            <w:lang w:val="en-GB"/>
          </w:rPr>
          <w:t>doutoramento</w:t>
        </w:r>
        <w:proofErr w:type="spellEnd"/>
        <w:r>
          <w:rPr>
            <w:sz w:val="20"/>
            <w:lang w:val="en-GB"/>
          </w:rPr>
          <w:t xml:space="preserve"> do Ruben e a </w:t>
        </w:r>
        <w:proofErr w:type="spellStart"/>
        <w:r>
          <w:rPr>
            <w:sz w:val="20"/>
            <w:lang w:val="en-GB"/>
          </w:rPr>
          <w:t>tua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contribuiç</w:t>
        </w:r>
      </w:ins>
      <w:ins w:id="35" w:author="Celson Lima" w:date="2014-10-03T12:42:00Z">
        <w:r>
          <w:rPr>
            <w:sz w:val="20"/>
            <w:lang w:val="en-GB"/>
          </w:rPr>
          <w:t>ão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para</w:t>
        </w:r>
        <w:proofErr w:type="spellEnd"/>
        <w:r>
          <w:rPr>
            <w:sz w:val="20"/>
            <w:lang w:val="en-GB"/>
          </w:rPr>
          <w:t xml:space="preserve"> a </w:t>
        </w:r>
        <w:proofErr w:type="spellStart"/>
        <w:r>
          <w:rPr>
            <w:sz w:val="20"/>
            <w:lang w:val="en-GB"/>
          </w:rPr>
          <w:t>referida</w:t>
        </w:r>
        <w:proofErr w:type="spellEnd"/>
        <w:r>
          <w:rPr>
            <w:sz w:val="20"/>
            <w:lang w:val="en-GB"/>
          </w:rPr>
          <w:t xml:space="preserve"> </w:t>
        </w:r>
        <w:proofErr w:type="spellStart"/>
        <w:r>
          <w:rPr>
            <w:sz w:val="20"/>
            <w:lang w:val="en-GB"/>
          </w:rPr>
          <w:t>tese</w:t>
        </w:r>
        <w:proofErr w:type="spellEnd"/>
        <w:r>
          <w:rPr>
            <w:sz w:val="20"/>
            <w:lang w:val="en-GB"/>
          </w:rPr>
          <w:t>.</w:t>
        </w:r>
      </w:ins>
      <w:r w:rsidR="00A20AAD">
        <w:rPr>
          <w:sz w:val="20"/>
          <w:lang w:val="en-GB"/>
        </w:rPr>
        <w:t xml:space="preserve"> </w:t>
      </w:r>
    </w:p>
    <w:p w14:paraId="601B60EF" w14:textId="67065B38" w:rsidR="00A20AAD" w:rsidRDefault="005503DB" w:rsidP="00A20AAD">
      <w:pPr>
        <w:rPr>
          <w:sz w:val="20"/>
          <w:lang w:val="en-GB"/>
        </w:rPr>
      </w:pPr>
      <w:r>
        <w:rPr>
          <w:sz w:val="20"/>
          <w:lang w:val="en-GB"/>
        </w:rPr>
        <w:t>Chapter 1.</w:t>
      </w:r>
      <w:del w:id="36" w:author="Celson Lima" w:date="2014-10-03T12:42:00Z">
        <w:r w:rsidDel="00AD5E21">
          <w:rPr>
            <w:sz w:val="20"/>
            <w:lang w:val="en-GB"/>
          </w:rPr>
          <w:delText>3</w:delText>
        </w:r>
        <w:r w:rsidR="009608DD" w:rsidDel="00AD5E21">
          <w:rPr>
            <w:sz w:val="20"/>
            <w:lang w:val="en-GB"/>
          </w:rPr>
          <w:delText xml:space="preserve"> </w:delText>
        </w:r>
      </w:del>
      <w:ins w:id="37" w:author="Celson Lima" w:date="2014-10-03T12:42:00Z">
        <w:r w:rsidR="00AD5E21">
          <w:rPr>
            <w:sz w:val="20"/>
            <w:lang w:val="en-GB"/>
          </w:rPr>
          <w:t>4</w:t>
        </w:r>
        <w:r w:rsidR="00AD5E21">
          <w:rPr>
            <w:sz w:val="20"/>
            <w:lang w:val="en-GB"/>
          </w:rPr>
          <w:t xml:space="preserve"> </w:t>
        </w:r>
      </w:ins>
      <w:r w:rsidR="009608DD">
        <w:rPr>
          <w:sz w:val="20"/>
          <w:lang w:val="en-GB"/>
        </w:rPr>
        <w:t xml:space="preserve">– Document Structure </w:t>
      </w:r>
    </w:p>
    <w:p w14:paraId="15629CF3" w14:textId="77777777" w:rsidR="0029324F" w:rsidRPr="0029324F" w:rsidRDefault="0029324F">
      <w:pPr>
        <w:rPr>
          <w:sz w:val="20"/>
          <w:lang w:val="en-GB"/>
        </w:rPr>
      </w:pPr>
    </w:p>
    <w:p w14:paraId="032BCDE1" w14:textId="77777777" w:rsidR="00AB3962" w:rsidRDefault="00AB3962">
      <w:pPr>
        <w:rPr>
          <w:sz w:val="20"/>
          <w:lang w:val="en-GB"/>
        </w:rPr>
      </w:pPr>
      <w:commentRangeStart w:id="38"/>
      <w:r w:rsidRPr="0029324F">
        <w:rPr>
          <w:sz w:val="20"/>
          <w:lang w:val="en-GB"/>
        </w:rPr>
        <w:t>Chapter 2 – Literature Review (State of the art)</w:t>
      </w:r>
      <w:commentRangeEnd w:id="38"/>
      <w:r w:rsidR="00ED3F34">
        <w:rPr>
          <w:rStyle w:val="CommentReference"/>
        </w:rPr>
        <w:commentReference w:id="38"/>
      </w:r>
    </w:p>
    <w:p w14:paraId="4285DBAC" w14:textId="77777777" w:rsidR="00CA6C8B" w:rsidRDefault="00CA6C8B">
      <w:pPr>
        <w:rPr>
          <w:sz w:val="20"/>
          <w:lang w:val="en-GB"/>
        </w:rPr>
      </w:pPr>
      <w:r>
        <w:rPr>
          <w:sz w:val="20"/>
          <w:lang w:val="en-GB"/>
        </w:rPr>
        <w:t xml:space="preserve">Chapter 2.1 – Controlled Vocabularies (What are they? What </w:t>
      </w:r>
      <w:r w:rsidR="00F82690">
        <w:rPr>
          <w:sz w:val="20"/>
          <w:lang w:val="en-GB"/>
        </w:rPr>
        <w:t>do</w:t>
      </w:r>
      <w:r>
        <w:rPr>
          <w:sz w:val="20"/>
          <w:lang w:val="en-GB"/>
        </w:rPr>
        <w:t xml:space="preserve"> they </w:t>
      </w:r>
      <w:r w:rsidR="00F82690">
        <w:rPr>
          <w:sz w:val="20"/>
          <w:lang w:val="en-GB"/>
        </w:rPr>
        <w:t>represent</w:t>
      </w:r>
      <w:r>
        <w:rPr>
          <w:sz w:val="20"/>
          <w:lang w:val="en-GB"/>
        </w:rPr>
        <w:t>?)</w:t>
      </w:r>
    </w:p>
    <w:p w14:paraId="24493266" w14:textId="77777777" w:rsidR="009608DD" w:rsidRPr="009608DD" w:rsidRDefault="009608DD" w:rsidP="009608DD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9608DD">
        <w:rPr>
          <w:sz w:val="20"/>
          <w:lang w:val="en-GB"/>
        </w:rPr>
        <w:t>What forms of representation of information exist?</w:t>
      </w:r>
    </w:p>
    <w:p w14:paraId="271F4687" w14:textId="77777777"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Ontologies (</w:t>
      </w:r>
      <w:r w:rsidR="00F82690">
        <w:rPr>
          <w:sz w:val="20"/>
          <w:lang w:val="en-GB"/>
        </w:rPr>
        <w:t>Definition, Construction, relations, concepts)</w:t>
      </w:r>
    </w:p>
    <w:p w14:paraId="75E169DA" w14:textId="77777777" w:rsidR="009608DD" w:rsidRDefault="009608DD" w:rsidP="009608DD">
      <w:pPr>
        <w:pStyle w:val="ListParagraph"/>
        <w:rPr>
          <w:sz w:val="20"/>
          <w:lang w:val="en-GB"/>
        </w:rPr>
      </w:pPr>
      <w:r>
        <w:rPr>
          <w:sz w:val="20"/>
          <w:lang w:val="en-GB"/>
        </w:rPr>
        <w:t xml:space="preserve">What is </w:t>
      </w:r>
      <w:proofErr w:type="gramStart"/>
      <w:r>
        <w:rPr>
          <w:sz w:val="20"/>
          <w:lang w:val="en-GB"/>
        </w:rPr>
        <w:t>an ontology</w:t>
      </w:r>
      <w:proofErr w:type="gramEnd"/>
      <w:r>
        <w:rPr>
          <w:sz w:val="20"/>
          <w:lang w:val="en-GB"/>
        </w:rPr>
        <w:t xml:space="preserve">? What is it utility? How to construct one? </w:t>
      </w:r>
      <w:proofErr w:type="gramStart"/>
      <w:r>
        <w:rPr>
          <w:sz w:val="20"/>
          <w:lang w:val="en-GB"/>
        </w:rPr>
        <w:t>Languages to represent it.</w:t>
      </w:r>
      <w:proofErr w:type="gramEnd"/>
      <w:r>
        <w:rPr>
          <w:sz w:val="20"/>
          <w:lang w:val="en-GB"/>
        </w:rPr>
        <w:t xml:space="preserve"> </w:t>
      </w:r>
    </w:p>
    <w:p w14:paraId="63A6D4F7" w14:textId="77777777"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Relations</w:t>
      </w:r>
      <w:r w:rsidR="00F82690">
        <w:rPr>
          <w:sz w:val="20"/>
          <w:lang w:val="en-GB"/>
        </w:rPr>
        <w:t xml:space="preserve"> (meaning)</w:t>
      </w:r>
    </w:p>
    <w:p w14:paraId="124502D7" w14:textId="77777777"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Concepts</w:t>
      </w:r>
      <w:r w:rsidR="00F82690">
        <w:rPr>
          <w:sz w:val="20"/>
          <w:lang w:val="en-GB"/>
        </w:rPr>
        <w:t xml:space="preserve"> </w:t>
      </w:r>
    </w:p>
    <w:p w14:paraId="7C8AB649" w14:textId="77777777" w:rsidR="00CA6C8B" w:rsidRDefault="00CA6C8B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Ontology learning</w:t>
      </w:r>
    </w:p>
    <w:p w14:paraId="708019F5" w14:textId="77777777" w:rsidR="00CA6C8B" w:rsidRDefault="00F82690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E</w:t>
      </w:r>
      <w:r w:rsidR="00CA6C8B">
        <w:rPr>
          <w:sz w:val="20"/>
          <w:lang w:val="en-GB"/>
        </w:rPr>
        <w:t>-</w:t>
      </w:r>
      <w:proofErr w:type="spellStart"/>
      <w:r w:rsidR="00CA6C8B">
        <w:rPr>
          <w:sz w:val="20"/>
          <w:lang w:val="en-GB"/>
        </w:rPr>
        <w:t>cognos</w:t>
      </w:r>
      <w:proofErr w:type="spellEnd"/>
      <w:r w:rsidR="00CA6C8B">
        <w:rPr>
          <w:sz w:val="20"/>
          <w:lang w:val="en-GB"/>
        </w:rPr>
        <w:t xml:space="preserve"> </w:t>
      </w:r>
      <w:commentRangeStart w:id="39"/>
      <w:r w:rsidR="00CA6C8B">
        <w:rPr>
          <w:sz w:val="20"/>
          <w:lang w:val="en-GB"/>
        </w:rPr>
        <w:t>(new way of ontology creation).</w:t>
      </w:r>
      <w:commentRangeEnd w:id="39"/>
      <w:r w:rsidR="008645E0">
        <w:rPr>
          <w:rStyle w:val="CommentReference"/>
        </w:rPr>
        <w:commentReference w:id="39"/>
      </w:r>
    </w:p>
    <w:p w14:paraId="7D70CD8D" w14:textId="77777777" w:rsidR="00F82690" w:rsidRPr="00F82690" w:rsidRDefault="00F82690" w:rsidP="00F82690">
      <w:pPr>
        <w:pStyle w:val="ListParagraph"/>
        <w:numPr>
          <w:ilvl w:val="0"/>
          <w:numId w:val="11"/>
        </w:numPr>
        <w:rPr>
          <w:sz w:val="20"/>
          <w:lang w:val="en-GB"/>
        </w:rPr>
      </w:pPr>
      <w:commentRangeStart w:id="40"/>
      <w:r w:rsidRPr="00F82690">
        <w:rPr>
          <w:sz w:val="20"/>
          <w:lang w:val="en-GB"/>
        </w:rPr>
        <w:t>Application domain. (Practical cases where association rules are used)</w:t>
      </w:r>
      <w:commentRangeEnd w:id="40"/>
      <w:r w:rsidR="000A3EA2">
        <w:rPr>
          <w:rStyle w:val="CommentReference"/>
        </w:rPr>
        <w:commentReference w:id="40"/>
      </w:r>
    </w:p>
    <w:p w14:paraId="6B8A9CAC" w14:textId="77777777" w:rsidR="00F82690" w:rsidRPr="00CA6C8B" w:rsidRDefault="00F82690" w:rsidP="00F82690">
      <w:pPr>
        <w:pStyle w:val="ListParagraph"/>
        <w:rPr>
          <w:sz w:val="20"/>
          <w:lang w:val="en-GB"/>
        </w:rPr>
      </w:pPr>
    </w:p>
    <w:p w14:paraId="3FA95577" w14:textId="77777777" w:rsidR="00CA6C8B" w:rsidRDefault="00CA6C8B">
      <w:pPr>
        <w:rPr>
          <w:sz w:val="20"/>
          <w:lang w:val="en-GB"/>
        </w:rPr>
      </w:pPr>
      <w:commentRangeStart w:id="41"/>
      <w:r>
        <w:rPr>
          <w:sz w:val="20"/>
          <w:lang w:val="en-GB"/>
        </w:rPr>
        <w:t>Chapter 2.2 – Pattern Extraction</w:t>
      </w:r>
      <w:commentRangeEnd w:id="41"/>
      <w:r w:rsidR="00F906F8">
        <w:rPr>
          <w:rStyle w:val="CommentReference"/>
        </w:rPr>
        <w:commentReference w:id="41"/>
      </w:r>
    </w:p>
    <w:p w14:paraId="5E408E1F" w14:textId="77777777" w:rsidR="00CA6C8B" w:rsidRDefault="00CA6C8B" w:rsidP="00CA6C8B">
      <w:pPr>
        <w:pStyle w:val="ListParagraph"/>
        <w:numPr>
          <w:ilvl w:val="0"/>
          <w:numId w:val="11"/>
        </w:numPr>
        <w:rPr>
          <w:sz w:val="20"/>
        </w:rPr>
      </w:pPr>
      <w:r w:rsidRPr="006B2149">
        <w:rPr>
          <w:sz w:val="20"/>
          <w:lang w:val="en-GB"/>
        </w:rPr>
        <w:t xml:space="preserve">Data mining. </w:t>
      </w:r>
      <w:r w:rsidR="00F82690" w:rsidRPr="006B2149">
        <w:rPr>
          <w:sz w:val="20"/>
          <w:lang w:val="en-GB"/>
        </w:rPr>
        <w:t xml:space="preserve">(What is DM? </w:t>
      </w:r>
      <w:r w:rsidR="00F82690">
        <w:rPr>
          <w:sz w:val="20"/>
        </w:rPr>
        <w:t>Techniques used today?)</w:t>
      </w:r>
    </w:p>
    <w:p w14:paraId="6D991792" w14:textId="77777777" w:rsidR="00F82690" w:rsidRDefault="00F82690" w:rsidP="00CA6C8B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Association Rules (Definition, Rules</w:t>
      </w:r>
      <w:r>
        <w:rPr>
          <w:sz w:val="20"/>
          <w:lang w:val="en-GB"/>
        </w:rPr>
        <w:t>)</w:t>
      </w:r>
    </w:p>
    <w:p w14:paraId="252A33DA" w14:textId="77777777" w:rsidR="00F82690" w:rsidRDefault="00F82690" w:rsidP="00F82690">
      <w:pPr>
        <w:pStyle w:val="ListParagraph"/>
        <w:numPr>
          <w:ilvl w:val="1"/>
          <w:numId w:val="11"/>
        </w:numPr>
        <w:rPr>
          <w:sz w:val="20"/>
          <w:lang w:val="en-GB"/>
        </w:rPr>
      </w:pPr>
      <w:r w:rsidRPr="00F82690">
        <w:rPr>
          <w:sz w:val="20"/>
          <w:lang w:val="en-GB"/>
        </w:rPr>
        <w:t>Algorithm</w:t>
      </w:r>
      <w:r>
        <w:rPr>
          <w:sz w:val="20"/>
          <w:lang w:val="en-GB"/>
        </w:rPr>
        <w:t>s</w:t>
      </w:r>
      <w:r w:rsidRPr="00F82690">
        <w:rPr>
          <w:sz w:val="20"/>
          <w:lang w:val="en-GB"/>
        </w:rPr>
        <w:t xml:space="preserve"> to discover</w:t>
      </w:r>
      <w:r>
        <w:rPr>
          <w:sz w:val="20"/>
          <w:lang w:val="en-GB"/>
        </w:rPr>
        <w:t xml:space="preserve"> </w:t>
      </w:r>
      <w:r w:rsidRPr="00F82690">
        <w:rPr>
          <w:sz w:val="20"/>
          <w:lang w:val="en-GB"/>
        </w:rPr>
        <w:t xml:space="preserve">[ECLAT, </w:t>
      </w:r>
      <w:r>
        <w:rPr>
          <w:sz w:val="20"/>
          <w:lang w:val="en-GB"/>
        </w:rPr>
        <w:t xml:space="preserve">APRIORI, </w:t>
      </w:r>
      <w:r w:rsidRPr="00F82690">
        <w:rPr>
          <w:sz w:val="20"/>
          <w:lang w:val="en-GB"/>
        </w:rPr>
        <w:t>FP-GROWTH</w:t>
      </w:r>
      <w:r>
        <w:rPr>
          <w:sz w:val="20"/>
          <w:lang w:val="en-GB"/>
        </w:rPr>
        <w:t>]</w:t>
      </w:r>
    </w:p>
    <w:p w14:paraId="5F13F6C1" w14:textId="77777777" w:rsidR="00F82690" w:rsidRDefault="00F82690" w:rsidP="00F82690">
      <w:pPr>
        <w:pStyle w:val="ListParagraph"/>
        <w:numPr>
          <w:ilvl w:val="1"/>
          <w:numId w:val="11"/>
        </w:numPr>
        <w:rPr>
          <w:sz w:val="20"/>
          <w:lang w:val="en-GB"/>
        </w:rPr>
      </w:pPr>
      <w:r>
        <w:rPr>
          <w:sz w:val="20"/>
          <w:lang w:val="en-GB"/>
        </w:rPr>
        <w:t>Weaknesses/Strengths between them</w:t>
      </w:r>
    </w:p>
    <w:p w14:paraId="1BEE2BAC" w14:textId="77777777" w:rsidR="00824401" w:rsidRPr="00824401" w:rsidRDefault="00F82690" w:rsidP="00F82690">
      <w:pPr>
        <w:pStyle w:val="ListParagraph"/>
        <w:numPr>
          <w:ilvl w:val="1"/>
          <w:numId w:val="11"/>
        </w:numPr>
        <w:rPr>
          <w:sz w:val="20"/>
          <w:lang w:val="en-GB"/>
        </w:rPr>
      </w:pPr>
      <w:r w:rsidRPr="00824401">
        <w:rPr>
          <w:sz w:val="20"/>
          <w:lang w:val="en-GB"/>
        </w:rPr>
        <w:t>Why FP-Growth?</w:t>
      </w:r>
    </w:p>
    <w:p w14:paraId="1B0E2BFF" w14:textId="77777777" w:rsidR="00F82690" w:rsidRPr="00F82690" w:rsidRDefault="00F82690" w:rsidP="00F82690">
      <w:pPr>
        <w:pStyle w:val="ListParagraph"/>
        <w:numPr>
          <w:ilvl w:val="0"/>
          <w:numId w:val="11"/>
        </w:numPr>
        <w:rPr>
          <w:sz w:val="20"/>
          <w:lang w:val="en-GB"/>
        </w:rPr>
      </w:pPr>
      <w:r w:rsidRPr="006B2149">
        <w:rPr>
          <w:sz w:val="20"/>
          <w:lang w:val="en-GB"/>
        </w:rPr>
        <w:t xml:space="preserve">Application domain. </w:t>
      </w:r>
      <w:r w:rsidRPr="00F82690">
        <w:rPr>
          <w:sz w:val="20"/>
          <w:lang w:val="en-GB"/>
        </w:rPr>
        <w:t>(</w:t>
      </w:r>
      <w:proofErr w:type="spellStart"/>
      <w:r w:rsidRPr="00F82690">
        <w:rPr>
          <w:sz w:val="20"/>
          <w:lang w:val="en-GB"/>
        </w:rPr>
        <w:t>Pratical</w:t>
      </w:r>
      <w:proofErr w:type="spellEnd"/>
      <w:r w:rsidRPr="00F82690">
        <w:rPr>
          <w:sz w:val="20"/>
          <w:lang w:val="en-GB"/>
        </w:rPr>
        <w:t xml:space="preserve"> cases where association rules are used)</w:t>
      </w:r>
    </w:p>
    <w:p w14:paraId="09BA8632" w14:textId="77777777" w:rsidR="00824401" w:rsidRPr="00F82690" w:rsidRDefault="00AB3962">
      <w:pPr>
        <w:rPr>
          <w:sz w:val="20"/>
        </w:rPr>
      </w:pPr>
      <w:commentRangeStart w:id="42"/>
      <w:r w:rsidRPr="00F82690">
        <w:rPr>
          <w:sz w:val="20"/>
        </w:rPr>
        <w:t xml:space="preserve">Chapter 3 – </w:t>
      </w:r>
      <w:commentRangeStart w:id="43"/>
      <w:r w:rsidRPr="00F82690">
        <w:rPr>
          <w:sz w:val="20"/>
        </w:rPr>
        <w:t>Secção teórica (modelo/abordagem proposta)</w:t>
      </w:r>
      <w:r w:rsidR="009608DD">
        <w:rPr>
          <w:sz w:val="20"/>
        </w:rPr>
        <w:t xml:space="preserve"> </w:t>
      </w:r>
      <w:r w:rsidR="00824401">
        <w:rPr>
          <w:sz w:val="20"/>
        </w:rPr>
        <w:t>???</w:t>
      </w:r>
      <w:commentRangeEnd w:id="43"/>
      <w:r w:rsidR="009B04E9">
        <w:rPr>
          <w:rStyle w:val="CommentReference"/>
        </w:rPr>
        <w:commentReference w:id="43"/>
      </w:r>
      <w:commentRangeEnd w:id="42"/>
      <w:r w:rsidR="005249BD">
        <w:rPr>
          <w:rStyle w:val="CommentReference"/>
        </w:rPr>
        <w:commentReference w:id="42"/>
      </w:r>
    </w:p>
    <w:p w14:paraId="53BAD440" w14:textId="77777777" w:rsidR="00F82690" w:rsidRPr="000A1CC7" w:rsidRDefault="00AB3962">
      <w:pPr>
        <w:rPr>
          <w:sz w:val="20"/>
          <w:lang w:val="en-US"/>
        </w:rPr>
      </w:pPr>
      <w:commentRangeStart w:id="44"/>
      <w:r w:rsidRPr="000A1CC7">
        <w:rPr>
          <w:sz w:val="20"/>
          <w:lang w:val="en-US"/>
        </w:rPr>
        <w:t xml:space="preserve">Chapter 4 – </w:t>
      </w:r>
      <w:proofErr w:type="spellStart"/>
      <w:r w:rsidRPr="000A1CC7">
        <w:rPr>
          <w:sz w:val="20"/>
          <w:lang w:val="en-US"/>
        </w:rPr>
        <w:t>Metodologia</w:t>
      </w:r>
      <w:proofErr w:type="spellEnd"/>
      <w:r w:rsidRPr="000A1CC7">
        <w:rPr>
          <w:sz w:val="20"/>
          <w:lang w:val="en-US"/>
        </w:rPr>
        <w:t xml:space="preserve"> </w:t>
      </w:r>
      <w:r w:rsidR="009608DD" w:rsidRPr="000A1CC7">
        <w:rPr>
          <w:sz w:val="20"/>
          <w:lang w:val="en-US"/>
        </w:rPr>
        <w:t xml:space="preserve">de </w:t>
      </w:r>
      <w:proofErr w:type="spellStart"/>
      <w:r w:rsidR="009608DD" w:rsidRPr="000A1CC7">
        <w:rPr>
          <w:sz w:val="20"/>
          <w:lang w:val="en-US"/>
        </w:rPr>
        <w:t>desenvolvimento</w:t>
      </w:r>
      <w:proofErr w:type="spellEnd"/>
    </w:p>
    <w:p w14:paraId="416D7BE8" w14:textId="77777777" w:rsid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Method proposal to address the question.</w:t>
      </w:r>
    </w:p>
    <w:p w14:paraId="20375943" w14:textId="77777777" w:rsidR="00824401" w:rsidRDefault="00824401">
      <w:pPr>
        <w:rPr>
          <w:sz w:val="20"/>
          <w:lang w:val="en-GB"/>
        </w:rPr>
      </w:pPr>
      <w:r>
        <w:rPr>
          <w:sz w:val="20"/>
          <w:lang w:val="en-GB"/>
        </w:rPr>
        <w:t>- Techniques used to reach the goals.</w:t>
      </w:r>
    </w:p>
    <w:p w14:paraId="06681AFD" w14:textId="77777777" w:rsidR="00824401" w:rsidRDefault="00824401">
      <w:pPr>
        <w:rPr>
          <w:ins w:id="45" w:author="Celson Lima" w:date="2014-10-03T12:43:00Z"/>
          <w:sz w:val="20"/>
          <w:lang w:val="en-GB"/>
        </w:rPr>
      </w:pPr>
      <w:r>
        <w:rPr>
          <w:sz w:val="20"/>
          <w:lang w:val="en-GB"/>
        </w:rPr>
        <w:t>- Technologies used</w:t>
      </w:r>
    </w:p>
    <w:p w14:paraId="72EE9AEB" w14:textId="77777777" w:rsidR="00ED3F34" w:rsidRPr="00824401" w:rsidRDefault="00ED3F34">
      <w:pPr>
        <w:rPr>
          <w:sz w:val="20"/>
          <w:lang w:val="en-GB"/>
        </w:rPr>
      </w:pPr>
    </w:p>
    <w:p w14:paraId="62DFFF80" w14:textId="77777777" w:rsidR="00AB3962" w:rsidRPr="00824401" w:rsidRDefault="00AB3962">
      <w:pPr>
        <w:rPr>
          <w:sz w:val="20"/>
          <w:lang w:val="en-GB"/>
        </w:rPr>
      </w:pPr>
      <w:commentRangeStart w:id="46"/>
      <w:r w:rsidRPr="00824401">
        <w:rPr>
          <w:sz w:val="20"/>
          <w:lang w:val="en-GB"/>
        </w:rPr>
        <w:t xml:space="preserve">Chapter 5 – </w:t>
      </w:r>
      <w:r w:rsidR="00824401" w:rsidRPr="00824401">
        <w:rPr>
          <w:sz w:val="20"/>
          <w:lang w:val="en-GB"/>
        </w:rPr>
        <w:t>System Design and Implementation</w:t>
      </w:r>
      <w:commentRangeEnd w:id="46"/>
      <w:r w:rsidR="005249BD">
        <w:rPr>
          <w:rStyle w:val="CommentReference"/>
        </w:rPr>
        <w:commentReference w:id="46"/>
      </w:r>
    </w:p>
    <w:p w14:paraId="4659B60E" w14:textId="77777777"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</w:t>
      </w:r>
      <w:r>
        <w:rPr>
          <w:sz w:val="20"/>
          <w:lang w:val="en-GB"/>
        </w:rPr>
        <w:t>Relations</w:t>
      </w:r>
      <w:r w:rsidRPr="00824401">
        <w:rPr>
          <w:sz w:val="20"/>
          <w:lang w:val="en-GB"/>
        </w:rPr>
        <w:t xml:space="preserve"> discovered</w:t>
      </w:r>
    </w:p>
    <w:p w14:paraId="7AAA07C8" w14:textId="77777777"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New concepts </w:t>
      </w:r>
      <w:r>
        <w:rPr>
          <w:sz w:val="20"/>
          <w:lang w:val="en-GB"/>
        </w:rPr>
        <w:t>discovered</w:t>
      </w:r>
    </w:p>
    <w:p w14:paraId="67F9758C" w14:textId="77777777" w:rsidR="00824401" w:rsidRPr="00824401" w:rsidRDefault="00824401">
      <w:pPr>
        <w:rPr>
          <w:sz w:val="20"/>
          <w:lang w:val="en-GB"/>
        </w:rPr>
      </w:pPr>
      <w:r w:rsidRPr="00824401">
        <w:rPr>
          <w:sz w:val="20"/>
          <w:lang w:val="en-GB"/>
        </w:rPr>
        <w:t xml:space="preserve">- </w:t>
      </w:r>
      <w:r>
        <w:rPr>
          <w:sz w:val="20"/>
          <w:lang w:val="en-GB"/>
        </w:rPr>
        <w:t xml:space="preserve"> Front end</w:t>
      </w:r>
      <w:commentRangeEnd w:id="44"/>
      <w:r w:rsidR="009B04E9">
        <w:rPr>
          <w:rStyle w:val="CommentReference"/>
        </w:rPr>
        <w:commentReference w:id="44"/>
      </w:r>
    </w:p>
    <w:p w14:paraId="681F594B" w14:textId="77777777" w:rsidR="00AB3962" w:rsidRPr="0029324F" w:rsidRDefault="00AB3962">
      <w:pPr>
        <w:rPr>
          <w:sz w:val="20"/>
        </w:rPr>
      </w:pPr>
      <w:commentRangeStart w:id="47"/>
      <w:commentRangeStart w:id="48"/>
      <w:r w:rsidRPr="00824401">
        <w:rPr>
          <w:sz w:val="20"/>
          <w:lang w:val="en-GB"/>
        </w:rPr>
        <w:t xml:space="preserve">Chapter 6 – </w:t>
      </w:r>
      <w:r w:rsidR="00824401" w:rsidRPr="00824401">
        <w:rPr>
          <w:sz w:val="20"/>
          <w:lang w:val="en-GB"/>
        </w:rPr>
        <w:t xml:space="preserve">Result Arguing and Analysis. </w:t>
      </w:r>
      <w:r w:rsidR="00824401">
        <w:rPr>
          <w:sz w:val="20"/>
        </w:rPr>
        <w:t>Use cases</w:t>
      </w:r>
      <w:commentRangeEnd w:id="47"/>
      <w:r w:rsidR="00497626">
        <w:rPr>
          <w:rStyle w:val="CommentReference"/>
        </w:rPr>
        <w:commentReference w:id="47"/>
      </w:r>
      <w:commentRangeEnd w:id="48"/>
      <w:r w:rsidR="007E5D1C">
        <w:rPr>
          <w:rStyle w:val="CommentReference"/>
        </w:rPr>
        <w:commentReference w:id="48"/>
      </w:r>
    </w:p>
    <w:p w14:paraId="15B17F7F" w14:textId="0F941527" w:rsidR="00AB3962" w:rsidRPr="0029324F" w:rsidRDefault="00AB3962">
      <w:pPr>
        <w:rPr>
          <w:sz w:val="20"/>
        </w:rPr>
      </w:pPr>
      <w:commentRangeStart w:id="49"/>
      <w:r w:rsidRPr="0029324F">
        <w:rPr>
          <w:sz w:val="20"/>
        </w:rPr>
        <w:t xml:space="preserve">Chapter 7 – </w:t>
      </w:r>
      <w:del w:id="50" w:author="Celson Lima" w:date="2014-10-03T13:00:00Z">
        <w:r w:rsidRPr="0029324F" w:rsidDel="007E5D1C">
          <w:rPr>
            <w:sz w:val="20"/>
          </w:rPr>
          <w:delText xml:space="preserve">Conclusão </w:delText>
        </w:r>
      </w:del>
      <w:ins w:id="51" w:author="Celson Lima" w:date="2014-10-03T13:00:00Z">
        <w:r w:rsidR="007E5D1C">
          <w:rPr>
            <w:sz w:val="20"/>
          </w:rPr>
          <w:t>Conclusões, resultados alcançados</w:t>
        </w:r>
        <w:r w:rsidR="007E5D1C" w:rsidRPr="0029324F">
          <w:rPr>
            <w:sz w:val="20"/>
          </w:rPr>
          <w:t xml:space="preserve"> </w:t>
        </w:r>
      </w:ins>
      <w:r w:rsidRPr="0029324F">
        <w:rPr>
          <w:sz w:val="20"/>
        </w:rPr>
        <w:t xml:space="preserve">e </w:t>
      </w:r>
      <w:del w:id="52" w:author="Celson Lima" w:date="2014-10-03T13:00:00Z">
        <w:r w:rsidRPr="0029324F" w:rsidDel="007E5D1C">
          <w:rPr>
            <w:sz w:val="20"/>
          </w:rPr>
          <w:delText>perspectivas futuras</w:delText>
        </w:r>
      </w:del>
      <w:ins w:id="53" w:author="Celson Lima" w:date="2014-10-03T13:00:00Z">
        <w:r w:rsidR="007E5D1C">
          <w:rPr>
            <w:sz w:val="20"/>
          </w:rPr>
          <w:t>trabalhos futuros</w:t>
        </w:r>
        <w:commentRangeEnd w:id="49"/>
        <w:r w:rsidR="007E5D1C">
          <w:rPr>
            <w:rStyle w:val="CommentReference"/>
          </w:rPr>
          <w:commentReference w:id="49"/>
        </w:r>
      </w:ins>
      <w:bookmarkStart w:id="55" w:name="_GoBack"/>
      <w:bookmarkEnd w:id="55"/>
    </w:p>
    <w:sectPr w:rsidR="00AB3962" w:rsidRPr="0029324F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uben" w:date="2014-10-02T14:32:00Z" w:initials="R">
    <w:p w14:paraId="5574D82B" w14:textId="77777777" w:rsidR="000A1CC7" w:rsidRDefault="000A1CC7">
      <w:pPr>
        <w:pStyle w:val="CommentText"/>
      </w:pPr>
      <w:r>
        <w:rPr>
          <w:rStyle w:val="CommentReference"/>
        </w:rPr>
        <w:annotationRef/>
      </w:r>
      <w:r>
        <w:t>Acho que neste capítulo podes e deves dar uma contextualização das dimensões do teu trabalho. Por um lado a questão dos vocabulários controlados, por outro lado a extracção de padrões em fontes de informação não estruturada. Isto deve depois desaguar aos objectivos reais do teu trabalho, ou seja, o que pretendes estudar, qual vai ser o teu contributo e como o esperas desenvolver (qual a tua abordagem).</w:t>
      </w:r>
    </w:p>
  </w:comment>
  <w:comment w:id="1" w:author="Celson Lima" w:date="2014-10-03T12:33:00Z" w:initials="CL">
    <w:p w14:paraId="7E95C9D3" w14:textId="71603E32" w:rsidR="006A3C9D" w:rsidRDefault="006A3C9D">
      <w:pPr>
        <w:pStyle w:val="CommentText"/>
      </w:pPr>
      <w:r>
        <w:rPr>
          <w:rStyle w:val="CommentReference"/>
        </w:rPr>
        <w:annotationRef/>
      </w:r>
      <w:proofErr w:type="spellStart"/>
      <w:r>
        <w:t>Luis</w:t>
      </w:r>
      <w:proofErr w:type="spellEnd"/>
      <w:r>
        <w:t xml:space="preserve">, uma coisa importante: número de páginas por </w:t>
      </w:r>
      <w:proofErr w:type="spellStart"/>
      <w:r>
        <w:t>cap</w:t>
      </w:r>
      <w:proofErr w:type="spellEnd"/>
      <w:r>
        <w:t xml:space="preserve">! </w:t>
      </w:r>
      <w:proofErr w:type="spellStart"/>
      <w:r>
        <w:t>Cap</w:t>
      </w:r>
      <w:proofErr w:type="spellEnd"/>
      <w:r>
        <w:t xml:space="preserve"> 1 deve</w:t>
      </w:r>
      <w:r w:rsidR="006153EC">
        <w:t xml:space="preserve"> ter umas 6/7 páginas, máximo</w:t>
      </w:r>
      <w:r>
        <w:t xml:space="preserve">!! A introdução deve ser OBJETIVA e ir direto ao ponto, sempre! Tens COISAS A MAIS aqui. Não cabe discutir DETALHES (o que são conceitos, relações, etc.). </w:t>
      </w:r>
    </w:p>
    <w:p w14:paraId="536CAC8C" w14:textId="77777777" w:rsidR="006A3C9D" w:rsidRDefault="006A3C9D">
      <w:pPr>
        <w:pStyle w:val="CommentText"/>
      </w:pPr>
      <w:r>
        <w:t xml:space="preserve">Pensa na seguinte pergunta: O QUE É REALMENTE IMPORTANTE PARAO LEITOR QDO ELE LÊ OS PRIMEIROS PARÁGRAFOS DA TUA </w:t>
      </w:r>
      <w:proofErr w:type="spellStart"/>
      <w:r>
        <w:t>DISSERTAçÃO</w:t>
      </w:r>
      <w:proofErr w:type="spellEnd"/>
      <w:r>
        <w:t>?</w:t>
      </w:r>
    </w:p>
    <w:p w14:paraId="0B244B4F" w14:textId="77777777" w:rsidR="006A3C9D" w:rsidRDefault="006A3C9D">
      <w:pPr>
        <w:pStyle w:val="CommentText"/>
      </w:pPr>
      <w:r>
        <w:t>Quais são os tópicos ESSENCIAIS? Será que são todos os que colocaste? Tenho dúvidas ...</w:t>
      </w:r>
    </w:p>
  </w:comment>
  <w:comment w:id="2" w:author="Ruben" w:date="2014-10-02T14:32:00Z" w:initials="R">
    <w:p w14:paraId="0A69BE04" w14:textId="77777777" w:rsidR="000A1CC7" w:rsidRDefault="000A1CC7">
      <w:pPr>
        <w:pStyle w:val="CommentText"/>
      </w:pPr>
      <w:r>
        <w:rPr>
          <w:rStyle w:val="CommentReference"/>
        </w:rPr>
        <w:annotationRef/>
      </w:r>
      <w:r>
        <w:t>Atenção, na literatura as ontologias são vistas como forma de representar o conhecimento. Ver definição do Gruber.</w:t>
      </w:r>
    </w:p>
  </w:comment>
  <w:comment w:id="3" w:author="Ruben" w:date="2014-10-02T14:32:00Z" w:initials="R">
    <w:p w14:paraId="15AB484B" w14:textId="77777777" w:rsidR="000A1CC7" w:rsidRDefault="000A1CC7">
      <w:pPr>
        <w:pStyle w:val="CommentText"/>
      </w:pPr>
      <w:r>
        <w:rPr>
          <w:rStyle w:val="CommentReference"/>
        </w:rPr>
        <w:annotationRef/>
      </w:r>
      <w:r>
        <w:t xml:space="preserve">Aqui não lhe chamava motivação, mas sim quais são os desafios/problemas que pretendes resolver. </w:t>
      </w:r>
    </w:p>
  </w:comment>
  <w:comment w:id="6" w:author="Celson Lima" w:date="2014-10-03T12:34:00Z" w:initials="CL">
    <w:p w14:paraId="79173201" w14:textId="09109E33" w:rsidR="006153EC" w:rsidRDefault="006153EC">
      <w:pPr>
        <w:pStyle w:val="CommentText"/>
      </w:pPr>
      <w:r>
        <w:rPr>
          <w:rStyle w:val="CommentReference"/>
        </w:rPr>
        <w:annotationRef/>
      </w:r>
      <w:r>
        <w:t>Uma pergunta, várias hipóteses. A pergunta é o TARGET do teu trabalho; as hipóteses são os caminhos que vais percorrer pra lá chegares.</w:t>
      </w:r>
    </w:p>
  </w:comment>
  <w:comment w:id="5" w:author="Ruben" w:date="2014-10-02T14:32:00Z" w:initials="R">
    <w:p w14:paraId="6701187F" w14:textId="77777777" w:rsidR="000A1CC7" w:rsidRDefault="000A1CC7">
      <w:pPr>
        <w:pStyle w:val="CommentText"/>
      </w:pPr>
      <w:r>
        <w:rPr>
          <w:rStyle w:val="CommentReference"/>
        </w:rPr>
        <w:annotationRef/>
      </w:r>
      <w:r>
        <w:t>Para irmos iterando</w:t>
      </w:r>
      <w:r w:rsidR="00AB2D0A">
        <w:t xml:space="preserve"> e actualizando</w:t>
      </w:r>
      <w:r>
        <w:t>!</w:t>
      </w:r>
    </w:p>
  </w:comment>
  <w:comment w:id="13" w:author="Ruben" w:date="2014-10-02T14:32:00Z" w:initials="R">
    <w:p w14:paraId="3015A345" w14:textId="77777777" w:rsidR="00AB2D0A" w:rsidRDefault="00AB2D0A">
      <w:pPr>
        <w:pStyle w:val="CommentText"/>
      </w:pPr>
      <w:r>
        <w:rPr>
          <w:rStyle w:val="CommentReference"/>
        </w:rPr>
        <w:annotationRef/>
      </w:r>
      <w:r>
        <w:t>Para irmos iterando e actualizando!</w:t>
      </w:r>
    </w:p>
  </w:comment>
  <w:comment w:id="30" w:author="Ruben" w:date="2014-10-02T14:48:00Z" w:initials="R">
    <w:p w14:paraId="49254D75" w14:textId="77777777" w:rsidR="00F906F8" w:rsidRDefault="00F906F8">
      <w:pPr>
        <w:pStyle w:val="CommentText"/>
      </w:pPr>
      <w:r>
        <w:rPr>
          <w:rStyle w:val="CommentReference"/>
        </w:rPr>
        <w:annotationRef/>
      </w:r>
      <w:r>
        <w:t>Talez “Expected Outcomes” ou algo parecido. É aqui que vais dizer o que esperas provar, desenvolver com o teu trabalho.</w:t>
      </w:r>
    </w:p>
  </w:comment>
  <w:comment w:id="38" w:author="Celson Lima" w:date="2014-10-03T12:43:00Z" w:initials="CL">
    <w:p w14:paraId="46BA1844" w14:textId="40A698F7" w:rsidR="00ED3F34" w:rsidRDefault="00ED3F34">
      <w:pPr>
        <w:pStyle w:val="CommentText"/>
      </w:pPr>
      <w:r>
        <w:rPr>
          <w:rStyle w:val="CommentReference"/>
        </w:rPr>
        <w:annotationRef/>
      </w:r>
      <w:r>
        <w:t xml:space="preserve">Prefiro separar em dois </w:t>
      </w:r>
      <w:proofErr w:type="spellStart"/>
      <w:r>
        <w:t>caps</w:t>
      </w:r>
      <w:proofErr w:type="spellEnd"/>
      <w:r>
        <w:t xml:space="preserve">: um para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Vocabs</w:t>
      </w:r>
      <w:proofErr w:type="spellEnd"/>
      <w:r>
        <w:t xml:space="preserve"> e outro para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extraction</w:t>
      </w:r>
      <w:proofErr w:type="spellEnd"/>
    </w:p>
  </w:comment>
  <w:comment w:id="39" w:author="Celson Lima" w:date="2014-10-03T12:45:00Z" w:initials="CL">
    <w:p w14:paraId="7A480BA6" w14:textId="77777777" w:rsidR="008645E0" w:rsidRDefault="008645E0">
      <w:pPr>
        <w:pStyle w:val="CommentText"/>
      </w:pPr>
      <w:r>
        <w:rPr>
          <w:rStyle w:val="CommentReference"/>
        </w:rPr>
        <w:annotationRef/>
      </w:r>
    </w:p>
    <w:p w14:paraId="6C773778" w14:textId="4098DE6F" w:rsidR="008645E0" w:rsidRDefault="008645E0" w:rsidP="008645E0">
      <w:pPr>
        <w:pStyle w:val="CommentText"/>
        <w:numPr>
          <w:ilvl w:val="0"/>
          <w:numId w:val="16"/>
        </w:numPr>
      </w:pPr>
      <w:proofErr w:type="spellStart"/>
      <w:r>
        <w:t>Nåo</w:t>
      </w:r>
      <w:proofErr w:type="spellEnd"/>
      <w:r>
        <w:t xml:space="preserve"> diz “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way</w:t>
      </w:r>
      <w:proofErr w:type="spellEnd"/>
      <w:r>
        <w:t>”; “</w:t>
      </w:r>
      <w:proofErr w:type="spellStart"/>
      <w:r>
        <w:t>ecognos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” e pronto, sem dizeres que é novo, velho, ou </w:t>
      </w:r>
      <w:proofErr w:type="spellStart"/>
      <w:r>
        <w:t>whatever</w:t>
      </w:r>
      <w:proofErr w:type="spellEnd"/>
      <w:r>
        <w:t xml:space="preserve"> </w:t>
      </w:r>
    </w:p>
    <w:p w14:paraId="38556F3A" w14:textId="1E30CCCC" w:rsidR="008645E0" w:rsidRDefault="008645E0" w:rsidP="008645E0">
      <w:pPr>
        <w:pStyle w:val="CommentText"/>
        <w:numPr>
          <w:ilvl w:val="0"/>
          <w:numId w:val="16"/>
        </w:numPr>
      </w:pPr>
      <w:r>
        <w:t xml:space="preserve"> Por que e-</w:t>
      </w:r>
      <w:proofErr w:type="spellStart"/>
      <w:r>
        <w:t>cognos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vem depois do “</w:t>
      </w:r>
      <w:proofErr w:type="spellStart"/>
      <w:r>
        <w:t>Learning</w:t>
      </w:r>
      <w:proofErr w:type="spellEnd"/>
      <w:r>
        <w:t xml:space="preserve">” ? Talvez devesse vir </w:t>
      </w:r>
      <w:proofErr w:type="spellStart"/>
      <w:r>
        <w:t>qdo</w:t>
      </w:r>
      <w:proofErr w:type="spellEnd"/>
      <w:r>
        <w:t xml:space="preserve"> defines ontologias, poderias dar exemplos de ontologias  e referires especificamente as ontologias de domínio, com o “case” e-</w:t>
      </w:r>
      <w:proofErr w:type="spellStart"/>
      <w:r>
        <w:t>cognos</w:t>
      </w:r>
      <w:proofErr w:type="spellEnd"/>
      <w:r>
        <w:t xml:space="preserve">! </w:t>
      </w:r>
    </w:p>
  </w:comment>
  <w:comment w:id="40" w:author="Ruben" w:date="2014-10-02T15:03:00Z" w:initials="R">
    <w:p w14:paraId="37194E9B" w14:textId="77777777" w:rsidR="000A3EA2" w:rsidRDefault="000A3EA2">
      <w:pPr>
        <w:pStyle w:val="CommentText"/>
      </w:pPr>
      <w:r>
        <w:rPr>
          <w:rStyle w:val="CommentReference"/>
        </w:rPr>
        <w:annotationRef/>
      </w:r>
      <w:proofErr w:type="spellStart"/>
      <w:r>
        <w:t>Dominio</w:t>
      </w:r>
      <w:proofErr w:type="spellEnd"/>
      <w:r>
        <w:t xml:space="preserve"> de aplicação talvez seja o sector da construção e não association rules, onde só vais falar no cap seguinte.</w:t>
      </w:r>
    </w:p>
  </w:comment>
  <w:comment w:id="41" w:author="Ruben" w:date="2014-10-02T15:04:00Z" w:initials="R">
    <w:p w14:paraId="60E966A0" w14:textId="77777777" w:rsidR="00F906F8" w:rsidRDefault="00F906F8">
      <w:pPr>
        <w:pStyle w:val="CommentText"/>
      </w:pPr>
      <w:r>
        <w:rPr>
          <w:rStyle w:val="CommentReference"/>
        </w:rPr>
        <w:annotationRef/>
      </w:r>
      <w:r>
        <w:t>Muito vago o título, talvez algo do género “Patterns extrac</w:t>
      </w:r>
      <w:r w:rsidR="000A3EA2">
        <w:t>tion from</w:t>
      </w:r>
      <w:r>
        <w:t xml:space="preserve"> information sources.”</w:t>
      </w:r>
    </w:p>
  </w:comment>
  <w:comment w:id="43" w:author="Ruben" w:date="2014-10-02T15:06:00Z" w:initials="R">
    <w:p w14:paraId="7512EB8D" w14:textId="77777777" w:rsidR="009B04E9" w:rsidRDefault="009B04E9">
      <w:pPr>
        <w:pStyle w:val="CommentText"/>
      </w:pPr>
      <w:r>
        <w:rPr>
          <w:rStyle w:val="CommentReference"/>
        </w:rPr>
        <w:annotationRef/>
      </w:r>
      <w:r>
        <w:t>Aqui vais explicar o teu modelo conceptual. Descrever um cenário da aplicação. As dimensões que compõe o teu modelo. O processo de enriquecimento.</w:t>
      </w:r>
    </w:p>
  </w:comment>
  <w:comment w:id="42" w:author="Celson Lima" w:date="2014-10-03T12:59:00Z" w:initials="CL">
    <w:p w14:paraId="5252BEF6" w14:textId="77777777" w:rsidR="005249BD" w:rsidRDefault="005249BD">
      <w:pPr>
        <w:pStyle w:val="CommentText"/>
      </w:pPr>
      <w:r>
        <w:rPr>
          <w:rStyle w:val="CommentReference"/>
        </w:rPr>
        <w:annotationRef/>
      </w:r>
      <w:r>
        <w:t xml:space="preserve">Vou </w:t>
      </w:r>
      <w:proofErr w:type="spellStart"/>
      <w:r>
        <w:t>re</w:t>
      </w:r>
      <w:proofErr w:type="spellEnd"/>
      <w:r>
        <w:t xml:space="preserve">-frasear o Ruben: Aqui apresentas a tua solução, o teu trabalho, do ponto de vista conceptual. Nada de implementações. Um cenário pode ser usado para ILUSTAR, no início do </w:t>
      </w:r>
      <w:proofErr w:type="spellStart"/>
      <w:r>
        <w:t>cap</w:t>
      </w:r>
      <w:proofErr w:type="spellEnd"/>
      <w:r>
        <w:t xml:space="preserve">, onde tua solução se aplica. </w:t>
      </w:r>
    </w:p>
    <w:p w14:paraId="57A85624" w14:textId="77777777" w:rsidR="005249BD" w:rsidRDefault="005249BD">
      <w:pPr>
        <w:pStyle w:val="CommentText"/>
      </w:pPr>
    </w:p>
    <w:p w14:paraId="14C5F36D" w14:textId="09185ACB" w:rsidR="003E6CBC" w:rsidRDefault="005249BD">
      <w:pPr>
        <w:pStyle w:val="CommentText"/>
      </w:pPr>
      <w:r>
        <w:t>Aqui usa-se UML como ferramenta de modelagem. Ruben ajuda-te a escolher os diagramas apropriados, além do DER conceptual.</w:t>
      </w:r>
    </w:p>
  </w:comment>
  <w:comment w:id="46" w:author="Celson Lima" w:date="2014-10-03T12:57:00Z" w:initials="CL">
    <w:p w14:paraId="76EDE1AD" w14:textId="3322415E" w:rsidR="005249BD" w:rsidRDefault="005249BD">
      <w:pPr>
        <w:pStyle w:val="CommentText"/>
      </w:pPr>
      <w:r>
        <w:rPr>
          <w:rStyle w:val="CommentReference"/>
        </w:rPr>
        <w:annotationRef/>
      </w:r>
      <w:r>
        <w:t>Aqui é o que foi implementado. Começas por mapear /identificar as tecnologias que usaste para “instanciar” a tua solução conceptual, OK?</w:t>
      </w:r>
    </w:p>
    <w:p w14:paraId="279C52D3" w14:textId="2360AB08" w:rsidR="005249BD" w:rsidRDefault="005249BD">
      <w:pPr>
        <w:pStyle w:val="CommentText"/>
      </w:pPr>
      <w:r>
        <w:t xml:space="preserve">Depois segues para a </w:t>
      </w:r>
      <w:proofErr w:type="spellStart"/>
      <w:r>
        <w:t>descriçnao</w:t>
      </w:r>
      <w:proofErr w:type="spellEnd"/>
      <w:r>
        <w:t xml:space="preserve"> da implementação. </w:t>
      </w:r>
    </w:p>
    <w:p w14:paraId="1E2C4506" w14:textId="48D945AC" w:rsidR="005249BD" w:rsidRDefault="005249BD">
      <w:pPr>
        <w:pStyle w:val="CommentText"/>
      </w:pPr>
      <w:r>
        <w:t>Tal como está aqui eu não entendo como pensas em atacar o capítulo.</w:t>
      </w:r>
    </w:p>
  </w:comment>
  <w:comment w:id="44" w:author="Ruben" w:date="2014-10-02T15:11:00Z" w:initials="R">
    <w:p w14:paraId="71E381D9" w14:textId="77777777" w:rsidR="009B04E9" w:rsidRDefault="009B04E9">
      <w:pPr>
        <w:pStyle w:val="CommentText"/>
      </w:pPr>
      <w:r>
        <w:rPr>
          <w:rStyle w:val="CommentReference"/>
        </w:rPr>
        <w:annotationRef/>
      </w:r>
      <w:r>
        <w:t xml:space="preserve">Talvez juntasse isto tudo num só capítulo. Acima falaste no teu modelo conceptual. Aqui irás falar na tua prova de conceito. Como modelaste e como a implementaste. Para a parte de modelação incluia uns casos de uso. Para a implementação:arquitectura tecnológica, tecnologias usadas, </w:t>
      </w:r>
      <w:r w:rsidR="00497626">
        <w:t>etc..</w:t>
      </w:r>
    </w:p>
  </w:comment>
  <w:comment w:id="47" w:author="Ruben" w:date="2014-10-02T15:12:00Z" w:initials="R">
    <w:p w14:paraId="3FF944F6" w14:textId="77777777" w:rsidR="00497626" w:rsidRDefault="00497626">
      <w:pPr>
        <w:pStyle w:val="CommentText"/>
      </w:pPr>
      <w:r>
        <w:rPr>
          <w:rStyle w:val="CommentReference"/>
        </w:rPr>
        <w:annotationRef/>
      </w:r>
      <w:r>
        <w:t>Validação e análise complementada com uns print screens da aplicação a correr e extrair relações. Poderemos depois pensar em algumas métricas de validação.</w:t>
      </w:r>
    </w:p>
  </w:comment>
  <w:comment w:id="48" w:author="Celson Lima" w:date="2014-10-03T13:00:00Z" w:initials="CL">
    <w:p w14:paraId="54B56A37" w14:textId="37763810" w:rsidR="007E5D1C" w:rsidRDefault="007E5D1C">
      <w:pPr>
        <w:pStyle w:val="CommentText"/>
      </w:pPr>
      <w:r>
        <w:rPr>
          <w:rStyle w:val="CommentReference"/>
        </w:rPr>
        <w:annotationRef/>
      </w:r>
      <w:r>
        <w:t>Não entendo nada do que está aqui. Depois da implementação, tens que mostrar um “</w:t>
      </w:r>
      <w:proofErr w:type="spellStart"/>
      <w:r>
        <w:t>assessment</w:t>
      </w:r>
      <w:proofErr w:type="spellEnd"/>
      <w:r>
        <w:t xml:space="preserve">” do teu trabalho e discutir este </w:t>
      </w:r>
      <w:proofErr w:type="spellStart"/>
      <w:r>
        <w:t>assessment</w:t>
      </w:r>
      <w:proofErr w:type="spellEnd"/>
      <w:r>
        <w:t>. “Use Cases” estão totalmente fora de contexto, são instrumentos UML para modelagem conceptual, lá no cap. 3.</w:t>
      </w:r>
    </w:p>
  </w:comment>
  <w:comment w:id="49" w:author="Celson Lima" w:date="2014-10-03T13:02:00Z" w:initials="CL">
    <w:p w14:paraId="4BC9A669" w14:textId="77777777" w:rsidR="007E5D1C" w:rsidRDefault="007E5D1C">
      <w:pPr>
        <w:pStyle w:val="CommentText"/>
      </w:pPr>
      <w:ins w:id="54" w:author="Celson Lima" w:date="2014-10-03T13:00:00Z">
        <w:r>
          <w:rPr>
            <w:rStyle w:val="CommentReference"/>
          </w:rPr>
          <w:annotationRef/>
        </w:r>
      </w:ins>
      <w:r>
        <w:t xml:space="preserve">É importante colocares o </w:t>
      </w:r>
      <w:proofErr w:type="spellStart"/>
      <w:r>
        <w:t>paper</w:t>
      </w:r>
      <w:proofErr w:type="spellEnd"/>
      <w:r>
        <w:t>.</w:t>
      </w:r>
    </w:p>
    <w:p w14:paraId="3EFC4359" w14:textId="52563BD6" w:rsidR="007E5D1C" w:rsidRDefault="007E5D1C">
      <w:pPr>
        <w:pStyle w:val="CommentText"/>
      </w:pPr>
      <w:r>
        <w:t>E aqui tem que ficar PATENTE a ligação com o capítulo 1, OK? Lá pro</w:t>
      </w:r>
      <w:proofErr w:type="spellStart"/>
      <w:r w:rsidR="00CF70BC">
        <w:t>m</w:t>
      </w:r>
      <w:proofErr w:type="spellEnd"/>
      <w:r w:rsidR="00CF70BC">
        <w:t xml:space="preserve">eteste o que querias fazer (expected outcomes) e aqui APRESENTAS os resultados que alcançaste. Tens graus de liberdade para </w:t>
      </w:r>
      <w:proofErr w:type="spellStart"/>
      <w:r w:rsidR="00CF70BC">
        <w:t>n˜å</w:t>
      </w:r>
      <w:proofErr w:type="spellEnd"/>
      <w:r w:rsidR="00CF70BC">
        <w:t xml:space="preserve">o teres alcançado todos ou para teres alcançado goals que </w:t>
      </w:r>
      <w:proofErr w:type="spellStart"/>
      <w:r w:rsidR="00CF70BC">
        <w:t>n˜</w:t>
      </w:r>
      <w:r w:rsidR="00CF70BC">
        <w:t>åo</w:t>
      </w:r>
      <w:proofErr w:type="spellEnd"/>
      <w:r w:rsidR="00CF70BC">
        <w:t xml:space="preserve"> estavam na lista dos prometidos (paper, por exemplo).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C298C"/>
    <w:multiLevelType w:val="hybridMultilevel"/>
    <w:tmpl w:val="158A9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E5E46"/>
    <w:multiLevelType w:val="hybridMultilevel"/>
    <w:tmpl w:val="582E706C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90B73"/>
    <w:multiLevelType w:val="hybridMultilevel"/>
    <w:tmpl w:val="CC0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A7404"/>
    <w:multiLevelType w:val="multilevel"/>
    <w:tmpl w:val="E6D650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ACE0DD2"/>
    <w:multiLevelType w:val="hybridMultilevel"/>
    <w:tmpl w:val="4FB40BA8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96882"/>
    <w:multiLevelType w:val="hybridMultilevel"/>
    <w:tmpl w:val="15EEA826"/>
    <w:lvl w:ilvl="0" w:tplc="4942C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440B2"/>
    <w:multiLevelType w:val="hybridMultilevel"/>
    <w:tmpl w:val="582AAA84"/>
    <w:lvl w:ilvl="0" w:tplc="766A2F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  <w:num w:numId="14">
    <w:abstractNumId w:val="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62"/>
    <w:rsid w:val="0005225A"/>
    <w:rsid w:val="00097EAE"/>
    <w:rsid w:val="000A1CC7"/>
    <w:rsid w:val="000A3EA2"/>
    <w:rsid w:val="00180E88"/>
    <w:rsid w:val="00217AEE"/>
    <w:rsid w:val="0029324F"/>
    <w:rsid w:val="003A54E4"/>
    <w:rsid w:val="003E6CBC"/>
    <w:rsid w:val="00497626"/>
    <w:rsid w:val="004D179D"/>
    <w:rsid w:val="004E0E23"/>
    <w:rsid w:val="004E70AA"/>
    <w:rsid w:val="005249BD"/>
    <w:rsid w:val="00524DA9"/>
    <w:rsid w:val="005503DB"/>
    <w:rsid w:val="00565A39"/>
    <w:rsid w:val="00575B43"/>
    <w:rsid w:val="006153EC"/>
    <w:rsid w:val="006568D3"/>
    <w:rsid w:val="006A3C9D"/>
    <w:rsid w:val="006B2149"/>
    <w:rsid w:val="00725D4A"/>
    <w:rsid w:val="007E5D1C"/>
    <w:rsid w:val="00824401"/>
    <w:rsid w:val="00843719"/>
    <w:rsid w:val="008645E0"/>
    <w:rsid w:val="009608DD"/>
    <w:rsid w:val="009B04E9"/>
    <w:rsid w:val="00A20AAD"/>
    <w:rsid w:val="00AB2D0A"/>
    <w:rsid w:val="00AB3962"/>
    <w:rsid w:val="00AB56E7"/>
    <w:rsid w:val="00AD5E21"/>
    <w:rsid w:val="00BB0B69"/>
    <w:rsid w:val="00C1294D"/>
    <w:rsid w:val="00C266E8"/>
    <w:rsid w:val="00C32E3E"/>
    <w:rsid w:val="00C4024C"/>
    <w:rsid w:val="00CA6C8B"/>
    <w:rsid w:val="00CE43E3"/>
    <w:rsid w:val="00CF70BC"/>
    <w:rsid w:val="00D30EE6"/>
    <w:rsid w:val="00DC57C0"/>
    <w:rsid w:val="00DF5098"/>
    <w:rsid w:val="00ED3F34"/>
    <w:rsid w:val="00F82690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B08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65A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5A39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65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A1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C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CC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E5D1C"/>
    <w:pPr>
      <w:spacing w:line="240" w:lineRule="auto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65A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5A39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65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A1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C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CC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C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E5D1C"/>
    <w:pPr>
      <w:spacing w:line="240" w:lineRule="auto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A33B486-C974-2543-935B-178C1FE8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2988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Paiva</dc:creator>
  <cp:lastModifiedBy>Celson Lima</cp:lastModifiedBy>
  <cp:revision>2</cp:revision>
  <dcterms:created xsi:type="dcterms:W3CDTF">2014-10-03T17:02:00Z</dcterms:created>
  <dcterms:modified xsi:type="dcterms:W3CDTF">2014-10-03T17:02:00Z</dcterms:modified>
</cp:coreProperties>
</file>