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44D" w:rsidRDefault="0071444D" w:rsidP="006519AA">
      <w:pPr>
        <w:rPr>
          <w:sz w:val="20"/>
          <w:lang w:val="en-GB"/>
        </w:rPr>
      </w:pPr>
    </w:p>
    <w:p w:rsidR="006519AA" w:rsidRDefault="006519AA" w:rsidP="006519AA">
      <w:pPr>
        <w:rPr>
          <w:sz w:val="20"/>
          <w:lang w:val="en-GB"/>
        </w:rPr>
      </w:pPr>
      <w:r>
        <w:rPr>
          <w:sz w:val="20"/>
          <w:lang w:val="en-GB"/>
        </w:rPr>
        <w:t>Chapter 1 – Introduction</w:t>
      </w:r>
      <w:r w:rsidR="00A620C9">
        <w:rPr>
          <w:sz w:val="20"/>
          <w:lang w:val="en-GB"/>
        </w:rPr>
        <w:t xml:space="preserve"> (planning)</w:t>
      </w:r>
    </w:p>
    <w:p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rsidR="00C20617" w:rsidRDefault="00C20617" w:rsidP="006519AA">
      <w:pPr>
        <w:rPr>
          <w:sz w:val="20"/>
          <w:lang w:val="en-GB"/>
        </w:rPr>
      </w:pPr>
    </w:p>
    <w:p w:rsidR="004D5CCB" w:rsidRDefault="004D5CCB" w:rsidP="006519AA">
      <w:pPr>
        <w:rPr>
          <w:sz w:val="20"/>
          <w:lang w:val="en-GB"/>
        </w:rPr>
      </w:pPr>
    </w:p>
    <w:p w:rsidR="006519AA" w:rsidRDefault="00AC4022" w:rsidP="006519AA">
      <w:pPr>
        <w:rPr>
          <w:sz w:val="20"/>
          <w:lang w:val="en-GB"/>
        </w:rPr>
      </w:pPr>
      <w:r>
        <w:rPr>
          <w:sz w:val="20"/>
          <w:lang w:val="en-GB"/>
        </w:rPr>
        <w:t xml:space="preserve">1P - </w:t>
      </w:r>
      <w:r w:rsidR="006519AA">
        <w:rPr>
          <w:sz w:val="20"/>
          <w:lang w:val="en-GB"/>
        </w:rPr>
        <w:t>Communication process/Languages/Vocabularies</w:t>
      </w:r>
    </w:p>
    <w:p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rsidR="00AF20F7" w:rsidRDefault="00333787" w:rsidP="006519AA">
      <w:pPr>
        <w:pStyle w:val="ListParagraph"/>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rsidR="006519AA" w:rsidRDefault="00333787" w:rsidP="006519AA">
      <w:pPr>
        <w:pStyle w:val="ListParagraph"/>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rsidR="006519AA" w:rsidRPr="006519AA" w:rsidRDefault="006519AA" w:rsidP="006519AA">
      <w:pPr>
        <w:pStyle w:val="ListParagraph"/>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rsidR="006519AA" w:rsidRDefault="006519AA" w:rsidP="00AF20F7">
      <w:pPr>
        <w:ind w:firstLine="708"/>
        <w:rPr>
          <w:sz w:val="20"/>
          <w:lang w:val="en-GB"/>
        </w:rPr>
      </w:pPr>
      <w:r>
        <w:rPr>
          <w:sz w:val="20"/>
          <w:lang w:val="en-GB"/>
        </w:rPr>
        <w:t xml:space="preserve">Why use an ontology? </w:t>
      </w:r>
    </w:p>
    <w:p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rsidR="001C2F41" w:rsidRDefault="001C2F41" w:rsidP="006519AA">
      <w:pPr>
        <w:rPr>
          <w:sz w:val="20"/>
          <w:lang w:val="en-GB"/>
        </w:rPr>
      </w:pPr>
      <w:r>
        <w:rPr>
          <w:sz w:val="20"/>
          <w:lang w:val="en-GB"/>
        </w:rPr>
        <w:tab/>
        <w:t>Static</w:t>
      </w:r>
    </w:p>
    <w:p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rsidR="006519AA" w:rsidRDefault="001C2F41" w:rsidP="001C2F41">
      <w:pPr>
        <w:ind w:firstLine="708"/>
        <w:rPr>
          <w:sz w:val="20"/>
          <w:lang w:val="en-GB"/>
        </w:rPr>
      </w:pPr>
      <w:r>
        <w:rPr>
          <w:sz w:val="20"/>
          <w:lang w:val="en-GB"/>
        </w:rPr>
        <w:t>Require high maintenance</w:t>
      </w:r>
    </w:p>
    <w:p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rsidR="0034229D" w:rsidRDefault="0034229D" w:rsidP="00D4267B">
      <w:pPr>
        <w:rPr>
          <w:sz w:val="20"/>
          <w:lang w:val="en-GB"/>
        </w:rPr>
      </w:pPr>
    </w:p>
    <w:p w:rsidR="000A711D" w:rsidRDefault="000A711D" w:rsidP="00D4267B">
      <w:pPr>
        <w:rPr>
          <w:sz w:val="20"/>
          <w:lang w:val="en-GB"/>
        </w:rPr>
      </w:pPr>
    </w:p>
    <w:p w:rsidR="001B1C4C" w:rsidRDefault="001B1C4C" w:rsidP="00D4267B">
      <w:pPr>
        <w:rPr>
          <w:sz w:val="20"/>
          <w:lang w:val="en-GB"/>
        </w:rPr>
      </w:pPr>
    </w:p>
    <w:p w:rsidR="000A711D" w:rsidRDefault="000A711D" w:rsidP="00D4267B">
      <w:pPr>
        <w:rPr>
          <w:sz w:val="20"/>
          <w:lang w:val="en-GB"/>
        </w:rPr>
      </w:pPr>
    </w:p>
    <w:p w:rsidR="000A711D" w:rsidRDefault="000A711D" w:rsidP="00D4267B">
      <w:pPr>
        <w:rPr>
          <w:sz w:val="20"/>
          <w:lang w:val="en-GB"/>
        </w:rPr>
      </w:pPr>
    </w:p>
    <w:p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rsidR="00D4267B" w:rsidRPr="00091CA6" w:rsidRDefault="00080BD2" w:rsidP="00D4267B">
      <w:pPr>
        <w:pStyle w:val="ListParagraph"/>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rsidR="00C9769B" w:rsidRPr="00091CA6" w:rsidRDefault="00C9769B" w:rsidP="00C9769B">
      <w:pPr>
        <w:pStyle w:val="ListParagraph"/>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rsidR="00D4267B" w:rsidRPr="00091CA6" w:rsidRDefault="00D4267B" w:rsidP="00D4267B">
      <w:pPr>
        <w:pStyle w:val="ListParagraph"/>
        <w:numPr>
          <w:ilvl w:val="0"/>
          <w:numId w:val="12"/>
        </w:numPr>
        <w:rPr>
          <w:sz w:val="20"/>
          <w:lang w:val="en-GB"/>
        </w:rPr>
      </w:pPr>
      <w:r w:rsidRPr="00091CA6">
        <w:rPr>
          <w:sz w:val="20"/>
          <w:lang w:val="en-GB"/>
        </w:rPr>
        <w:t>What can be done to measure a relation and find its meaning?</w:t>
      </w:r>
    </w:p>
    <w:p w:rsidR="00D4267B" w:rsidRPr="00091CA6" w:rsidRDefault="00D4267B" w:rsidP="00D4267B">
      <w:pPr>
        <w:pStyle w:val="ListParagraph"/>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Pr="00091CA6" w:rsidRDefault="00D4267B" w:rsidP="00080BD2">
      <w:pPr>
        <w:rPr>
          <w:sz w:val="20"/>
          <w:lang w:val="en-GB"/>
        </w:rPr>
      </w:pPr>
      <w:r w:rsidRPr="00091CA6">
        <w:rPr>
          <w:sz w:val="20"/>
          <w:lang w:val="en-GB"/>
        </w:rPr>
        <w:t xml:space="preserve">Research question: </w:t>
      </w:r>
    </w:p>
    <w:p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rsidR="00080BD2" w:rsidRPr="00091CA6" w:rsidRDefault="00080BD2" w:rsidP="00080BD2">
      <w:pPr>
        <w:rPr>
          <w:sz w:val="20"/>
          <w:lang w:val="en-GB"/>
        </w:rPr>
      </w:pPr>
      <w:r w:rsidRPr="00091CA6">
        <w:rPr>
          <w:sz w:val="20"/>
          <w:lang w:val="en-GB"/>
        </w:rPr>
        <w:t xml:space="preserve">Hypothesis: </w:t>
      </w:r>
    </w:p>
    <w:p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rsidR="00D4267B" w:rsidRPr="00091CA6" w:rsidRDefault="00D4267B" w:rsidP="00D4267B">
      <w:pPr>
        <w:pStyle w:val="ListParagraph"/>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rsidR="00D4267B" w:rsidRPr="00091CA6" w:rsidRDefault="00D4267B" w:rsidP="00D4267B">
      <w:pPr>
        <w:pStyle w:val="ListParagraph"/>
        <w:numPr>
          <w:ilvl w:val="0"/>
          <w:numId w:val="11"/>
        </w:numPr>
        <w:rPr>
          <w:sz w:val="20"/>
          <w:lang w:val="en-GB"/>
        </w:rPr>
      </w:pPr>
      <w:r w:rsidRPr="00091CA6">
        <w:rPr>
          <w:sz w:val="20"/>
          <w:lang w:val="en-GB"/>
        </w:rPr>
        <w:t xml:space="preserve">How to discover the domain of a set of words? </w:t>
      </w:r>
    </w:p>
    <w:p w:rsidR="00D4267B" w:rsidRPr="00091CA6" w:rsidRDefault="00D4267B" w:rsidP="00D4267B">
      <w:pPr>
        <w:rPr>
          <w:sz w:val="20"/>
          <w:lang w:val="en-GB"/>
        </w:rPr>
      </w:pPr>
    </w:p>
    <w:p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rsidR="00D4267B" w:rsidRPr="00091CA6" w:rsidRDefault="00D4267B" w:rsidP="00D4267B">
      <w:pPr>
        <w:rPr>
          <w:sz w:val="20"/>
          <w:lang w:val="en-GB"/>
        </w:rPr>
      </w:pPr>
      <w:r w:rsidRPr="00091CA6">
        <w:rPr>
          <w:sz w:val="20"/>
          <w:lang w:val="en-GB"/>
        </w:rPr>
        <w:t xml:space="preserve">Present the way that I will propose solutions to research questions. </w:t>
      </w:r>
    </w:p>
    <w:p w:rsidR="00D4267B" w:rsidRPr="00091CA6" w:rsidRDefault="00D4267B" w:rsidP="00D4267B">
      <w:pPr>
        <w:pStyle w:val="ListParagraph"/>
        <w:numPr>
          <w:ilvl w:val="0"/>
          <w:numId w:val="11"/>
        </w:numPr>
        <w:rPr>
          <w:sz w:val="20"/>
          <w:lang w:val="en-GB"/>
        </w:rPr>
      </w:pPr>
      <w:r w:rsidRPr="00091CA6">
        <w:rPr>
          <w:sz w:val="20"/>
          <w:lang w:val="en-GB"/>
        </w:rPr>
        <w:t xml:space="preserve"> How to address the problems? </w:t>
      </w:r>
    </w:p>
    <w:p w:rsidR="00D4267B" w:rsidRPr="00091CA6" w:rsidRDefault="00D4267B" w:rsidP="00D4267B">
      <w:pPr>
        <w:pStyle w:val="ListParagraph"/>
        <w:numPr>
          <w:ilvl w:val="0"/>
          <w:numId w:val="11"/>
        </w:numPr>
        <w:rPr>
          <w:sz w:val="20"/>
          <w:lang w:val="en-GB"/>
        </w:rPr>
      </w:pPr>
      <w:r w:rsidRPr="00091CA6">
        <w:rPr>
          <w:sz w:val="20"/>
          <w:lang w:val="en-GB"/>
        </w:rPr>
        <w:t xml:space="preserve">What techniques to use? </w:t>
      </w:r>
    </w:p>
    <w:p w:rsidR="00D4267B" w:rsidRPr="00091CA6" w:rsidRDefault="00D4267B" w:rsidP="00D4267B">
      <w:pPr>
        <w:pStyle w:val="ListParagraph"/>
        <w:numPr>
          <w:ilvl w:val="0"/>
          <w:numId w:val="11"/>
        </w:numPr>
        <w:rPr>
          <w:sz w:val="20"/>
          <w:lang w:val="en-GB"/>
        </w:rPr>
      </w:pPr>
      <w:r w:rsidRPr="00091CA6">
        <w:rPr>
          <w:sz w:val="20"/>
          <w:lang w:val="en-GB"/>
        </w:rPr>
        <w:t xml:space="preserve">Why are these techniques used to solve the problems, and not others? </w:t>
      </w:r>
    </w:p>
    <w:p w:rsidR="00D4267B" w:rsidRPr="00091CA6" w:rsidRDefault="00D4267B" w:rsidP="00D4267B">
      <w:pPr>
        <w:pStyle w:val="ListParagraph"/>
        <w:numPr>
          <w:ilvl w:val="0"/>
          <w:numId w:val="11"/>
        </w:numPr>
        <w:rPr>
          <w:sz w:val="20"/>
          <w:lang w:val="en-GB"/>
        </w:rPr>
      </w:pPr>
      <w:r w:rsidRPr="00091CA6">
        <w:rPr>
          <w:sz w:val="20"/>
          <w:lang w:val="en-GB"/>
        </w:rPr>
        <w:t>Develop a system, proof of concept, to present the results to domain experts.</w:t>
      </w:r>
    </w:p>
    <w:p w:rsidR="00080BD2" w:rsidRPr="00091CA6" w:rsidRDefault="00080BD2" w:rsidP="00D4267B">
      <w:pPr>
        <w:rPr>
          <w:sz w:val="20"/>
          <w:lang w:val="en-GB"/>
        </w:rPr>
      </w:pPr>
    </w:p>
    <w:p w:rsidR="00080BD2" w:rsidRPr="00091CA6" w:rsidRDefault="00080BD2" w:rsidP="00D4267B">
      <w:pPr>
        <w:rPr>
          <w:sz w:val="20"/>
          <w:lang w:val="en-GB"/>
        </w:rPr>
      </w:pPr>
      <w:r w:rsidRPr="00091CA6">
        <w:rPr>
          <w:sz w:val="20"/>
          <w:lang w:val="en-GB"/>
        </w:rPr>
        <w:t>Section 1.3 – Context of work</w:t>
      </w:r>
    </w:p>
    <w:p w:rsidR="00080BD2" w:rsidRPr="008E1520" w:rsidRDefault="00080BD2" w:rsidP="00080BD2">
      <w:pPr>
        <w:pStyle w:val="ListParagraph"/>
        <w:numPr>
          <w:ilvl w:val="0"/>
          <w:numId w:val="11"/>
        </w:numPr>
        <w:rPr>
          <w:sz w:val="20"/>
        </w:rPr>
      </w:pPr>
      <w:r w:rsidRPr="008E1520">
        <w:rPr>
          <w:sz w:val="20"/>
        </w:rPr>
        <w:t>Falar onde foi desenvolvido o trabalho</w:t>
      </w:r>
    </w:p>
    <w:p w:rsidR="00080BD2" w:rsidRPr="008E1520" w:rsidRDefault="00080BD2" w:rsidP="00080BD2">
      <w:pPr>
        <w:pStyle w:val="ListParagraph"/>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rsidR="00080BD2" w:rsidRPr="008E1520" w:rsidRDefault="00080BD2" w:rsidP="00080BD2">
      <w:pPr>
        <w:pStyle w:val="ListParagraph"/>
        <w:numPr>
          <w:ilvl w:val="0"/>
          <w:numId w:val="11"/>
        </w:numPr>
        <w:rPr>
          <w:sz w:val="20"/>
        </w:rPr>
      </w:pPr>
      <w:r w:rsidRPr="008E1520">
        <w:rPr>
          <w:sz w:val="20"/>
        </w:rPr>
        <w:t>Enquadramento da tese de doutoramento do Ruben e a minha contribuição para a mesma.</w:t>
      </w:r>
    </w:p>
    <w:p w:rsidR="00080BD2" w:rsidRPr="008E1520" w:rsidRDefault="00080BD2" w:rsidP="00080BD2">
      <w:pPr>
        <w:pStyle w:val="ListParagraph"/>
        <w:rPr>
          <w:sz w:val="20"/>
        </w:rPr>
      </w:pPr>
    </w:p>
    <w:p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rsidR="00D4267B" w:rsidRPr="00091CA6" w:rsidRDefault="00080BD2" w:rsidP="00D4267B">
      <w:pPr>
        <w:rPr>
          <w:sz w:val="20"/>
          <w:lang w:val="en-GB"/>
        </w:rPr>
      </w:pPr>
      <w:r w:rsidRPr="00091CA6">
        <w:rPr>
          <w:sz w:val="20"/>
          <w:lang w:val="en-GB"/>
        </w:rPr>
        <w:tab/>
      </w:r>
    </w:p>
    <w:p w:rsidR="00970F2A" w:rsidRPr="00091CA6" w:rsidRDefault="00D4267B" w:rsidP="00D4267B">
      <w:pPr>
        <w:rPr>
          <w:sz w:val="20"/>
          <w:lang w:val="en-GB"/>
        </w:rPr>
      </w:pPr>
      <w:r w:rsidRPr="00091CA6">
        <w:rPr>
          <w:sz w:val="20"/>
          <w:lang w:val="en-GB"/>
        </w:rPr>
        <w:t xml:space="preserve">Chapter 2 – Controlled Vocabularies </w:t>
      </w:r>
    </w:p>
    <w:p w:rsidR="00D4267B" w:rsidRPr="00091CA6" w:rsidRDefault="00D4267B" w:rsidP="00970F2A">
      <w:pPr>
        <w:pStyle w:val="ListParagraph"/>
        <w:numPr>
          <w:ilvl w:val="0"/>
          <w:numId w:val="11"/>
        </w:numPr>
        <w:rPr>
          <w:sz w:val="20"/>
          <w:lang w:val="en-GB"/>
        </w:rPr>
      </w:pPr>
      <w:r w:rsidRPr="00091CA6">
        <w:rPr>
          <w:sz w:val="20"/>
          <w:lang w:val="en-GB"/>
        </w:rPr>
        <w:t>(What are they? What do they represent?)</w:t>
      </w:r>
    </w:p>
    <w:p w:rsidR="00D4267B" w:rsidRPr="00091CA6" w:rsidRDefault="00D4267B" w:rsidP="00D4267B">
      <w:pPr>
        <w:pStyle w:val="ListParagraph"/>
        <w:numPr>
          <w:ilvl w:val="0"/>
          <w:numId w:val="11"/>
        </w:numPr>
        <w:rPr>
          <w:sz w:val="20"/>
          <w:lang w:val="en-GB"/>
        </w:rPr>
      </w:pPr>
      <w:r w:rsidRPr="00091CA6">
        <w:rPr>
          <w:sz w:val="20"/>
          <w:lang w:val="en-GB"/>
        </w:rPr>
        <w:t>What forms of representation of information exist?</w:t>
      </w:r>
    </w:p>
    <w:p w:rsidR="00D4267B" w:rsidRPr="00091CA6" w:rsidRDefault="00D4267B" w:rsidP="00D4267B">
      <w:pPr>
        <w:pStyle w:val="ListParagraph"/>
        <w:numPr>
          <w:ilvl w:val="0"/>
          <w:numId w:val="11"/>
        </w:numPr>
        <w:rPr>
          <w:sz w:val="20"/>
          <w:lang w:val="en-GB"/>
        </w:rPr>
      </w:pPr>
      <w:r w:rsidRPr="00091CA6">
        <w:rPr>
          <w:sz w:val="20"/>
          <w:lang w:val="en-GB"/>
        </w:rPr>
        <w:t>Ontologies (Definition, Construction, relations, concepts)</w:t>
      </w:r>
    </w:p>
    <w:p w:rsidR="00D4267B" w:rsidRPr="00091CA6" w:rsidRDefault="00D4267B" w:rsidP="00D4267B">
      <w:pPr>
        <w:pStyle w:val="ListParagraph"/>
        <w:rPr>
          <w:sz w:val="20"/>
          <w:lang w:val="en-GB"/>
        </w:rPr>
      </w:pPr>
      <w:r w:rsidRPr="00091CA6">
        <w:rPr>
          <w:sz w:val="20"/>
          <w:lang w:val="en-GB"/>
        </w:rPr>
        <w:t xml:space="preserve">What is an ontology? What is it utility? How to construct one? Languages to represent it. </w:t>
      </w:r>
    </w:p>
    <w:p w:rsidR="001B7EEB" w:rsidRDefault="00505AFE" w:rsidP="00D4267B">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rsidR="00505AFE" w:rsidRDefault="00505AFE" w:rsidP="00D4267B">
      <w:pPr>
        <w:pStyle w:val="ListParagraph"/>
        <w:numPr>
          <w:ilvl w:val="0"/>
          <w:numId w:val="11"/>
        </w:numPr>
        <w:rPr>
          <w:sz w:val="20"/>
          <w:lang w:val="en-GB"/>
        </w:rPr>
      </w:pPr>
      <w:r w:rsidRPr="00091CA6">
        <w:rPr>
          <w:sz w:val="20"/>
          <w:lang w:val="en-GB"/>
        </w:rPr>
        <w:t>Ontology learning</w:t>
      </w:r>
    </w:p>
    <w:p w:rsidR="00D4267B" w:rsidRPr="00091CA6" w:rsidRDefault="00D4267B" w:rsidP="00D4267B">
      <w:pPr>
        <w:pStyle w:val="ListParagraph"/>
        <w:numPr>
          <w:ilvl w:val="0"/>
          <w:numId w:val="11"/>
        </w:numPr>
        <w:rPr>
          <w:sz w:val="20"/>
          <w:lang w:val="en-GB"/>
        </w:rPr>
      </w:pPr>
      <w:r w:rsidRPr="00091CA6">
        <w:rPr>
          <w:sz w:val="20"/>
          <w:lang w:val="en-GB"/>
        </w:rPr>
        <w:t>Relations (meaning)</w:t>
      </w:r>
    </w:p>
    <w:p w:rsidR="00D4267B" w:rsidRPr="00505AFE" w:rsidRDefault="00D4267B" w:rsidP="00505AFE">
      <w:pPr>
        <w:pStyle w:val="ListParagraph"/>
        <w:numPr>
          <w:ilvl w:val="0"/>
          <w:numId w:val="11"/>
        </w:numPr>
        <w:rPr>
          <w:sz w:val="20"/>
          <w:lang w:val="en-GB"/>
        </w:rPr>
      </w:pPr>
      <w:r w:rsidRPr="00091CA6">
        <w:rPr>
          <w:sz w:val="20"/>
          <w:lang w:val="en-GB"/>
        </w:rPr>
        <w:t xml:space="preserve">Concepts </w:t>
      </w:r>
    </w:p>
    <w:p w:rsidR="00D4267B" w:rsidRPr="00091CA6" w:rsidRDefault="00D4267B" w:rsidP="00D4267B">
      <w:pPr>
        <w:pStyle w:val="ListParagraph"/>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rsidR="00D4267B" w:rsidRPr="00091CA6" w:rsidRDefault="00D4267B" w:rsidP="00D4267B">
      <w:pPr>
        <w:pStyle w:val="ListParagraph"/>
        <w:rPr>
          <w:sz w:val="20"/>
          <w:lang w:val="en-GB"/>
        </w:rPr>
      </w:pPr>
    </w:p>
    <w:p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rsidR="00D4267B" w:rsidRPr="00091CA6" w:rsidRDefault="00D4267B" w:rsidP="00D4267B">
      <w:pPr>
        <w:pStyle w:val="ListParagraph"/>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rsidR="00D4267B" w:rsidRPr="00091CA6" w:rsidRDefault="00D4267B" w:rsidP="00D4267B">
      <w:pPr>
        <w:pStyle w:val="ListParagraph"/>
        <w:numPr>
          <w:ilvl w:val="0"/>
          <w:numId w:val="11"/>
        </w:numPr>
        <w:rPr>
          <w:sz w:val="20"/>
          <w:lang w:val="en-GB"/>
        </w:rPr>
      </w:pPr>
      <w:r w:rsidRPr="00091CA6">
        <w:rPr>
          <w:sz w:val="20"/>
          <w:lang w:val="en-GB"/>
        </w:rPr>
        <w:t>Association Rules (Definition, Rules)</w:t>
      </w:r>
    </w:p>
    <w:p w:rsidR="00D4267B" w:rsidRPr="00091CA6" w:rsidRDefault="00D4267B" w:rsidP="00D4267B">
      <w:pPr>
        <w:pStyle w:val="ListParagraph"/>
        <w:numPr>
          <w:ilvl w:val="1"/>
          <w:numId w:val="11"/>
        </w:numPr>
        <w:rPr>
          <w:sz w:val="20"/>
          <w:lang w:val="en-GB"/>
        </w:rPr>
      </w:pPr>
      <w:r w:rsidRPr="00091CA6">
        <w:rPr>
          <w:sz w:val="20"/>
          <w:lang w:val="en-GB"/>
        </w:rPr>
        <w:t>Algorithms to discover [ECLAT, APRIORI, FP-GROWTH]</w:t>
      </w:r>
    </w:p>
    <w:p w:rsidR="00D4267B" w:rsidRPr="00091CA6" w:rsidRDefault="00D4267B" w:rsidP="00D4267B">
      <w:pPr>
        <w:pStyle w:val="ListParagraph"/>
        <w:numPr>
          <w:ilvl w:val="1"/>
          <w:numId w:val="11"/>
        </w:numPr>
        <w:rPr>
          <w:sz w:val="20"/>
          <w:lang w:val="en-GB"/>
        </w:rPr>
      </w:pPr>
      <w:r w:rsidRPr="00091CA6">
        <w:rPr>
          <w:sz w:val="20"/>
          <w:lang w:val="en-GB"/>
        </w:rPr>
        <w:t>Weaknesses/Strengths between them</w:t>
      </w:r>
    </w:p>
    <w:p w:rsidR="00D4267B" w:rsidRPr="00091CA6" w:rsidRDefault="00D4267B" w:rsidP="00D4267B">
      <w:pPr>
        <w:pStyle w:val="ListParagraph"/>
        <w:numPr>
          <w:ilvl w:val="1"/>
          <w:numId w:val="11"/>
        </w:numPr>
        <w:rPr>
          <w:sz w:val="20"/>
          <w:lang w:val="en-GB"/>
        </w:rPr>
      </w:pPr>
      <w:r w:rsidRPr="00091CA6">
        <w:rPr>
          <w:sz w:val="20"/>
          <w:lang w:val="en-GB"/>
        </w:rPr>
        <w:t>Why FP-Growth?</w:t>
      </w:r>
    </w:p>
    <w:p w:rsidR="00D4267B" w:rsidRPr="00091CA6" w:rsidRDefault="00D4267B" w:rsidP="00D4267B">
      <w:pPr>
        <w:pStyle w:val="ListParagraph"/>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rsidR="00970F2A" w:rsidRPr="00091CA6" w:rsidRDefault="00970F2A" w:rsidP="00D4267B">
      <w:pPr>
        <w:rPr>
          <w:sz w:val="20"/>
          <w:lang w:val="en-GB"/>
        </w:rPr>
      </w:pPr>
      <w:r w:rsidRPr="00091CA6">
        <w:rPr>
          <w:sz w:val="20"/>
          <w:lang w:val="en-GB"/>
        </w:rPr>
        <w:t>- Explain conceptual model/solution</w:t>
      </w:r>
    </w:p>
    <w:p w:rsidR="00970F2A" w:rsidRPr="00091CA6" w:rsidRDefault="00970F2A" w:rsidP="00D4267B">
      <w:pPr>
        <w:rPr>
          <w:sz w:val="20"/>
          <w:lang w:val="en-GB"/>
        </w:rPr>
      </w:pPr>
      <w:r w:rsidRPr="00091CA6">
        <w:rPr>
          <w:sz w:val="20"/>
          <w:lang w:val="en-GB"/>
        </w:rPr>
        <w:t>- Describe an application example</w:t>
      </w:r>
    </w:p>
    <w:p w:rsidR="00684F66" w:rsidRPr="00091CA6" w:rsidRDefault="00684F66" w:rsidP="00684F66">
      <w:pPr>
        <w:rPr>
          <w:sz w:val="20"/>
          <w:lang w:val="en-GB"/>
        </w:rPr>
      </w:pPr>
      <w:r w:rsidRPr="00091CA6">
        <w:rPr>
          <w:sz w:val="20"/>
          <w:lang w:val="en-GB"/>
        </w:rPr>
        <w:tab/>
        <w:t>From unstructured information to knowledge representation and ontology structure</w:t>
      </w:r>
    </w:p>
    <w:p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rsidR="00970F2A" w:rsidRPr="00091CA6" w:rsidRDefault="00970F2A" w:rsidP="00D4267B">
      <w:pPr>
        <w:rPr>
          <w:sz w:val="20"/>
          <w:lang w:val="en-GB"/>
        </w:rPr>
      </w:pPr>
      <w:r w:rsidRPr="00091CA6">
        <w:rPr>
          <w:sz w:val="20"/>
          <w:lang w:val="en-GB"/>
        </w:rPr>
        <w:t>- Enrichment process</w:t>
      </w:r>
    </w:p>
    <w:p w:rsidR="00684F66" w:rsidRPr="00091CA6" w:rsidRDefault="00684F66" w:rsidP="00D4267B">
      <w:pPr>
        <w:rPr>
          <w:sz w:val="20"/>
          <w:lang w:val="en-GB"/>
        </w:rPr>
      </w:pPr>
      <w:r w:rsidRPr="00091CA6">
        <w:rPr>
          <w:sz w:val="20"/>
          <w:lang w:val="en-GB"/>
        </w:rPr>
        <w:tab/>
        <w:t>FP-Growth how to build and FP-Tree</w:t>
      </w:r>
    </w:p>
    <w:p w:rsidR="00684F66" w:rsidRPr="00091CA6" w:rsidRDefault="00684F66" w:rsidP="00D4267B">
      <w:pPr>
        <w:rPr>
          <w:sz w:val="20"/>
          <w:lang w:val="en-GB"/>
        </w:rPr>
      </w:pPr>
      <w:r w:rsidRPr="00091CA6">
        <w:rPr>
          <w:sz w:val="20"/>
          <w:lang w:val="en-GB"/>
        </w:rPr>
        <w:tab/>
        <w:t>Association rule evaluation</w:t>
      </w:r>
    </w:p>
    <w:p w:rsidR="00970F2A" w:rsidRPr="00091CA6" w:rsidRDefault="00970F2A" w:rsidP="00D4267B">
      <w:pPr>
        <w:rPr>
          <w:sz w:val="20"/>
          <w:lang w:val="en-GB"/>
        </w:rPr>
      </w:pPr>
      <w:r w:rsidRPr="00091CA6">
        <w:rPr>
          <w:sz w:val="20"/>
          <w:lang w:val="en-GB"/>
        </w:rPr>
        <w:t>- DER / MVC / UML Diagrams</w:t>
      </w:r>
    </w:p>
    <w:p w:rsidR="00684F66" w:rsidRPr="00091CA6" w:rsidRDefault="00684F66" w:rsidP="00D4267B">
      <w:pPr>
        <w:rPr>
          <w:sz w:val="20"/>
          <w:lang w:val="en-GB"/>
        </w:rPr>
      </w:pPr>
      <w:r w:rsidRPr="00091CA6">
        <w:rPr>
          <w:sz w:val="20"/>
          <w:lang w:val="en-GB"/>
        </w:rPr>
        <w:tab/>
        <w:t xml:space="preserve"> </w:t>
      </w:r>
    </w:p>
    <w:p w:rsidR="00970F2A" w:rsidRPr="00091CA6" w:rsidRDefault="00970F2A" w:rsidP="00D4267B">
      <w:pPr>
        <w:rPr>
          <w:sz w:val="20"/>
          <w:lang w:val="en-GB"/>
        </w:rPr>
      </w:pPr>
    </w:p>
    <w:p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rsidR="00D4267B" w:rsidRPr="00091CA6" w:rsidRDefault="00970F2A" w:rsidP="00D4267B">
      <w:pPr>
        <w:rPr>
          <w:sz w:val="20"/>
          <w:lang w:val="en-GB"/>
        </w:rPr>
      </w:pPr>
      <w:r w:rsidRPr="00091CA6">
        <w:rPr>
          <w:sz w:val="20"/>
          <w:lang w:val="en-GB"/>
        </w:rPr>
        <w:t>- What were the technologies used for the solution.</w:t>
      </w:r>
    </w:p>
    <w:p w:rsidR="00684F66" w:rsidRPr="00091CA6" w:rsidRDefault="00684F66" w:rsidP="00684F66">
      <w:pPr>
        <w:rPr>
          <w:sz w:val="20"/>
          <w:lang w:val="en-GB"/>
        </w:rPr>
      </w:pPr>
      <w:r w:rsidRPr="00091CA6">
        <w:rPr>
          <w:sz w:val="20"/>
          <w:lang w:val="en-GB"/>
        </w:rPr>
        <w:tab/>
        <w:t>Technologies used,</w:t>
      </w:r>
    </w:p>
    <w:p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rsidR="00D4267B" w:rsidRPr="00091CA6" w:rsidRDefault="00D4267B" w:rsidP="00D4267B">
      <w:pPr>
        <w:rPr>
          <w:sz w:val="20"/>
          <w:lang w:val="en-GB"/>
        </w:rPr>
      </w:pPr>
      <w:r w:rsidRPr="00091CA6">
        <w:rPr>
          <w:sz w:val="20"/>
          <w:lang w:val="en-GB"/>
        </w:rPr>
        <w:t>-  Front end</w:t>
      </w:r>
    </w:p>
    <w:p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rsidR="00530A72" w:rsidRPr="00091CA6" w:rsidRDefault="00530A72" w:rsidP="00530A72">
      <w:pPr>
        <w:pStyle w:val="ListParagraph"/>
        <w:numPr>
          <w:ilvl w:val="0"/>
          <w:numId w:val="11"/>
        </w:numPr>
        <w:rPr>
          <w:sz w:val="20"/>
          <w:lang w:val="en-GB"/>
        </w:rPr>
      </w:pPr>
      <w:r w:rsidRPr="00091CA6">
        <w:rPr>
          <w:sz w:val="20"/>
          <w:lang w:val="en-GB"/>
        </w:rPr>
        <w:t>Present list of relations discovered and discuss them</w:t>
      </w:r>
    </w:p>
    <w:p w:rsidR="00530A72" w:rsidRPr="00091CA6" w:rsidRDefault="00530A72" w:rsidP="00091CA6">
      <w:pPr>
        <w:pStyle w:val="ListParagraph"/>
        <w:numPr>
          <w:ilvl w:val="0"/>
          <w:numId w:val="11"/>
        </w:numPr>
        <w:ind w:left="708" w:hanging="348"/>
        <w:rPr>
          <w:sz w:val="20"/>
          <w:lang w:val="en-GB"/>
        </w:rPr>
      </w:pPr>
      <w:r w:rsidRPr="00091CA6">
        <w:rPr>
          <w:sz w:val="20"/>
          <w:lang w:val="en-GB"/>
        </w:rPr>
        <w:t>Present new concepts discovered</w:t>
      </w:r>
    </w:p>
    <w:p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rsidR="00530A72" w:rsidRPr="00091CA6" w:rsidRDefault="00530A72" w:rsidP="00D4267B">
      <w:pPr>
        <w:rPr>
          <w:sz w:val="20"/>
          <w:lang w:val="en-GB"/>
        </w:rPr>
      </w:pPr>
      <w:r w:rsidRPr="00091CA6">
        <w:rPr>
          <w:sz w:val="20"/>
          <w:lang w:val="en-GB"/>
        </w:rPr>
        <w:tab/>
        <w:t>- Evaluate if the goals reached success.</w:t>
      </w:r>
    </w:p>
    <w:p w:rsidR="00530A72" w:rsidRPr="00091CA6" w:rsidRDefault="00530A72" w:rsidP="00D4267B">
      <w:pPr>
        <w:rPr>
          <w:sz w:val="20"/>
          <w:lang w:val="en-GB"/>
        </w:rPr>
      </w:pPr>
      <w:r w:rsidRPr="00091CA6">
        <w:rPr>
          <w:sz w:val="20"/>
          <w:lang w:val="en-GB"/>
        </w:rPr>
        <w:tab/>
        <w:t>- Evaluate the achievement of the hypothesis</w:t>
      </w:r>
    </w:p>
    <w:p w:rsidR="00530A72" w:rsidRPr="00091CA6" w:rsidRDefault="00530A72" w:rsidP="00D4267B">
      <w:pPr>
        <w:rPr>
          <w:sz w:val="20"/>
          <w:lang w:val="en-GB"/>
        </w:rPr>
      </w:pPr>
      <w:r w:rsidRPr="00091CA6">
        <w:rPr>
          <w:sz w:val="20"/>
          <w:lang w:val="en-GB"/>
        </w:rPr>
        <w:tab/>
        <w:t xml:space="preserve">- Present the paper </w:t>
      </w:r>
    </w:p>
    <w:p w:rsidR="001B54C5" w:rsidRPr="00A620C9" w:rsidRDefault="001B54C5" w:rsidP="001B54C5">
      <w:pPr>
        <w:rPr>
          <w:highlight w:val="lightGray"/>
          <w:lang w:val="en-GB"/>
        </w:rPr>
      </w:pPr>
    </w:p>
    <w:p w:rsidR="008B30D6" w:rsidRDefault="008B30D6">
      <w:pPr>
        <w:rPr>
          <w:lang w:val="en-GB"/>
        </w:rPr>
        <w:sectPr w:rsidR="008B30D6" w:rsidSect="006568D3">
          <w:footerReference w:type="even" r:id="rId9"/>
          <w:pgSz w:w="11906" w:h="16838"/>
          <w:pgMar w:top="1417" w:right="1701" w:bottom="1417" w:left="1701" w:header="708" w:footer="708" w:gutter="0"/>
          <w:cols w:space="708"/>
          <w:docGrid w:linePitch="360"/>
        </w:sectPr>
      </w:pPr>
    </w:p>
    <w:p w:rsidR="0010099D" w:rsidRDefault="0010099D" w:rsidP="0010099D">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6E10" w:rsidRPr="00FA7AEF" w:rsidRDefault="00E36E10"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rsidR="00E36E10" w:rsidRPr="00EB6E31" w:rsidRDefault="00E36E10"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rsidR="00E36E10" w:rsidRPr="00FA7AEF" w:rsidRDefault="00E36E10"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rsidR="00E36E10" w:rsidRPr="00EB6E31" w:rsidRDefault="00E36E10" w:rsidP="0010099D">
                      <w:pPr>
                        <w:jc w:val="center"/>
                        <w:rPr>
                          <w:sz w:val="144"/>
                          <w:szCs w:val="144"/>
                        </w:rPr>
                      </w:pPr>
                    </w:p>
                  </w:txbxContent>
                </v:textbox>
                <w10:anchorlock/>
              </v:shape>
            </w:pict>
          </mc:Fallback>
        </mc:AlternateContent>
      </w:r>
    </w:p>
    <w:p w:rsidR="002C0581" w:rsidRDefault="002C0581" w:rsidP="0010099D">
      <w:pPr>
        <w:pStyle w:val="Heading1"/>
        <w:numPr>
          <w:ilvl w:val="0"/>
          <w:numId w:val="0"/>
        </w:numPr>
        <w:rPr>
          <w:lang w:val="en-GB"/>
        </w:rPr>
      </w:pPr>
      <w:commentRangeStart w:id="0"/>
      <w:r w:rsidRPr="00091CA6">
        <w:rPr>
          <w:lang w:val="en-GB"/>
        </w:rPr>
        <w:t>Introduction</w:t>
      </w:r>
      <w:commentRangeEnd w:id="0"/>
      <w:r w:rsidR="00A27797">
        <w:rPr>
          <w:rStyle w:val="CommentReference"/>
          <w:rFonts w:eastAsiaTheme="minorHAnsi" w:cstheme="minorBidi"/>
          <w:b w:val="0"/>
          <w:bCs w:val="0"/>
        </w:rPr>
        <w:commentReference w:id="0"/>
      </w:r>
    </w:p>
    <w:p w:rsidR="00834EA7" w:rsidRDefault="000A1723" w:rsidP="00DB7C9A">
      <w:pPr>
        <w:ind w:firstLine="708"/>
        <w:rPr>
          <w:lang w:val="en-GB"/>
        </w:rPr>
      </w:pPr>
      <w:r w:rsidRPr="00091CA6">
        <w:rPr>
          <w:lang w:val="en-GB"/>
        </w:rPr>
        <w:t xml:space="preserve">In many domains communication is the key to </w:t>
      </w:r>
      <w:r w:rsidR="00A252DB">
        <w:rPr>
          <w:lang w:val="en-GB"/>
        </w:rPr>
        <w:t xml:space="preserve">reach </w:t>
      </w:r>
      <w:r w:rsidRPr="00091CA6">
        <w:rPr>
          <w:lang w:val="en-GB"/>
        </w:rPr>
        <w:t xml:space="preserve">success. </w:t>
      </w:r>
      <w:r w:rsidR="002E7C13">
        <w:rPr>
          <w:lang w:val="en-GB"/>
        </w:rPr>
        <w:t>Therefore</w:t>
      </w:r>
      <w:r w:rsidRPr="00091CA6">
        <w:rPr>
          <w:lang w:val="en-GB"/>
        </w:rPr>
        <w:t xml:space="preserve">, </w:t>
      </w:r>
      <w:r w:rsidR="00A03A8B">
        <w:rPr>
          <w:lang w:val="en-GB"/>
        </w:rPr>
        <w:t xml:space="preserve">the language used must be </w:t>
      </w:r>
      <w:commentRangeStart w:id="1"/>
      <w:r w:rsidRPr="00091CA6">
        <w:rPr>
          <w:lang w:val="en-GB"/>
        </w:rPr>
        <w:t xml:space="preserve">common between </w:t>
      </w:r>
      <w:commentRangeEnd w:id="1"/>
      <w:r w:rsidR="00314D1F">
        <w:rPr>
          <w:rStyle w:val="CommentReference"/>
        </w:rPr>
        <w:commentReference w:id="1"/>
      </w:r>
      <w:r w:rsidR="000E0725">
        <w:rPr>
          <w:lang w:val="en-GB"/>
        </w:rPr>
        <w:t xml:space="preserve">and understood by </w:t>
      </w:r>
      <w:r w:rsidRPr="00091CA6">
        <w:rPr>
          <w:lang w:val="en-GB"/>
        </w:rPr>
        <w:t>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w:t>
      </w:r>
      <w:commentRangeStart w:id="2"/>
      <w:r w:rsidR="00A03A8B">
        <w:rPr>
          <w:lang w:val="en-GB"/>
        </w:rPr>
        <w:t>Vocabulary is a set of terms that represent concepts and the connection between them</w:t>
      </w:r>
      <w:commentRangeEnd w:id="2"/>
      <w:r w:rsidR="00314D1F">
        <w:rPr>
          <w:rStyle w:val="CommentReference"/>
        </w:rPr>
        <w:commentReference w:id="2"/>
      </w:r>
      <w:r w:rsidR="00A03A8B">
        <w:rPr>
          <w:lang w:val="en-GB"/>
        </w:rPr>
        <w:t xml:space="preserve">. </w:t>
      </w:r>
      <w:r w:rsidR="00DD0811">
        <w:rPr>
          <w:lang w:val="en-GB"/>
        </w:rPr>
        <w:t xml:space="preserve">Vocabulary is a representation in the form of words in order to provide meaning to human thoughts. </w:t>
      </w:r>
      <w:commentRangeStart w:id="3"/>
      <w:r w:rsidR="001B54C5">
        <w:rPr>
          <w:lang w:val="en-GB"/>
        </w:rPr>
        <w:t>Nevertheless</w:t>
      </w:r>
      <w:r w:rsidR="00A03A8B">
        <w:rPr>
          <w:lang w:val="en-GB"/>
        </w:rPr>
        <w:t xml:space="preserve">, vocabularies itself present several weaknesses. </w:t>
      </w:r>
      <w:r w:rsidR="000E0725">
        <w:rPr>
          <w:lang w:val="en-GB"/>
        </w:rPr>
        <w:t>Word a</w:t>
      </w:r>
      <w:r w:rsidR="00834EA7">
        <w:rPr>
          <w:lang w:val="en-GB"/>
        </w:rPr>
        <w:t xml:space="preserve">mbiguity </w:t>
      </w:r>
      <w:r w:rsidR="002E7C13">
        <w:rPr>
          <w:lang w:val="en-GB"/>
        </w:rPr>
        <w:t>is one of them</w:t>
      </w:r>
      <w:r w:rsidR="00834EA7">
        <w:rPr>
          <w:lang w:val="en-GB"/>
        </w:rPr>
        <w:t>. Vocabularies have several words that represent the same concept.</w:t>
      </w:r>
      <w:commentRangeEnd w:id="3"/>
      <w:r w:rsidR="00314D1F">
        <w:rPr>
          <w:rStyle w:val="CommentReference"/>
        </w:rPr>
        <w:commentReference w:id="3"/>
      </w:r>
      <w:r w:rsidR="004752A2">
        <w:rPr>
          <w:lang w:val="en-GB"/>
        </w:rPr>
        <w:t xml:space="preserve"> </w:t>
      </w:r>
      <w:r w:rsidR="000E0725">
        <w:rPr>
          <w:lang w:val="en-GB"/>
        </w:rPr>
        <w:t>Similarly, o</w:t>
      </w:r>
      <w:r w:rsidR="004752A2">
        <w:rPr>
          <w:lang w:val="en-GB"/>
        </w:rPr>
        <w:t>ther weakness of</w:t>
      </w:r>
      <w:r w:rsidR="002E7C13">
        <w:rPr>
          <w:lang w:val="en-GB"/>
        </w:rPr>
        <w:t xml:space="preserve"> vocabularies </w:t>
      </w:r>
      <w:r w:rsidR="004752A2">
        <w:rPr>
          <w:lang w:val="en-GB"/>
        </w:rPr>
        <w:t xml:space="preserve">is the representation of several </w:t>
      </w:r>
      <w:commentRangeStart w:id="4"/>
      <w:r w:rsidR="004752A2">
        <w:rPr>
          <w:lang w:val="en-GB"/>
        </w:rPr>
        <w:t xml:space="preserve">different concepts </w:t>
      </w:r>
      <w:commentRangeEnd w:id="4"/>
      <w:r w:rsidR="00314D1F">
        <w:rPr>
          <w:rStyle w:val="CommentReference"/>
        </w:rPr>
        <w:commentReference w:id="4"/>
      </w:r>
      <w:r w:rsidR="004752A2">
        <w:rPr>
          <w:lang w:val="en-GB"/>
        </w:rPr>
        <w:t xml:space="preserve">by a single word. </w:t>
      </w:r>
    </w:p>
    <w:p w:rsidR="001B5080" w:rsidRDefault="001B54C5" w:rsidP="001B5080">
      <w:pPr>
        <w:ind w:firstLine="708"/>
        <w:rPr>
          <w:lang w:val="en-GB"/>
        </w:rPr>
      </w:pPr>
      <w:r>
        <w:rPr>
          <w:lang w:val="en-GB"/>
        </w:rPr>
        <w:t xml:space="preserve">In order to address these weaknesses and ease the communication process, one approach can be </w:t>
      </w:r>
      <w:r w:rsidR="00544DC2">
        <w:rPr>
          <w:lang w:val="en-GB"/>
        </w:rPr>
        <w:t>considered</w:t>
      </w:r>
      <w:r>
        <w:rPr>
          <w:lang w:val="en-GB"/>
        </w:rPr>
        <w:t>. This approach is the creation of mechanisms</w:t>
      </w:r>
      <w:r w:rsidR="000A1723" w:rsidRPr="00091CA6">
        <w:rPr>
          <w:lang w:val="en-GB"/>
        </w:rPr>
        <w:t xml:space="preserve"> to define </w:t>
      </w:r>
      <w:commentRangeStart w:id="5"/>
      <w:r w:rsidR="000A1723" w:rsidRPr="00091CA6">
        <w:rPr>
          <w:lang w:val="en-GB"/>
        </w:rPr>
        <w:t>meaning</w:t>
      </w:r>
      <w:commentRangeEnd w:id="5"/>
      <w:r w:rsidR="003F74D8">
        <w:rPr>
          <w:rStyle w:val="CommentReference"/>
        </w:rPr>
        <w:commentReference w:id="5"/>
      </w:r>
      <w:r w:rsidR="002E7C13">
        <w:rPr>
          <w:lang w:val="en-GB"/>
        </w:rPr>
        <w:t xml:space="preserve">, </w:t>
      </w:r>
      <w:r w:rsidR="004752A2">
        <w:rPr>
          <w:lang w:val="en-GB"/>
        </w:rPr>
        <w:t xml:space="preserve">to </w:t>
      </w:r>
      <w:r w:rsidR="002E7C13">
        <w:rPr>
          <w:lang w:val="en-GB"/>
        </w:rPr>
        <w:t>structure</w:t>
      </w:r>
      <w:r w:rsidR="000A1723" w:rsidRPr="00091CA6">
        <w:rPr>
          <w:lang w:val="en-GB"/>
        </w:rPr>
        <w:t xml:space="preserve"> and </w:t>
      </w:r>
      <w:r w:rsidR="004752A2">
        <w:rPr>
          <w:lang w:val="en-GB"/>
        </w:rPr>
        <w:t xml:space="preserve">to </w:t>
      </w:r>
      <w:r w:rsidR="000A1723" w:rsidRPr="00091CA6">
        <w:rPr>
          <w:lang w:val="en-GB"/>
        </w:rPr>
        <w:t>standardize</w:t>
      </w:r>
      <w:r>
        <w:rPr>
          <w:lang w:val="en-GB"/>
        </w:rPr>
        <w:t xml:space="preserve"> the elements of communication</w:t>
      </w:r>
      <w:r w:rsidR="00544DC2">
        <w:rPr>
          <w:lang w:val="en-GB"/>
        </w:rPr>
        <w:t>,</w:t>
      </w:r>
      <w:r>
        <w:rPr>
          <w:lang w:val="en-GB"/>
        </w:rPr>
        <w:t xml:space="preserve">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544DC2">
        <w:rPr>
          <w:lang w:val="en-GB"/>
        </w:rPr>
        <w:t xml:space="preserve">, </w:t>
      </w:r>
      <w:r w:rsidR="004752A2">
        <w:rPr>
          <w:lang w:val="en-GB"/>
        </w:rPr>
        <w:t xml:space="preserve">providing a structure for all </w:t>
      </w:r>
      <w:r w:rsidR="00544DC2">
        <w:rPr>
          <w:lang w:val="en-GB"/>
        </w:rPr>
        <w:t>elements included</w:t>
      </w:r>
      <w:r w:rsidR="004752A2">
        <w:rPr>
          <w:lang w:val="en-GB"/>
        </w:rPr>
        <w:t>. This structure have to be</w:t>
      </w:r>
      <w:r w:rsidR="00544DC2">
        <w:rPr>
          <w:lang w:val="en-GB"/>
        </w:rPr>
        <w:t xml:space="preserve"> agreed beforehand by the community.</w:t>
      </w:r>
      <w:r w:rsidR="00DD0811">
        <w:rPr>
          <w:lang w:val="en-GB"/>
        </w:rPr>
        <w:t xml:space="preserve"> </w:t>
      </w:r>
    </w:p>
    <w:p w:rsidR="001B5080" w:rsidRDefault="00544DC2" w:rsidP="001B5080">
      <w:pPr>
        <w:ind w:firstLine="708"/>
        <w:rPr>
          <w:lang w:val="en-GB"/>
        </w:rPr>
      </w:pPr>
      <w:r>
        <w:rPr>
          <w:lang w:val="en-GB"/>
        </w:rPr>
        <w:t xml:space="preserve">The main </w:t>
      </w:r>
      <w:r w:rsidR="000E0725">
        <w:rPr>
          <w:lang w:val="en-GB"/>
        </w:rPr>
        <w:t>goal</w:t>
      </w:r>
      <w:r>
        <w:rPr>
          <w:lang w:val="en-GB"/>
        </w:rPr>
        <w:t xml:space="preserve"> of CVs is </w:t>
      </w:r>
      <w:r w:rsidR="00331222" w:rsidRPr="00091CA6">
        <w:rPr>
          <w:lang w:val="en-GB"/>
        </w:rPr>
        <w:t xml:space="preserve">to provide a clear and uniform meaning to the concepts used </w:t>
      </w:r>
      <w:r w:rsidR="001E403D">
        <w:rPr>
          <w:lang w:val="en-GB"/>
        </w:rPr>
        <w:t>by</w:t>
      </w:r>
      <w:r w:rsidR="00331222" w:rsidRPr="00091CA6">
        <w:rPr>
          <w:lang w:val="en-GB"/>
        </w:rPr>
        <w:t xml:space="preserve"> </w:t>
      </w:r>
      <w:r w:rsidR="001B12B2">
        <w:rPr>
          <w:lang w:val="en-GB"/>
        </w:rPr>
        <w:t xml:space="preserve">a community </w:t>
      </w:r>
      <w:r w:rsidR="00331222" w:rsidRPr="00091CA6">
        <w:rPr>
          <w:lang w:val="en-GB"/>
        </w:rPr>
        <w:t xml:space="preserve">accessing the knowledge in a specific domain. </w:t>
      </w:r>
      <w:commentRangeStart w:id="6"/>
      <w:r>
        <w:rPr>
          <w:lang w:val="en-GB"/>
        </w:rPr>
        <w:t xml:space="preserve">They are </w:t>
      </w:r>
      <w:r w:rsidR="000E0725">
        <w:rPr>
          <w:lang w:val="en-GB"/>
        </w:rPr>
        <w:t>one support to</w:t>
      </w:r>
      <w:r>
        <w:rPr>
          <w:lang w:val="en-GB"/>
        </w:rPr>
        <w:t xml:space="preserve"> help </w:t>
      </w:r>
      <w:r w:rsidR="00DD0811">
        <w:rPr>
          <w:lang w:val="en-GB"/>
        </w:rPr>
        <w:t xml:space="preserve">every community member </w:t>
      </w:r>
      <w:r w:rsidR="00A252DB">
        <w:rPr>
          <w:lang w:val="en-GB"/>
        </w:rPr>
        <w:t>understand</w:t>
      </w:r>
      <w:r w:rsidR="00DD0811">
        <w:rPr>
          <w:lang w:val="en-GB"/>
        </w:rPr>
        <w:t xml:space="preserve"> the concepts</w:t>
      </w:r>
      <w:r w:rsidR="001B54C5">
        <w:rPr>
          <w:lang w:val="en-GB"/>
        </w:rPr>
        <w:t xml:space="preserve"> of</w:t>
      </w:r>
      <w:r w:rsidR="001B5080">
        <w:rPr>
          <w:lang w:val="en-GB"/>
        </w:rPr>
        <w:t xml:space="preserve"> the </w:t>
      </w:r>
      <w:r w:rsidR="001B54C5">
        <w:rPr>
          <w:lang w:val="en-GB"/>
        </w:rPr>
        <w:t xml:space="preserve">community </w:t>
      </w:r>
      <w:r w:rsidR="001B5080">
        <w:rPr>
          <w:lang w:val="en-GB"/>
        </w:rPr>
        <w:t>language itself</w:t>
      </w:r>
      <w:r w:rsidR="00D51B74">
        <w:rPr>
          <w:lang w:val="en-GB"/>
        </w:rPr>
        <w:t xml:space="preserve"> in the same way</w:t>
      </w:r>
      <w:r w:rsidR="001B5080">
        <w:rPr>
          <w:lang w:val="en-GB"/>
        </w:rPr>
        <w:t>.</w:t>
      </w:r>
      <w:r>
        <w:rPr>
          <w:lang w:val="en-GB"/>
        </w:rPr>
        <w:t xml:space="preserve"> </w:t>
      </w:r>
      <w:commentRangeEnd w:id="6"/>
      <w:r w:rsidR="00DE0AF1">
        <w:rPr>
          <w:rStyle w:val="CommentReference"/>
        </w:rPr>
        <w:commentReference w:id="6"/>
      </w:r>
      <w:r w:rsidR="005C444E">
        <w:rPr>
          <w:lang w:val="en-GB"/>
        </w:rPr>
        <w:t xml:space="preserve">In a </w:t>
      </w:r>
      <w:r w:rsidR="00A252DB">
        <w:rPr>
          <w:lang w:val="en-GB"/>
        </w:rPr>
        <w:t xml:space="preserve">shared </w:t>
      </w:r>
      <w:r w:rsidR="005C444E">
        <w:rPr>
          <w:lang w:val="en-GB"/>
        </w:rPr>
        <w:t xml:space="preserve">working environment, all members should speak the same </w:t>
      </w:r>
      <w:proofErr w:type="gramStart"/>
      <w:r w:rsidR="005C444E">
        <w:rPr>
          <w:lang w:val="en-GB"/>
        </w:rPr>
        <w:t>language,</w:t>
      </w:r>
      <w:proofErr w:type="gramEnd"/>
      <w:r w:rsidR="005C444E">
        <w:rPr>
          <w:lang w:val="en-GB"/>
        </w:rPr>
        <w:t xml:space="preserve"> therefore CVs provide this precision, giving to each concept the same meaning. </w:t>
      </w:r>
      <w:r>
        <w:rPr>
          <w:lang w:val="en-GB"/>
        </w:rPr>
        <w:t>When a concept is referred by a member, every member knows exactly what its meaning</w:t>
      </w:r>
      <w:r w:rsidR="00DD0811">
        <w:rPr>
          <w:lang w:val="en-GB"/>
        </w:rPr>
        <w:t xml:space="preserve"> is</w:t>
      </w:r>
      <w:r>
        <w:rPr>
          <w:lang w:val="en-GB"/>
        </w:rPr>
        <w:t>.</w:t>
      </w:r>
    </w:p>
    <w:p w:rsidR="00F731CE" w:rsidRDefault="00A252DB" w:rsidP="001B5080">
      <w:pPr>
        <w:ind w:firstLine="708"/>
        <w:rPr>
          <w:lang w:val="en-GB"/>
        </w:rPr>
      </w:pPr>
      <w:r>
        <w:rPr>
          <w:lang w:val="en-GB"/>
        </w:rPr>
        <w:t xml:space="preserve">Specifically, </w:t>
      </w:r>
      <w:commentRangeStart w:id="7"/>
      <w:r w:rsidR="00F731CE">
        <w:rPr>
          <w:lang w:val="en-GB"/>
        </w:rPr>
        <w:t xml:space="preserve">CVs try to solve some issues </w:t>
      </w:r>
      <w:r w:rsidR="002E7C13">
        <w:rPr>
          <w:lang w:val="en-GB"/>
        </w:rPr>
        <w:t>in the vocabulary</w:t>
      </w:r>
      <w:commentRangeEnd w:id="7"/>
      <w:r w:rsidR="00282F74">
        <w:rPr>
          <w:rStyle w:val="CommentReference"/>
        </w:rPr>
        <w:commentReference w:id="7"/>
      </w:r>
      <w:r w:rsidR="002E7C13">
        <w:rPr>
          <w:lang w:val="en-GB"/>
        </w:rPr>
        <w:t xml:space="preserve">, </w:t>
      </w:r>
      <w:r w:rsidR="00F731CE">
        <w:rPr>
          <w:lang w:val="en-GB"/>
        </w:rPr>
        <w:t xml:space="preserve">in order to </w:t>
      </w:r>
      <w:r w:rsidR="00DF3A14">
        <w:rPr>
          <w:lang w:val="en-GB"/>
        </w:rPr>
        <w:t xml:space="preserve">remove ambiguity and </w:t>
      </w:r>
      <w:r w:rsidR="00F731CE">
        <w:rPr>
          <w:lang w:val="en-GB"/>
        </w:rPr>
        <w:t xml:space="preserve">provide precision </w:t>
      </w:r>
      <w:r w:rsidR="00DF3A14">
        <w:rPr>
          <w:lang w:val="en-GB"/>
        </w:rPr>
        <w:t xml:space="preserve">and consistency </w:t>
      </w:r>
      <w:r w:rsidR="00F731CE">
        <w:rPr>
          <w:lang w:val="en-GB"/>
        </w:rPr>
        <w:t xml:space="preserve">of the concepts in </w:t>
      </w:r>
      <w:del w:id="8" w:author="Celson Lima" w:date="2014-11-29T14:01:00Z">
        <w:r w:rsidR="00F731CE" w:rsidDel="00662F64">
          <w:rPr>
            <w:lang w:val="en-GB"/>
          </w:rPr>
          <w:delText xml:space="preserve">each </w:delText>
        </w:r>
      </w:del>
      <w:ins w:id="9" w:author="Celson Lima" w:date="2014-11-29T14:01:00Z">
        <w:r w:rsidR="00662F64">
          <w:rPr>
            <w:lang w:val="en-GB"/>
          </w:rPr>
          <w:t xml:space="preserve">a given </w:t>
        </w:r>
      </w:ins>
      <w:r w:rsidR="00F731CE">
        <w:rPr>
          <w:lang w:val="en-GB"/>
        </w:rPr>
        <w:t xml:space="preserve">community. </w:t>
      </w:r>
      <w:commentRangeStart w:id="10"/>
      <w:proofErr w:type="gramStart"/>
      <w:r w:rsidR="002E7C13">
        <w:rPr>
          <w:lang w:val="en-GB"/>
        </w:rPr>
        <w:t>Synonym</w:t>
      </w:r>
      <w:r w:rsidR="00F731CE">
        <w:rPr>
          <w:lang w:val="en-GB"/>
        </w:rPr>
        <w:t xml:space="preserve"> words, different words with the same meaning,</w:t>
      </w:r>
      <w:r w:rsidR="00D51B74">
        <w:rPr>
          <w:lang w:val="en-GB"/>
        </w:rPr>
        <w:t xml:space="preserve"> is</w:t>
      </w:r>
      <w:proofErr w:type="gramEnd"/>
      <w:r w:rsidR="00F731CE">
        <w:rPr>
          <w:lang w:val="en-GB"/>
        </w:rPr>
        <w:t xml:space="preserve"> an issue that </w:t>
      </w:r>
      <w:commentRangeEnd w:id="10"/>
      <w:r w:rsidR="00662F64">
        <w:rPr>
          <w:rStyle w:val="CommentReference"/>
        </w:rPr>
        <w:commentReference w:id="10"/>
      </w:r>
      <w:r w:rsidR="00F731CE">
        <w:rPr>
          <w:lang w:val="en-GB"/>
        </w:rPr>
        <w:t xml:space="preserve">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 xml:space="preserve">through a relation between two or more </w:t>
      </w:r>
      <w:r w:rsidR="007222A9">
        <w:rPr>
          <w:lang w:val="en-GB"/>
        </w:rPr>
        <w:t>words</w:t>
      </w:r>
      <w:r w:rsidR="002E7C13">
        <w:rPr>
          <w:lang w:val="en-GB"/>
        </w:rPr>
        <w:t xml:space="preserve">, and </w:t>
      </w:r>
      <w:r w:rsidR="00A805F2">
        <w:rPr>
          <w:lang w:val="en-GB"/>
        </w:rPr>
        <w:t>gather</w:t>
      </w:r>
      <w:r w:rsidR="002E7C13">
        <w:rPr>
          <w:lang w:val="en-GB"/>
        </w:rPr>
        <w:t xml:space="preserve"> </w:t>
      </w:r>
      <w:r w:rsidR="00A805F2">
        <w:rPr>
          <w:lang w:val="en-GB"/>
        </w:rPr>
        <w:t>in</w:t>
      </w:r>
      <w:r w:rsidR="002E7C13">
        <w:rPr>
          <w:lang w:val="en-GB"/>
        </w:rPr>
        <w:t xml:space="preserve"> a list of terms</w:t>
      </w:r>
      <w:r w:rsidR="007222A9" w:rsidRPr="007222A9">
        <w:rPr>
          <w:lang w:val="en-GB"/>
        </w:rPr>
        <w:t xml:space="preserve"> </w:t>
      </w:r>
      <w:r w:rsidR="007222A9">
        <w:rPr>
          <w:lang w:val="en-GB"/>
        </w:rPr>
        <w:t>every word with the same meaning</w:t>
      </w:r>
      <w:r w:rsidR="002E7C13">
        <w:rPr>
          <w:lang w:val="en-GB"/>
        </w:rPr>
        <w:t>.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w:t>
      </w:r>
      <w:r w:rsidR="007222A9">
        <w:rPr>
          <w:lang w:val="en-GB"/>
        </w:rPr>
        <w:t>. CVs deal with this issue</w:t>
      </w:r>
      <w:r w:rsidR="00A805F2">
        <w:rPr>
          <w:lang w:val="en-GB"/>
        </w:rPr>
        <w:t xml:space="preserve"> by h</w:t>
      </w:r>
      <w:r w:rsidR="00DF3A14">
        <w:rPr>
          <w:lang w:val="en-GB"/>
        </w:rPr>
        <w:t>aving each concept described by only one authorized or controlled term.</w:t>
      </w:r>
    </w:p>
    <w:p w:rsidR="002356EB" w:rsidRDefault="000E0725" w:rsidP="005C444E">
      <w:pPr>
        <w:ind w:firstLine="708"/>
        <w:rPr>
          <w:lang w:val="en-GB"/>
        </w:rPr>
      </w:pPr>
      <w:commentRangeStart w:id="11"/>
      <w:r>
        <w:rPr>
          <w:lang w:val="en-GB"/>
        </w:rPr>
        <w:t xml:space="preserve">To </w:t>
      </w:r>
      <w:r w:rsidR="005C444E">
        <w:rPr>
          <w:lang w:val="en-GB"/>
        </w:rPr>
        <w:t xml:space="preserve">create a </w:t>
      </w:r>
      <w:r w:rsidR="00544DC2">
        <w:rPr>
          <w:lang w:val="en-GB"/>
        </w:rPr>
        <w:t>CV</w:t>
      </w:r>
      <w:r w:rsidR="005C444E">
        <w:rPr>
          <w:lang w:val="en-GB"/>
        </w:rPr>
        <w:t>, there are several paths to do it</w:t>
      </w:r>
      <w:commentRangeEnd w:id="11"/>
      <w:r w:rsidR="00D902A8">
        <w:rPr>
          <w:rStyle w:val="CommentReference"/>
        </w:rPr>
        <w:commentReference w:id="11"/>
      </w:r>
      <w:r w:rsidR="005C444E">
        <w:rPr>
          <w:lang w:val="en-GB"/>
        </w:rPr>
        <w:t>.</w:t>
      </w:r>
      <w:r w:rsidR="00544DC2">
        <w:rPr>
          <w:lang w:val="en-GB"/>
        </w:rPr>
        <w:t xml:space="preserve"> Amongst others, O</w:t>
      </w:r>
      <w:r w:rsidR="00252E61" w:rsidRPr="00091CA6">
        <w:rPr>
          <w:lang w:val="en-GB"/>
        </w:rPr>
        <w:t xml:space="preserve">ntologies </w:t>
      </w:r>
      <w:r w:rsidR="00544DC2">
        <w:rPr>
          <w:lang w:val="en-GB"/>
        </w:rPr>
        <w:t xml:space="preserve">is one of </w:t>
      </w:r>
      <w:r w:rsidR="008D1EAB">
        <w:rPr>
          <w:lang w:val="en-GB"/>
        </w:rPr>
        <w:t>the paths</w:t>
      </w:r>
      <w:r w:rsidR="00544DC2">
        <w:rPr>
          <w:lang w:val="en-GB"/>
        </w:rPr>
        <w:t xml:space="preserve">.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del w:id="12" w:author="Celson Lima" w:date="2014-11-29T14:04:00Z">
        <w:r w:rsidR="008E1520" w:rsidRPr="00091CA6" w:rsidDel="00A6451A">
          <w:rPr>
            <w:lang w:val="en-GB"/>
          </w:rPr>
          <w:delText>Specifically</w:delText>
        </w:r>
      </w:del>
      <w:ins w:id="13" w:author="Celson Lima" w:date="2014-11-29T14:04:00Z">
        <w:r w:rsidR="00A6451A">
          <w:rPr>
            <w:lang w:val="en-GB"/>
          </w:rPr>
          <w:t>From the relevant literature</w:t>
        </w:r>
      </w:ins>
      <w:r w:rsidR="008E1520" w:rsidRPr="00091CA6">
        <w:rPr>
          <w:lang w:val="en-GB"/>
        </w:rPr>
        <w:t xml:space="preserve">, Gruber </w:t>
      </w:r>
      <w:ins w:id="14" w:author="Celson Lima" w:date="2014-11-29T14:08:00Z">
        <w:r w:rsidR="007B6BD6" w:rsidRPr="00091CA6">
          <w:rPr>
            <w:lang w:val="en-GB"/>
          </w:rPr>
          <w:fldChar w:fldCharType="begin"/>
        </w:r>
        <w:r w:rsidR="007B6BD6"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7B6BD6" w:rsidRPr="00091CA6">
          <w:rPr>
            <w:lang w:val="en-GB"/>
          </w:rPr>
          <w:fldChar w:fldCharType="separate"/>
        </w:r>
        <w:r w:rsidR="007B6BD6" w:rsidRPr="00091CA6">
          <w:rPr>
            <w:rFonts w:cs="Times New Roman"/>
            <w:lang w:val="en-GB"/>
          </w:rPr>
          <w:t>(Gruber, 1993)</w:t>
        </w:r>
        <w:r w:rsidR="007B6BD6" w:rsidRPr="00091CA6">
          <w:rPr>
            <w:lang w:val="en-GB"/>
          </w:rPr>
          <w:fldChar w:fldCharType="end"/>
        </w:r>
        <w:r w:rsidR="007B6BD6">
          <w:rPr>
            <w:lang w:val="en-GB"/>
          </w:rPr>
          <w:t xml:space="preserve"> </w:t>
        </w:r>
      </w:ins>
      <w:r w:rsidR="008E1520" w:rsidRPr="00091CA6">
        <w:rPr>
          <w:lang w:val="en-GB"/>
        </w:rPr>
        <w:t>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del w:id="15" w:author="Celson Lima" w:date="2014-11-29T14:08:00Z">
        <w:r w:rsidR="008E1520" w:rsidRPr="00091CA6" w:rsidDel="007B6BD6">
          <w:rPr>
            <w:i/>
            <w:lang w:val="en-GB"/>
          </w:rPr>
          <w:delText>.</w:delText>
        </w:r>
      </w:del>
      <w:r w:rsidR="008E1520" w:rsidRPr="00091CA6">
        <w:rPr>
          <w:lang w:val="en-GB"/>
        </w:rPr>
        <w:t>”</w:t>
      </w:r>
      <w:ins w:id="16" w:author="Celson Lima" w:date="2014-11-29T14:08:00Z">
        <w:r w:rsidR="007B6BD6">
          <w:rPr>
            <w:lang w:val="en-GB"/>
          </w:rPr>
          <w:t>.</w:t>
        </w:r>
      </w:ins>
      <w:r w:rsidR="008E1520" w:rsidRPr="00091CA6">
        <w:rPr>
          <w:lang w:val="en-GB"/>
        </w:rPr>
        <w:t xml:space="preserve"> </w:t>
      </w:r>
      <w:del w:id="17" w:author="Celson Lima" w:date="2014-11-29T14:08:00Z">
        <w:r w:rsidR="008E1520" w:rsidRPr="00091CA6" w:rsidDel="007B6BD6">
          <w:rPr>
            <w:lang w:val="en-GB"/>
          </w:rPr>
          <w:fldChar w:fldCharType="begin"/>
        </w:r>
        <w:r w:rsidR="008E1520" w:rsidRPr="00091CA6" w:rsidDel="007B6BD6">
          <w:rPr>
            <w:lang w:val="en-GB"/>
          </w:rPr>
          <w:del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delInstrText>
        </w:r>
        <w:r w:rsidR="008E1520" w:rsidRPr="00091CA6" w:rsidDel="007B6BD6">
          <w:rPr>
            <w:lang w:val="en-GB"/>
          </w:rPr>
          <w:fldChar w:fldCharType="separate"/>
        </w:r>
        <w:r w:rsidR="008E1520" w:rsidRPr="00091CA6" w:rsidDel="007B6BD6">
          <w:rPr>
            <w:rFonts w:cs="Times New Roman"/>
            <w:lang w:val="en-GB"/>
          </w:rPr>
          <w:delText>(Gruber, 1993)</w:delText>
        </w:r>
        <w:r w:rsidR="008E1520" w:rsidRPr="00091CA6" w:rsidDel="007B6BD6">
          <w:rPr>
            <w:lang w:val="en-GB"/>
          </w:rPr>
          <w:fldChar w:fldCharType="end"/>
        </w:r>
        <w:r w:rsidR="008E1520" w:rsidDel="007B6BD6">
          <w:rPr>
            <w:lang w:val="en-GB"/>
          </w:rPr>
          <w:delText xml:space="preserve"> </w:delText>
        </w:r>
      </w:del>
      <w:r w:rsidR="008E1520" w:rsidRPr="00091CA6">
        <w:rPr>
          <w:lang w:val="en-GB"/>
        </w:rPr>
        <w:t xml:space="preserve">In other words, </w:t>
      </w:r>
      <w:proofErr w:type="gramStart"/>
      <w:r w:rsidR="008E1520">
        <w:rPr>
          <w:lang w:val="en-GB"/>
        </w:rPr>
        <w:t xml:space="preserve">an </w:t>
      </w:r>
      <w:r w:rsidR="008E1520" w:rsidRPr="00091CA6">
        <w:rPr>
          <w:lang w:val="en-GB"/>
        </w:rPr>
        <w:t>ontology</w:t>
      </w:r>
      <w:proofErr w:type="gramEnd"/>
      <w:r w:rsidR="008E1520" w:rsidRPr="00091CA6">
        <w:rPr>
          <w:lang w:val="en-GB"/>
        </w:rPr>
        <w:t xml:space="preserve">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rsidR="00323254" w:rsidRDefault="00B47F12" w:rsidP="002356EB">
      <w:pPr>
        <w:ind w:firstLine="708"/>
        <w:rPr>
          <w:lang w:val="en-GB"/>
        </w:rPr>
      </w:pPr>
      <w:commentRangeStart w:id="18"/>
      <w:r>
        <w:rPr>
          <w:lang w:val="en-GB"/>
        </w:rPr>
        <w:t xml:space="preserve">Ontologies provide </w:t>
      </w:r>
      <w:r w:rsidR="005C444E">
        <w:rPr>
          <w:lang w:val="en-GB"/>
        </w:rPr>
        <w:t>a structure of terms to represent concepts</w:t>
      </w:r>
      <w:commentRangeEnd w:id="18"/>
      <w:r w:rsidR="00F70560">
        <w:rPr>
          <w:rStyle w:val="CommentReference"/>
        </w:rPr>
        <w:commentReference w:id="18"/>
      </w:r>
      <w:r w:rsidR="005C444E">
        <w:rPr>
          <w:lang w:val="en-GB"/>
        </w:rPr>
        <w:t xml:space="preserve">,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commentRangeStart w:id="19"/>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commentRangeEnd w:id="19"/>
      <w:r w:rsidR="001C1A6F">
        <w:rPr>
          <w:rStyle w:val="CommentReference"/>
        </w:rPr>
        <w:commentReference w:id="19"/>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to </w:t>
      </w:r>
      <w:r w:rsidR="001E0F7E">
        <w:rPr>
          <w:lang w:val="en-GB"/>
        </w:rPr>
        <w:t xml:space="preserve">a term </w:t>
      </w:r>
      <w:r w:rsidR="00FA6EE7">
        <w:rPr>
          <w:lang w:val="en-GB"/>
        </w:rPr>
        <w:t xml:space="preserve">A </w:t>
      </w:r>
      <w:r w:rsidR="00A805F2">
        <w:rPr>
          <w:lang w:val="en-GB"/>
        </w:rPr>
        <w:t xml:space="preserve">than </w:t>
      </w:r>
      <w:r w:rsidR="00FA6EE7">
        <w:rPr>
          <w:lang w:val="en-GB"/>
        </w:rPr>
        <w:t xml:space="preserve">to </w:t>
      </w:r>
      <w:r w:rsidR="00A805F2">
        <w:rPr>
          <w:lang w:val="en-GB"/>
        </w:rPr>
        <w:t>other</w:t>
      </w:r>
      <w:r w:rsidR="00FA6EE7">
        <w:rPr>
          <w:lang w:val="en-GB"/>
        </w:rPr>
        <w:t xml:space="preserve"> term B</w:t>
      </w:r>
      <w:r w:rsidR="001E0F7E">
        <w:rPr>
          <w:lang w:val="en-GB"/>
        </w:rPr>
        <w:t>,</w:t>
      </w:r>
      <w:r w:rsidR="008D1EAB">
        <w:rPr>
          <w:lang w:val="en-GB"/>
        </w:rPr>
        <w:t xml:space="preserve"> </w:t>
      </w:r>
      <w:commentRangeStart w:id="20"/>
      <w:r w:rsidR="008D1EAB">
        <w:rPr>
          <w:lang w:val="en-GB"/>
        </w:rPr>
        <w:t xml:space="preserve">if </w:t>
      </w:r>
      <w:r w:rsidR="00FA6EE7">
        <w:rPr>
          <w:lang w:val="en-GB"/>
        </w:rPr>
        <w:t>the</w:t>
      </w:r>
      <w:r w:rsidR="008D1EAB">
        <w:rPr>
          <w:lang w:val="en-GB"/>
        </w:rPr>
        <w:t xml:space="preserve"> numeric value </w:t>
      </w:r>
      <w:r w:rsidR="00FA6EE7">
        <w:rPr>
          <w:lang w:val="en-GB"/>
        </w:rPr>
        <w:t xml:space="preserve">of the relation between the concept and term A </w:t>
      </w:r>
      <w:r w:rsidR="008D1EAB">
        <w:rPr>
          <w:lang w:val="en-GB"/>
        </w:rPr>
        <w:t>is higher</w:t>
      </w:r>
      <w:r w:rsidR="00665029">
        <w:rPr>
          <w:lang w:val="en-GB"/>
        </w:rPr>
        <w:t>.</w:t>
      </w:r>
      <w:commentRangeEnd w:id="20"/>
      <w:r w:rsidR="00B1298E">
        <w:rPr>
          <w:rStyle w:val="CommentReference"/>
        </w:rPr>
        <w:commentReference w:id="20"/>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327B04">
        <w:rPr>
          <w:lang w:val="en-GB"/>
        </w:rPr>
        <w:t>Additionally</w:t>
      </w:r>
      <w:r w:rsidR="005C444E">
        <w:rPr>
          <w:lang w:val="en-GB"/>
        </w:rPr>
        <w:t>, the maintenance necessary in an ontology</w:t>
      </w:r>
      <w:r w:rsidR="00A805F2">
        <w:rPr>
          <w:lang w:val="en-GB"/>
        </w:rPr>
        <w:t xml:space="preserve"> consumes a lot of time and other resources, such as a specialized administrator 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problem, is the agreement of the concepts inside it</w:t>
      </w:r>
      <w:r w:rsidR="001E0F7E">
        <w:rPr>
          <w:lang w:val="en-GB"/>
        </w:rPr>
        <w:t xml:space="preserve"> by the community</w:t>
      </w:r>
      <w:r w:rsidR="00327B04">
        <w:rPr>
          <w:lang w:val="en-GB"/>
        </w:rPr>
        <w:t>. This process also requires time to do it, and this could bring delay to the creation of an Ontology.</w:t>
      </w:r>
    </w:p>
    <w:p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maintenance of an ontology</w:t>
      </w:r>
      <w:del w:id="21" w:author="Celson Lima" w:date="2014-11-29T14:08:00Z">
        <w:r w:rsidDel="00A36EBA">
          <w:rPr>
            <w:lang w:val="en-GB"/>
          </w:rPr>
          <w:delText>,</w:delText>
        </w:r>
      </w:del>
      <w:r>
        <w:rPr>
          <w:lang w:val="en-GB"/>
        </w:rPr>
        <w:t xml:space="preserve"> is </w:t>
      </w:r>
      <w:del w:id="22" w:author="Celson Lima" w:date="2014-11-29T14:09:00Z">
        <w:r w:rsidR="005C0905" w:rsidDel="00A36EBA">
          <w:rPr>
            <w:lang w:val="en-GB"/>
          </w:rPr>
          <w:delText xml:space="preserve">referred to as </w:delText>
        </w:r>
      </w:del>
      <w:r>
        <w:rPr>
          <w:lang w:val="en-GB"/>
        </w:rPr>
        <w:t>Ontology Learning</w:t>
      </w:r>
      <w:ins w:id="23" w:author="Celson Lima" w:date="2014-11-29T14:09:00Z">
        <w:r w:rsidR="00A36EBA">
          <w:rPr>
            <w:lang w:val="en-GB"/>
          </w:rPr>
          <w:t xml:space="preserve"> </w:t>
        </w:r>
      </w:ins>
      <w:ins w:id="24" w:author="Celson Lima" w:date="2014-11-29T14:19:00Z">
        <w:r w:rsidR="00075773">
          <w:rPr>
            <w:lang w:val="en-GB"/>
          </w:rPr>
          <w:t>(</w:t>
        </w:r>
      </w:ins>
      <w:ins w:id="25" w:author="Celson Lima" w:date="2014-11-29T14:09:00Z">
        <w:r w:rsidR="00A36EBA">
          <w:rPr>
            <w:lang w:val="en-GB"/>
          </w:rPr>
          <w:t>OL)</w:t>
        </w:r>
      </w:ins>
      <w:del w:id="26" w:author="Celson Lima" w:date="2014-11-29T14:09:00Z">
        <w:r w:rsidDel="00A36EBA">
          <w:rPr>
            <w:lang w:val="en-GB"/>
          </w:rPr>
          <w:delText xml:space="preserve">. Ontology Learning </w:delText>
        </w:r>
        <w:r w:rsidR="006106F9" w:rsidDel="00A36EBA">
          <w:rPr>
            <w:lang w:val="en-GB"/>
          </w:rPr>
          <w:delText xml:space="preserve">(OL) </w:delText>
        </w:r>
        <w:r w:rsidDel="00A36EBA">
          <w:rPr>
            <w:lang w:val="en-GB"/>
          </w:rPr>
          <w:delText xml:space="preserve">is </w:delText>
        </w:r>
        <w:r w:rsidR="008B6E0D" w:rsidDel="00A36EBA">
          <w:rPr>
            <w:lang w:val="en-GB"/>
          </w:rPr>
          <w:delText>the area that</w:delText>
        </w:r>
      </w:del>
      <w:ins w:id="27" w:author="Celson Lima" w:date="2014-11-29T14:09:00Z">
        <w:r w:rsidR="00A36EBA">
          <w:rPr>
            <w:lang w:val="en-GB"/>
          </w:rPr>
          <w:t>, which</w:t>
        </w:r>
      </w:ins>
      <w:r w:rsidR="008B6E0D">
        <w:rPr>
          <w:lang w:val="en-GB"/>
        </w:rPr>
        <w:t xml:space="preserve"> studies </w:t>
      </w:r>
      <w:del w:id="28" w:author="Celson Lima" w:date="2014-11-29T14:09:00Z">
        <w:r w:rsidR="008B6E0D" w:rsidDel="00A36EBA">
          <w:rPr>
            <w:lang w:val="en-GB"/>
          </w:rPr>
          <w:delText xml:space="preserve">the </w:delText>
        </w:r>
      </w:del>
      <w:ins w:id="29" w:author="Celson Lima" w:date="2014-11-29T14:09:00Z">
        <w:r w:rsidR="00A36EBA">
          <w:rPr>
            <w:lang w:val="en-GB"/>
          </w:rPr>
          <w:t xml:space="preserve">both </w:t>
        </w:r>
      </w:ins>
      <w:r w:rsidR="008B6E0D">
        <w:rPr>
          <w:lang w:val="en-GB"/>
        </w:rPr>
        <w:t xml:space="preserve">mechanisms and processes to transform heavy tasks </w:t>
      </w:r>
      <w:r w:rsidR="006106F9">
        <w:rPr>
          <w:lang w:val="en-GB"/>
        </w:rPr>
        <w:t>like</w:t>
      </w:r>
      <w:r w:rsidR="008B6E0D">
        <w:rPr>
          <w:lang w:val="en-GB"/>
        </w:rPr>
        <w:t xml:space="preserve"> </w:t>
      </w:r>
      <w:del w:id="30" w:author="Celson Lima" w:date="2014-11-29T14:19:00Z">
        <w:r w:rsidR="008B6E0D" w:rsidDel="00075773">
          <w:rPr>
            <w:lang w:val="en-GB"/>
          </w:rPr>
          <w:delText xml:space="preserve">the </w:delText>
        </w:r>
      </w:del>
      <w:r w:rsidR="008B6E0D">
        <w:rPr>
          <w:lang w:val="en-GB"/>
        </w:rPr>
        <w:t xml:space="preserve">creation and maintenance of </w:t>
      </w:r>
      <w:del w:id="31" w:author="Celson Lima" w:date="2014-11-29T14:09:00Z">
        <w:r w:rsidR="008B6E0D" w:rsidDel="00194C40">
          <w:rPr>
            <w:lang w:val="en-GB"/>
          </w:rPr>
          <w:delText xml:space="preserve">an </w:delText>
        </w:r>
      </w:del>
      <w:r w:rsidR="008B6E0D">
        <w:rPr>
          <w:lang w:val="en-GB"/>
        </w:rPr>
        <w:t>Ontolog</w:t>
      </w:r>
      <w:del w:id="32" w:author="Celson Lima" w:date="2014-11-29T14:09:00Z">
        <w:r w:rsidR="008B6E0D" w:rsidDel="00194C40">
          <w:rPr>
            <w:lang w:val="en-GB"/>
          </w:rPr>
          <w:delText>y</w:delText>
        </w:r>
      </w:del>
      <w:ins w:id="33" w:author="Celson Lima" w:date="2014-11-29T14:09:00Z">
        <w:r w:rsidR="00194C40">
          <w:rPr>
            <w:lang w:val="en-GB"/>
          </w:rPr>
          <w:t>ies</w:t>
        </w:r>
      </w:ins>
      <w:r w:rsidR="006106F9">
        <w:rPr>
          <w:lang w:val="en-GB"/>
        </w:rPr>
        <w:t>,</w:t>
      </w:r>
      <w:r w:rsidR="008B6E0D">
        <w:rPr>
          <w:lang w:val="en-GB"/>
        </w:rPr>
        <w:t xml:space="preserve"> into a semi or complete automatic process. </w:t>
      </w:r>
      <w:commentRangeStart w:id="34"/>
      <w:del w:id="35" w:author="Celson Lima" w:date="2014-11-29T14:10:00Z">
        <w:r w:rsidR="008B6E0D" w:rsidDel="00BC42DD">
          <w:rPr>
            <w:lang w:val="en-GB"/>
          </w:rPr>
          <w:delText xml:space="preserve">This area still has a long path ahead. </w:delText>
        </w:r>
      </w:del>
      <w:r w:rsidR="008B6E0D">
        <w:rPr>
          <w:lang w:val="en-GB"/>
        </w:rPr>
        <w:t xml:space="preserve">Although semi-automatic </w:t>
      </w:r>
      <w:r w:rsidR="006106F9">
        <w:rPr>
          <w:lang w:val="en-GB"/>
        </w:rPr>
        <w:t>methods</w:t>
      </w:r>
      <w:r w:rsidR="008B6E0D">
        <w:rPr>
          <w:lang w:val="en-GB"/>
        </w:rPr>
        <w:t xml:space="preserve"> were found that still requires the help of an ontology expert, for example, to validate a new concept, the idea of a pure automatic method </w:t>
      </w:r>
      <w:r w:rsidR="001B7EEB">
        <w:rPr>
          <w:lang w:val="en-GB"/>
        </w:rPr>
        <w:t xml:space="preserve">that could enrich </w:t>
      </w:r>
      <w:proofErr w:type="gramStart"/>
      <w:r w:rsidR="001B7EEB">
        <w:rPr>
          <w:lang w:val="en-GB"/>
        </w:rPr>
        <w:t>an ontology</w:t>
      </w:r>
      <w:proofErr w:type="gramEnd"/>
      <w:r w:rsidR="001B7EEB">
        <w:rPr>
          <w:lang w:val="en-GB"/>
        </w:rPr>
        <w:t xml:space="preserve"> </w:t>
      </w:r>
      <w:r w:rsidR="008B6E0D">
        <w:rPr>
          <w:lang w:val="en-GB"/>
        </w:rPr>
        <w:t>is not yet in a near future</w:t>
      </w:r>
      <w:commentRangeEnd w:id="34"/>
      <w:r w:rsidR="00075773">
        <w:rPr>
          <w:rStyle w:val="CommentReference"/>
        </w:rPr>
        <w:commentReference w:id="34"/>
      </w:r>
      <w:r w:rsidR="008B6E0D">
        <w:rPr>
          <w:lang w:val="en-GB"/>
        </w:rPr>
        <w:t xml:space="preserve">. </w:t>
      </w:r>
    </w:p>
    <w:p w:rsidR="00D1087C" w:rsidRDefault="00D1087C" w:rsidP="00237D3A">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commentRangeStart w:id="36"/>
      <w:r w:rsidRPr="00237D3A">
        <w:rPr>
          <w:lang w:val="en-GB"/>
        </w:rPr>
        <w:t xml:space="preserve">gather interesting information (knowledge) </w:t>
      </w:r>
      <w:commentRangeEnd w:id="36"/>
      <w:r w:rsidR="007C6964">
        <w:rPr>
          <w:rStyle w:val="CommentReference"/>
        </w:rPr>
        <w:commentReference w:id="36"/>
      </w:r>
      <w:r w:rsidRPr="00237D3A">
        <w:rPr>
          <w:lang w:val="en-GB"/>
        </w:rPr>
        <w:t xml:space="preserve">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commentRangeStart w:id="37"/>
      <w:r w:rsidR="00E0106E" w:rsidRPr="00237D3A">
        <w:rPr>
          <w:lang w:val="en-GB"/>
        </w:rPr>
        <w:t xml:space="preserve">Knowledge </w:t>
      </w:r>
      <w:proofErr w:type="gramStart"/>
      <w:r w:rsidRPr="00237D3A">
        <w:rPr>
          <w:lang w:val="en-GB"/>
        </w:rPr>
        <w:t>itself,</w:t>
      </w:r>
      <w:proofErr w:type="gramEnd"/>
      <w:r w:rsidRPr="00237D3A">
        <w:rPr>
          <w:lang w:val="en-GB"/>
        </w:rPr>
        <w:t xml:space="preserve"> can be seen as information dis</w:t>
      </w:r>
      <w:r w:rsidR="00E37DA1">
        <w:rPr>
          <w:lang w:val="en-GB"/>
        </w:rPr>
        <w:t xml:space="preserve">covered in some data that could be interesting or </w:t>
      </w:r>
      <w:r w:rsidRPr="00237D3A">
        <w:rPr>
          <w:lang w:val="en-GB"/>
        </w:rPr>
        <w:t xml:space="preserve">useful for the domain </w:t>
      </w:r>
      <w:commentRangeEnd w:id="37"/>
      <w:r w:rsidR="00D660A2">
        <w:rPr>
          <w:rStyle w:val="CommentReference"/>
        </w:rPr>
        <w:commentReference w:id="37"/>
      </w:r>
      <w:r w:rsidRPr="00237D3A">
        <w:rPr>
          <w:lang w:val="en-GB"/>
        </w:rPr>
        <w:t xml:space="preserve">applied. For instance, </w:t>
      </w:r>
      <w:r w:rsidR="00AD1AC7">
        <w:rPr>
          <w:lang w:val="en-GB"/>
        </w:rPr>
        <w:t xml:space="preserve">this </w:t>
      </w:r>
      <w:r w:rsidR="00E37DA1">
        <w:rPr>
          <w:lang w:val="en-GB"/>
        </w:rPr>
        <w:t xml:space="preserve">could </w:t>
      </w:r>
      <w:r w:rsidRPr="00237D3A">
        <w:rPr>
          <w:lang w:val="en-GB"/>
        </w:rPr>
        <w:t xml:space="preserve">be information not yet known or unpredictable in the domain. </w:t>
      </w:r>
    </w:p>
    <w:p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 xml:space="preserve">useful and valuable </w:t>
      </w:r>
      <w:commentRangeStart w:id="38"/>
      <w:r w:rsidR="000E00C9">
        <w:rPr>
          <w:lang w:val="en-GB"/>
        </w:rPr>
        <w:t>information (</w:t>
      </w:r>
      <w:r w:rsidR="00857BCA">
        <w:rPr>
          <w:lang w:val="en-GB"/>
        </w:rPr>
        <w:t>knowledge</w:t>
      </w:r>
      <w:r w:rsidR="000E00C9">
        <w:rPr>
          <w:lang w:val="en-GB"/>
        </w:rPr>
        <w:t xml:space="preserve">) from </w:t>
      </w:r>
      <w:commentRangeEnd w:id="38"/>
      <w:r w:rsidR="004B650E">
        <w:rPr>
          <w:rStyle w:val="CommentReference"/>
        </w:rPr>
        <w:commentReference w:id="38"/>
      </w:r>
      <w:r w:rsidR="000E00C9">
        <w:rPr>
          <w:lang w:val="en-GB"/>
        </w:rPr>
        <w:t>data</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w:t>
      </w:r>
      <w:commentRangeStart w:id="39"/>
      <w:r w:rsidR="00AD1AC7">
        <w:rPr>
          <w:lang w:val="en-GB"/>
        </w:rPr>
        <w:t xml:space="preserve">approach that could </w:t>
      </w:r>
      <w:r w:rsidR="00237D3A">
        <w:rPr>
          <w:lang w:val="en-GB"/>
        </w:rPr>
        <w:t xml:space="preserve">help </w:t>
      </w:r>
      <w:r w:rsidR="000E0725">
        <w:rPr>
          <w:lang w:val="en-GB"/>
        </w:rPr>
        <w:t xml:space="preserve">businesses </w:t>
      </w:r>
      <w:commentRangeEnd w:id="39"/>
      <w:r w:rsidR="00B033A0">
        <w:rPr>
          <w:rStyle w:val="CommentReference"/>
        </w:rPr>
        <w:commentReference w:id="39"/>
      </w:r>
      <w:r w:rsidR="000E0725">
        <w:rPr>
          <w:lang w:val="en-GB"/>
        </w:rPr>
        <w:t xml:space="preserve">undertake </w:t>
      </w:r>
      <w:commentRangeStart w:id="40"/>
      <w:r w:rsidR="00237D3A">
        <w:rPr>
          <w:lang w:val="en-GB"/>
        </w:rPr>
        <w:t>this decision making process</w:t>
      </w:r>
      <w:r w:rsidR="000E0725">
        <w:rPr>
          <w:lang w:val="en-GB"/>
        </w:rPr>
        <w:t xml:space="preserve"> </w:t>
      </w:r>
      <w:commentRangeEnd w:id="40"/>
      <w:r w:rsidR="00E411A6">
        <w:rPr>
          <w:rStyle w:val="CommentReference"/>
        </w:rPr>
        <w:commentReference w:id="40"/>
      </w:r>
      <w:r w:rsidR="000E0725">
        <w:rPr>
          <w:lang w:val="en-GB"/>
        </w:rPr>
        <w:t>more easily</w:t>
      </w:r>
      <w:r w:rsidR="00237D3A">
        <w:rPr>
          <w:lang w:val="en-GB"/>
        </w:rPr>
        <w:t xml:space="preserve">. </w:t>
      </w:r>
      <w:del w:id="41" w:author="Celson Lima" w:date="2014-11-29T14:25:00Z">
        <w:r w:rsidR="00AD1AC7" w:rsidDel="00F369A2">
          <w:rPr>
            <w:lang w:val="en-GB"/>
          </w:rPr>
          <w:delText xml:space="preserve">This </w:delText>
        </w:r>
      </w:del>
      <w:ins w:id="42" w:author="Celson Lima" w:date="2014-11-29T14:25:00Z">
        <w:r w:rsidR="00F369A2">
          <w:rPr>
            <w:lang w:val="en-GB"/>
          </w:rPr>
          <w:t xml:space="preserve">Such an </w:t>
        </w:r>
      </w:ins>
      <w:r w:rsidR="00AD1AC7">
        <w:rPr>
          <w:lang w:val="en-GB"/>
        </w:rPr>
        <w:t xml:space="preserve">approach is made through a </w:t>
      </w:r>
      <w:r w:rsidR="00237D3A">
        <w:rPr>
          <w:lang w:val="en-GB"/>
        </w:rPr>
        <w:t xml:space="preserve">technique 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del w:id="43" w:author="Celson Lima" w:date="2014-11-29T14:26:00Z">
        <w:r w:rsidR="000E0725" w:rsidDel="00F369A2">
          <w:rPr>
            <w:lang w:val="en-GB"/>
          </w:rPr>
          <w:delText xml:space="preserve">was </w:delText>
        </w:r>
      </w:del>
      <w:ins w:id="44" w:author="Celson Lima" w:date="2014-11-29T14:26:00Z">
        <w:r w:rsidR="00F369A2">
          <w:rPr>
            <w:lang w:val="en-GB"/>
          </w:rPr>
          <w:t xml:space="preserve">is also part of the results produced. </w:t>
        </w:r>
      </w:ins>
      <w:del w:id="45" w:author="Celson Lima" w:date="2014-11-29T14:26:00Z">
        <w:r w:rsidR="000E0725" w:rsidDel="00F369A2">
          <w:rPr>
            <w:lang w:val="en-GB"/>
          </w:rPr>
          <w:delText>developed by the author of the present dissertation.</w:delText>
        </w:r>
      </w:del>
    </w:p>
    <w:p w:rsidR="00530A72" w:rsidRPr="00BC44B2" w:rsidRDefault="00530A72" w:rsidP="00A93518">
      <w:pPr>
        <w:pStyle w:val="Heading2"/>
        <w:spacing w:before="360"/>
        <w:rPr>
          <w:lang w:val="en-GB"/>
        </w:rPr>
      </w:pPr>
      <w:r w:rsidRPr="00BC44B2">
        <w:rPr>
          <w:lang w:val="en-GB"/>
        </w:rPr>
        <w:t xml:space="preserve">Challenges </w:t>
      </w:r>
    </w:p>
    <w:p w:rsidR="001B1C4C" w:rsidRPr="00BC44B2" w:rsidRDefault="001B1C4C" w:rsidP="00BC44B2">
      <w:pPr>
        <w:ind w:firstLine="708"/>
        <w:rPr>
          <w:lang w:val="en-GB"/>
        </w:rPr>
      </w:pPr>
      <w:r w:rsidRPr="00BC44B2">
        <w:rPr>
          <w:lang w:val="en-GB"/>
        </w:rPr>
        <w:t xml:space="preserve">One of the biggest challenges in information systems when constructing a controlled vocabulary is to find </w:t>
      </w:r>
      <w:del w:id="46" w:author="Celson Lima" w:date="2014-12-01T12:51:00Z">
        <w:r w:rsidRPr="00BC44B2" w:rsidDel="00430D8E">
          <w:rPr>
            <w:lang w:val="en-GB"/>
          </w:rPr>
          <w:delText xml:space="preserve">the </w:delText>
        </w:r>
      </w:del>
      <w:ins w:id="47" w:author="Celson Lima" w:date="2014-12-01T12:51:00Z">
        <w:r w:rsidR="00430D8E">
          <w:rPr>
            <w:lang w:val="en-GB"/>
          </w:rPr>
          <w:t>both</w:t>
        </w:r>
        <w:r w:rsidR="00430D8E" w:rsidRPr="00BC44B2">
          <w:rPr>
            <w:lang w:val="en-GB"/>
          </w:rPr>
          <w:t xml:space="preserve"> </w:t>
        </w:r>
      </w:ins>
      <w:r w:rsidRPr="00BC44B2">
        <w:rPr>
          <w:lang w:val="en-GB"/>
        </w:rPr>
        <w:t xml:space="preserve">meaning and relations </w:t>
      </w:r>
      <w:del w:id="48" w:author="Celson Lima" w:date="2014-12-01T12:51:00Z">
        <w:r w:rsidRPr="00BC44B2" w:rsidDel="00430D8E">
          <w:rPr>
            <w:lang w:val="en-GB"/>
          </w:rPr>
          <w:delText xml:space="preserve">between </w:delText>
        </w:r>
      </w:del>
      <w:ins w:id="49" w:author="Celson Lima" w:date="2014-12-01T12:51:00Z">
        <w:r w:rsidR="00430D8E">
          <w:rPr>
            <w:lang w:val="en-GB"/>
          </w:rPr>
          <w:t>among</w:t>
        </w:r>
        <w:r w:rsidR="00430D8E" w:rsidRPr="00BC44B2">
          <w:rPr>
            <w:lang w:val="en-GB"/>
          </w:rPr>
          <w:t xml:space="preserve"> </w:t>
        </w:r>
      </w:ins>
      <w:r w:rsidRPr="00BC44B2">
        <w:rPr>
          <w:lang w:val="en-GB"/>
        </w:rPr>
        <w:t>concepts and ideas. This dissertation p</w:t>
      </w:r>
      <w:r w:rsidR="00B92070">
        <w:rPr>
          <w:lang w:val="en-GB"/>
        </w:rPr>
        <w:t xml:space="preserve">ropose an approach to solve this issue based in the </w:t>
      </w:r>
      <w:r w:rsidRPr="00BC44B2">
        <w:rPr>
          <w:lang w:val="en-GB"/>
        </w:rPr>
        <w:t xml:space="preserve">following research question: </w:t>
      </w:r>
    </w:p>
    <w:p w:rsidR="0075584A" w:rsidRDefault="001B1C4C" w:rsidP="00A93518">
      <w:pPr>
        <w:spacing w:before="360" w:after="360"/>
        <w:ind w:firstLine="708"/>
        <w:rPr>
          <w:lang w:val="en-GB"/>
        </w:rPr>
      </w:pPr>
      <w:r w:rsidRPr="00083658">
        <w:rPr>
          <w:b/>
          <w:lang w:val="en-GB"/>
        </w:rPr>
        <w:t>How to quantify semantic relations between concepts in a domain ontology, using external sources of non-structured information?</w:t>
      </w:r>
    </w:p>
    <w:p w:rsidR="001B1C4C" w:rsidRPr="00BC44B2" w:rsidRDefault="00DE434C" w:rsidP="00B11C49">
      <w:pPr>
        <w:rPr>
          <w:lang w:val="en-GB"/>
        </w:rPr>
      </w:pPr>
      <w:del w:id="50" w:author="Celson Lima" w:date="2014-12-01T12:51:00Z">
        <w:r w:rsidDel="00430D8E">
          <w:rPr>
            <w:lang w:val="en-GB"/>
          </w:rPr>
          <w:delText xml:space="preserve">This </w:delText>
        </w:r>
      </w:del>
      <w:ins w:id="51" w:author="Celson Lima" w:date="2014-12-01T12:51:00Z">
        <w:r w:rsidR="00430D8E">
          <w:rPr>
            <w:lang w:val="en-GB"/>
          </w:rPr>
          <w:t xml:space="preserve">That </w:t>
        </w:r>
      </w:ins>
      <w:r>
        <w:rPr>
          <w:lang w:val="en-GB"/>
        </w:rPr>
        <w:t xml:space="preserve">question </w:t>
      </w:r>
      <w:r w:rsidR="007A4E24">
        <w:rPr>
          <w:lang w:val="en-GB"/>
        </w:rPr>
        <w:t xml:space="preserve">raises </w:t>
      </w:r>
      <w:r>
        <w:rPr>
          <w:lang w:val="en-GB"/>
        </w:rPr>
        <w:t xml:space="preserve">the </w:t>
      </w:r>
      <w:del w:id="52" w:author="Celson Lima" w:date="2014-12-01T12:51:00Z">
        <w:r w:rsidDel="00430D8E">
          <w:rPr>
            <w:lang w:val="en-GB"/>
          </w:rPr>
          <w:delText xml:space="preserve">following </w:delText>
        </w:r>
      </w:del>
      <w:r w:rsidR="001B1C4C" w:rsidRPr="00BC44B2">
        <w:rPr>
          <w:lang w:val="en-GB"/>
        </w:rPr>
        <w:t xml:space="preserve">hypothesis </w:t>
      </w:r>
      <w:del w:id="53" w:author="Celson Lima" w:date="2014-12-01T12:50:00Z">
        <w:r w:rsidR="001B1C4C" w:rsidRPr="00BC44B2" w:rsidDel="00430D8E">
          <w:rPr>
            <w:lang w:val="en-GB"/>
          </w:rPr>
          <w:delText xml:space="preserve">that this project </w:delText>
        </w:r>
        <w:r w:rsidR="007A4E24" w:rsidDel="00430D8E">
          <w:rPr>
            <w:lang w:val="en-GB"/>
          </w:rPr>
          <w:delText>aims</w:delText>
        </w:r>
        <w:r w:rsidR="001B1C4C" w:rsidRPr="00BC44B2" w:rsidDel="00430D8E">
          <w:rPr>
            <w:lang w:val="en-GB"/>
          </w:rPr>
          <w:delText xml:space="preserve"> to prove</w:delText>
        </w:r>
      </w:del>
      <w:ins w:id="54" w:author="Celson Lima" w:date="2014-12-01T12:50:00Z">
        <w:r w:rsidR="00430D8E">
          <w:rPr>
            <w:lang w:val="en-GB"/>
          </w:rPr>
          <w:t>which leads the development of this work</w:t>
        </w:r>
      </w:ins>
      <w:ins w:id="55" w:author="Celson Lima" w:date="2014-12-01T12:51:00Z">
        <w:r w:rsidR="00430D8E">
          <w:rPr>
            <w:lang w:val="en-GB"/>
          </w:rPr>
          <w:t>, as follows</w:t>
        </w:r>
      </w:ins>
      <w:r w:rsidR="001B1C4C" w:rsidRPr="00BC44B2">
        <w:rPr>
          <w:lang w:val="en-GB"/>
        </w:rPr>
        <w:t>:</w:t>
      </w:r>
    </w:p>
    <w:p w:rsidR="001B1C4C" w:rsidRPr="00083658" w:rsidRDefault="001B1C4C" w:rsidP="00B92070">
      <w:pPr>
        <w:spacing w:before="360" w:after="360"/>
        <w:ind w:firstLine="708"/>
        <w:rPr>
          <w:b/>
          <w:lang w:val="en-GB"/>
        </w:rPr>
      </w:pPr>
      <w:r w:rsidRPr="00083658">
        <w:rPr>
          <w:b/>
          <w:lang w:val="en-GB"/>
        </w:rPr>
        <w:t>Semantic relations between concepts</w:t>
      </w:r>
      <w:ins w:id="56" w:author="Celson Lima" w:date="2014-12-01T12:50:00Z">
        <w:r w:rsidR="00430D8E">
          <w:rPr>
            <w:b/>
            <w:lang w:val="en-GB"/>
          </w:rPr>
          <w:t>,</w:t>
        </w:r>
      </w:ins>
      <w:r w:rsidRPr="00083658">
        <w:rPr>
          <w:b/>
          <w:lang w:val="en-GB"/>
        </w:rPr>
        <w:t xml:space="preserve"> from </w:t>
      </w:r>
      <w:proofErr w:type="gramStart"/>
      <w:r w:rsidRPr="00083658">
        <w:rPr>
          <w:b/>
          <w:lang w:val="en-GB"/>
        </w:rPr>
        <w:t>a domain</w:t>
      </w:r>
      <w:proofErr w:type="gramEnd"/>
      <w:r w:rsidRPr="00083658">
        <w:rPr>
          <w:b/>
          <w:lang w:val="en-GB"/>
        </w:rPr>
        <w:t xml:space="preserve">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rsidR="007A4E24" w:rsidRDefault="007A4E24" w:rsidP="007A4E24">
      <w:pPr>
        <w:pStyle w:val="Heading2"/>
        <w:rPr>
          <w:lang w:val="en-GB"/>
        </w:rPr>
      </w:pPr>
      <w:r>
        <w:rPr>
          <w:lang w:val="en-GB"/>
        </w:rPr>
        <w:t>Expected Outcomes</w:t>
      </w:r>
    </w:p>
    <w:p w:rsidR="007A4E24" w:rsidRDefault="007A4E24" w:rsidP="007A4E24">
      <w:pPr>
        <w:rPr>
          <w:lang w:val="en-GB"/>
        </w:rPr>
      </w:pPr>
      <w:r>
        <w:rPr>
          <w:lang w:val="en-GB"/>
        </w:rPr>
        <w:t>With this work, the author expects to achieve the following goals.</w:t>
      </w:r>
    </w:p>
    <w:p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set of documents with unstructured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this data. This will be </w:t>
      </w:r>
      <w:r w:rsidR="00773A33" w:rsidRPr="007A4E24">
        <w:rPr>
          <w:lang w:val="en-GB"/>
        </w:rPr>
        <w:t>made</w:t>
      </w:r>
      <w:r w:rsidR="004D4110" w:rsidRPr="007A4E24">
        <w:rPr>
          <w:lang w:val="en-GB"/>
        </w:rPr>
        <w:t xml:space="preserve"> by the </w:t>
      </w:r>
      <w:r w:rsidR="00773A33" w:rsidRPr="007A4E24">
        <w:rPr>
          <w:lang w:val="en-GB"/>
        </w:rPr>
        <w:t>use</w:t>
      </w:r>
      <w:r w:rsidR="004D4110" w:rsidRPr="007A4E24">
        <w:rPr>
          <w:lang w:val="en-GB"/>
        </w:rPr>
        <w:t xml:space="preserve"> of an algorithm, namely FP-Growth</w:t>
      </w:r>
      <w:r w:rsidR="00773A33" w:rsidRPr="007A4E24">
        <w:rPr>
          <w:lang w:val="en-GB"/>
        </w:rPr>
        <w:t xml:space="preserve"> (FP-G). FP-G is an algorithm that discovers frequent patterns in sets of data. After research, FP-G </w:t>
      </w:r>
      <w:r w:rsidRPr="007A4E24">
        <w:rPr>
          <w:lang w:val="en-GB"/>
        </w:rPr>
        <w:t>presented as</w:t>
      </w:r>
      <w:r w:rsidR="00773A33" w:rsidRPr="007A4E24">
        <w:rPr>
          <w:lang w:val="en-GB"/>
        </w:rPr>
        <w:t xml:space="preserve"> the one that provide better performance.</w:t>
      </w:r>
    </w:p>
    <w:p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one can discover relations (or associations) between them.</w:t>
      </w:r>
      <w:r w:rsidR="00773A33">
        <w:rPr>
          <w:lang w:val="en-GB"/>
        </w:rPr>
        <w:t xml:space="preserve"> Association Rules (AR) is the technique that will be used to execute this task.</w:t>
      </w:r>
    </w:p>
    <w:p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to compare this words with all terms in an ontology and discover the ones that are not present in the ontology. </w:t>
      </w:r>
    </w:p>
    <w:p w:rsidR="00EC21C6" w:rsidRDefault="00EC21C6" w:rsidP="004D4110">
      <w:pPr>
        <w:ind w:firstLine="708"/>
        <w:rPr>
          <w:lang w:val="en-GB"/>
        </w:rPr>
      </w:pPr>
      <w:r>
        <w:rPr>
          <w:lang w:val="en-GB"/>
        </w:rPr>
        <w:t xml:space="preserve">The fourth </w:t>
      </w:r>
      <w:r w:rsidR="007A4E24">
        <w:rPr>
          <w:lang w:val="en-GB"/>
        </w:rPr>
        <w:t xml:space="preserve">goal </w:t>
      </w:r>
      <w:r>
        <w:rPr>
          <w:lang w:val="en-GB"/>
        </w:rPr>
        <w:t xml:space="preserve">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rsidR="00A93518" w:rsidRDefault="00A93518" w:rsidP="00A93518">
      <w:pPr>
        <w:ind w:firstLine="708"/>
        <w:rPr>
          <w:lang w:val="en-GB"/>
        </w:rPr>
      </w:pPr>
      <w:r>
        <w:rPr>
          <w:lang w:val="en-GB"/>
        </w:rPr>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rsidR="0080536F" w:rsidRDefault="0080536F" w:rsidP="00A93518">
      <w:pPr>
        <w:ind w:firstLine="708"/>
        <w:rPr>
          <w:lang w:val="en-GB"/>
        </w:rPr>
      </w:pPr>
      <w:r>
        <w:rPr>
          <w:lang w:val="en-GB"/>
        </w:rPr>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rsidR="006576FF" w:rsidRDefault="006576FF">
      <w:pPr>
        <w:spacing w:before="0" w:after="0"/>
        <w:rPr>
          <w:lang w:val="en-GB"/>
        </w:rPr>
      </w:pPr>
      <w:r>
        <w:rPr>
          <w:lang w:val="en-GB"/>
        </w:rPr>
        <w:br w:type="page"/>
      </w:r>
    </w:p>
    <w:p w:rsidR="00A620C9" w:rsidRPr="00091CA6" w:rsidRDefault="00A620C9" w:rsidP="00A620C9">
      <w:pPr>
        <w:pStyle w:val="Heading2"/>
        <w:rPr>
          <w:lang w:val="en-GB"/>
        </w:rPr>
      </w:pPr>
      <w:r w:rsidRPr="00091CA6">
        <w:rPr>
          <w:lang w:val="en-GB"/>
        </w:rPr>
        <w:t>Section – Context of work</w:t>
      </w:r>
      <w:r>
        <w:rPr>
          <w:lang w:val="en-GB"/>
        </w:rPr>
        <w:t xml:space="preserve"> (planning)</w:t>
      </w:r>
    </w:p>
    <w:p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 xml:space="preserve">. </w:t>
      </w:r>
      <w:proofErr w:type="spellStart"/>
      <w:r w:rsidRPr="005A3284">
        <w:rPr>
          <w:lang w:val="en-GB"/>
        </w:rPr>
        <w:t>CoSPaces</w:t>
      </w:r>
      <w:proofErr w:type="spellEnd"/>
      <w:r w:rsidRPr="005A3284">
        <w:rPr>
          <w:lang w:val="en-GB"/>
        </w:rPr>
        <w:t xml:space="preserve"> </w:t>
      </w:r>
      <w:r w:rsidR="00375905">
        <w:rPr>
          <w:lang w:val="en-GB"/>
        </w:rPr>
        <w:t>(</w:t>
      </w:r>
      <w:r w:rsidR="00375905" w:rsidRPr="005A3284">
        <w:rPr>
          <w:sz w:val="23"/>
          <w:szCs w:val="23"/>
          <w:lang w:val="en-GB"/>
        </w:rPr>
        <w:t>EC-IST FP6</w:t>
      </w:r>
      <w:r w:rsidR="00375905">
        <w:rPr>
          <w:lang w:val="en-GB"/>
        </w:rPr>
        <w:t xml:space="preserve">) </w:t>
      </w:r>
      <w:r w:rsidR="007E6F3B" w:rsidRPr="005A3284">
        <w:rPr>
          <w:lang w:val="en-GB"/>
        </w:rPr>
        <w:t>wa</w:t>
      </w:r>
      <w:r w:rsidRPr="005A3284">
        <w:rPr>
          <w:lang w:val="en-GB"/>
        </w:rPr>
        <w:t xml:space="preserve">s a project </w:t>
      </w:r>
      <w:r w:rsidR="00375905">
        <w:rPr>
          <w:lang w:val="en-GB"/>
        </w:rPr>
        <w:t xml:space="preserve">with funds from </w:t>
      </w:r>
      <w:r w:rsidRPr="005A3284">
        <w:rPr>
          <w:lang w:val="en-GB"/>
        </w:rPr>
        <w:t xml:space="preserve">European Community </w:t>
      </w:r>
      <w:r w:rsidR="007E6F3B" w:rsidRPr="005A3284">
        <w:rPr>
          <w:lang w:val="en-GB"/>
        </w:rPr>
        <w:t xml:space="preserve">(EC) </w:t>
      </w:r>
      <w:r w:rsidRPr="005A3284">
        <w:rPr>
          <w:lang w:val="en-GB"/>
        </w:rPr>
        <w:t>with the goal 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rsidR="006B1F62" w:rsidRPr="005A3284" w:rsidRDefault="00DA1D20" w:rsidP="005A3284">
      <w:pPr>
        <w:ind w:firstLine="708"/>
        <w:rPr>
          <w:lang w:val="en-GB"/>
        </w:rPr>
      </w:pPr>
      <w:r w:rsidRPr="005A3284">
        <w:rPr>
          <w:lang w:val="en-GB"/>
        </w:rPr>
        <w:t xml:space="preserve">The contribution of this </w:t>
      </w:r>
      <w:r w:rsidR="007E6F3B" w:rsidRPr="005A3284">
        <w:rPr>
          <w:lang w:val="en-GB"/>
        </w:rPr>
        <w:t>dissertation</w:t>
      </w:r>
      <w:r w:rsidRPr="005A3284">
        <w:rPr>
          <w:lang w:val="en-GB"/>
        </w:rPr>
        <w:t xml:space="preserve"> to </w:t>
      </w:r>
      <w:proofErr w:type="spellStart"/>
      <w:r w:rsidRPr="005A3284">
        <w:rPr>
          <w:lang w:val="en-GB"/>
        </w:rPr>
        <w:t>CoSPaces</w:t>
      </w:r>
      <w:proofErr w:type="spellEnd"/>
      <w:r w:rsidRPr="005A3284">
        <w:rPr>
          <w:lang w:val="en-GB"/>
        </w:rPr>
        <w:t xml:space="preserve"> is </w:t>
      </w:r>
      <w:r w:rsidR="007E6F3B" w:rsidRPr="005A3284">
        <w:rPr>
          <w:lang w:val="en-GB"/>
        </w:rPr>
        <w:t xml:space="preserve">related to the Component </w:t>
      </w:r>
      <w:r w:rsidRPr="005A3284">
        <w:rPr>
          <w:lang w:val="en-GB"/>
        </w:rPr>
        <w:t>of Collaboration Tools, specifically the Knowledge Management</w:t>
      </w:r>
      <w:r w:rsidR="007E6F3B" w:rsidRPr="005A3284">
        <w:rPr>
          <w:lang w:val="en-GB"/>
        </w:rPr>
        <w:t xml:space="preserve"> sub-component</w:t>
      </w:r>
      <w:r w:rsidRPr="005A3284">
        <w:rPr>
          <w:lang w:val="en-GB"/>
        </w:rPr>
        <w:t xml:space="preserve">. </w:t>
      </w:r>
      <w:r w:rsidR="007E6F3B" w:rsidRPr="005A3284">
        <w:rPr>
          <w:lang w:val="en-GB"/>
        </w:rPr>
        <w:t xml:space="preserve">This sub-component is responsible to provide knowledge capable functionalities to </w:t>
      </w:r>
      <w:proofErr w:type="spellStart"/>
      <w:r w:rsidR="007E6F3B" w:rsidRPr="005A3284">
        <w:rPr>
          <w:lang w:val="en-GB"/>
        </w:rPr>
        <w:t>CoSPaces</w:t>
      </w:r>
      <w:proofErr w:type="spellEnd"/>
      <w:r w:rsidR="007E6F3B" w:rsidRPr="005A3284">
        <w:rPr>
          <w:lang w:val="en-GB"/>
        </w:rPr>
        <w:t xml:space="preserve"> main goal.</w:t>
      </w:r>
    </w:p>
    <w:p w:rsidR="006B1F62" w:rsidRPr="005A3284" w:rsidRDefault="007E6F3B" w:rsidP="005A3284">
      <w:pPr>
        <w:ind w:firstLine="708"/>
        <w:rPr>
          <w:lang w:val="en-GB"/>
        </w:rPr>
      </w:pPr>
      <w:r w:rsidRPr="005A3284">
        <w:rPr>
          <w:lang w:val="en-GB"/>
        </w:rPr>
        <w:t xml:space="preserve">The present work described in this dissertation </w:t>
      </w:r>
      <w:r w:rsidR="00524D59" w:rsidRPr="005A3284">
        <w:rPr>
          <w:lang w:val="en-GB"/>
        </w:rPr>
        <w:t xml:space="preserve">was also part of 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rsidR="006B1F62" w:rsidRPr="005A3284" w:rsidRDefault="006B1F62" w:rsidP="005A3284">
      <w:pPr>
        <w:ind w:firstLine="708"/>
        <w:rPr>
          <w:lang w:val="en-GB"/>
        </w:rPr>
      </w:pPr>
      <w:r w:rsidRPr="005A3284">
        <w:rPr>
          <w:lang w:val="en-GB"/>
        </w:rPr>
        <w:t xml:space="preserve">This work from this dissertation also </w:t>
      </w:r>
      <w:r w:rsidR="005A3284" w:rsidRPr="005A3284">
        <w:rPr>
          <w:lang w:val="en-GB"/>
        </w:rPr>
        <w:t xml:space="preserve">adapt </w:t>
      </w:r>
      <w:r w:rsidRPr="005A3284">
        <w:rPr>
          <w:lang w:val="en-GB"/>
        </w:rPr>
        <w:t xml:space="preserve">some resources </w:t>
      </w:r>
      <w:r w:rsidR="005A3284" w:rsidRPr="005A3284">
        <w:rPr>
          <w:lang w:val="en-GB"/>
        </w:rPr>
        <w:t>from</w:t>
      </w:r>
      <w:r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namely the ontology adopted</w:t>
      </w:r>
      <w:r w:rsidRPr="005A3284">
        <w:rPr>
          <w:lang w:val="en-GB"/>
        </w:rPr>
        <w:t>.</w:t>
      </w:r>
      <w:r w:rsidR="005A3284" w:rsidRPr="005A3284">
        <w:rPr>
          <w:lang w:val="en-GB"/>
        </w:rPr>
        <w:t xml:space="preserve"> </w:t>
      </w:r>
    </w:p>
    <w:p w:rsidR="00A620C9" w:rsidRPr="005A3284" w:rsidRDefault="00A620C9">
      <w:pPr>
        <w:spacing w:before="0" w:after="0"/>
        <w:rPr>
          <w:sz w:val="20"/>
          <w:lang w:val="en-GB"/>
        </w:rPr>
      </w:pPr>
      <w:r w:rsidRPr="005A3284">
        <w:rPr>
          <w:sz w:val="20"/>
          <w:lang w:val="en-GB"/>
        </w:rPr>
        <w:br w:type="page"/>
      </w:r>
    </w:p>
    <w:p w:rsidR="00A620C9" w:rsidRPr="00091CA6" w:rsidRDefault="00A620C9" w:rsidP="00A620C9">
      <w:pPr>
        <w:pStyle w:val="Heading2"/>
        <w:rPr>
          <w:lang w:val="en-GB"/>
        </w:rPr>
      </w:pPr>
      <w:r w:rsidRPr="00091CA6">
        <w:rPr>
          <w:lang w:val="en-GB"/>
        </w:rPr>
        <w:t xml:space="preserve">Section – Document Structure </w:t>
      </w:r>
    </w:p>
    <w:p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to present. It will be explained 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in unstructured data. </w:t>
      </w:r>
      <w:r w:rsidR="00963619">
        <w:rPr>
          <w:lang w:val="en-GB"/>
        </w:rPr>
        <w:t xml:space="preserve">One of them, Association Rules will be explained in more detail. FP-Growth, and the concurrent algorithms to discover patterns will be compared, and explained why the former was chosen. </w:t>
      </w:r>
    </w:p>
    <w:p w:rsidR="00963619" w:rsidRDefault="00963619" w:rsidP="00780D91">
      <w:pPr>
        <w:spacing w:before="0"/>
        <w:ind w:firstLine="708"/>
        <w:rPr>
          <w:lang w:val="en-GB"/>
        </w:rPr>
      </w:pPr>
      <w:r>
        <w:rPr>
          <w:lang w:val="en-GB"/>
        </w:rPr>
        <w:t xml:space="preserve">In the next chapter can be observed the explanation for the solution proposed. </w:t>
      </w:r>
      <w:r w:rsidR="009F6718">
        <w:rPr>
          <w:lang w:val="en-GB"/>
        </w:rPr>
        <w:t>Thus, C</w:t>
      </w:r>
      <w:r>
        <w:rPr>
          <w:lang w:val="en-GB"/>
        </w:rPr>
        <w:t xml:space="preserve">hapter 4 will present the concept model, an application example describing the steps from the unstructured information to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rsidR="00852362" w:rsidRPr="00091CA6" w:rsidRDefault="00A620C9" w:rsidP="00536C03">
      <w:pPr>
        <w:spacing w:before="0"/>
        <w:rPr>
          <w:sz w:val="20"/>
          <w:lang w:val="en-GB"/>
        </w:rPr>
      </w:pPr>
      <w:r>
        <w:rPr>
          <w:lang w:val="en-GB"/>
        </w:rPr>
        <w:br w:type="page"/>
      </w:r>
      <w:r w:rsidR="00852362" w:rsidRPr="00091CA6">
        <w:rPr>
          <w:sz w:val="20"/>
          <w:lang w:val="en-GB"/>
        </w:rPr>
        <w:t xml:space="preserve">Chapter 2 – Controlled Vocabularies </w:t>
      </w:r>
    </w:p>
    <w:p w:rsidR="00852362" w:rsidRPr="00091CA6" w:rsidRDefault="00852362" w:rsidP="00852362">
      <w:pPr>
        <w:pStyle w:val="ListParagraph"/>
        <w:numPr>
          <w:ilvl w:val="0"/>
          <w:numId w:val="11"/>
        </w:numPr>
        <w:rPr>
          <w:sz w:val="20"/>
          <w:lang w:val="en-GB"/>
        </w:rPr>
      </w:pPr>
      <w:r w:rsidRPr="00091CA6">
        <w:rPr>
          <w:sz w:val="20"/>
          <w:lang w:val="en-GB"/>
        </w:rPr>
        <w:t>(What are they? What do they represent?)</w:t>
      </w:r>
    </w:p>
    <w:p w:rsidR="00852362" w:rsidRPr="00091CA6" w:rsidRDefault="00852362" w:rsidP="00852362">
      <w:pPr>
        <w:pStyle w:val="ListParagraph"/>
        <w:numPr>
          <w:ilvl w:val="0"/>
          <w:numId w:val="11"/>
        </w:numPr>
        <w:rPr>
          <w:sz w:val="20"/>
          <w:lang w:val="en-GB"/>
        </w:rPr>
      </w:pPr>
      <w:r w:rsidRPr="00091CA6">
        <w:rPr>
          <w:sz w:val="20"/>
          <w:lang w:val="en-GB"/>
        </w:rPr>
        <w:t>What forms of representation of information exist?</w:t>
      </w:r>
    </w:p>
    <w:p w:rsidR="00852362" w:rsidRPr="00091CA6" w:rsidRDefault="00852362" w:rsidP="00852362">
      <w:pPr>
        <w:pStyle w:val="ListParagraph"/>
        <w:numPr>
          <w:ilvl w:val="0"/>
          <w:numId w:val="11"/>
        </w:numPr>
        <w:rPr>
          <w:sz w:val="20"/>
          <w:lang w:val="en-GB"/>
        </w:rPr>
      </w:pPr>
      <w:r w:rsidRPr="00091CA6">
        <w:rPr>
          <w:sz w:val="20"/>
          <w:lang w:val="en-GB"/>
        </w:rPr>
        <w:t>Ontologies (Definition, Construction, relations, concepts)</w:t>
      </w:r>
    </w:p>
    <w:p w:rsidR="00852362" w:rsidRPr="00091CA6" w:rsidRDefault="00852362" w:rsidP="00852362">
      <w:pPr>
        <w:pStyle w:val="ListParagraph"/>
        <w:rPr>
          <w:sz w:val="20"/>
          <w:lang w:val="en-GB"/>
        </w:rPr>
      </w:pPr>
      <w:r w:rsidRPr="00091CA6">
        <w:rPr>
          <w:sz w:val="20"/>
          <w:lang w:val="en-GB"/>
        </w:rPr>
        <w:t xml:space="preserve">What is an ontology? What is it utility? How to construct one? Languages to represent it. </w:t>
      </w:r>
    </w:p>
    <w:p w:rsidR="00852362" w:rsidRPr="00091CA6" w:rsidRDefault="00852362" w:rsidP="00852362">
      <w:pPr>
        <w:pStyle w:val="ListParagraph"/>
        <w:numPr>
          <w:ilvl w:val="0"/>
          <w:numId w:val="11"/>
        </w:numPr>
        <w:rPr>
          <w:sz w:val="20"/>
          <w:lang w:val="en-GB"/>
        </w:rPr>
      </w:pPr>
      <w:r w:rsidRPr="00091CA6">
        <w:rPr>
          <w:sz w:val="20"/>
          <w:lang w:val="en-GB"/>
        </w:rPr>
        <w:t>Relations (meaning)</w:t>
      </w:r>
    </w:p>
    <w:p w:rsidR="00852362" w:rsidRPr="00091CA6" w:rsidRDefault="00852362" w:rsidP="00852362">
      <w:pPr>
        <w:pStyle w:val="ListParagraph"/>
        <w:numPr>
          <w:ilvl w:val="0"/>
          <w:numId w:val="11"/>
        </w:numPr>
        <w:rPr>
          <w:sz w:val="20"/>
          <w:lang w:val="en-GB"/>
        </w:rPr>
      </w:pPr>
      <w:r w:rsidRPr="00091CA6">
        <w:rPr>
          <w:sz w:val="20"/>
          <w:lang w:val="en-GB"/>
        </w:rPr>
        <w:t xml:space="preserve">Concepts </w:t>
      </w:r>
    </w:p>
    <w:p w:rsidR="00852362" w:rsidRPr="00091CA6" w:rsidRDefault="00852362" w:rsidP="00852362">
      <w:pPr>
        <w:pStyle w:val="ListParagraph"/>
        <w:numPr>
          <w:ilvl w:val="0"/>
          <w:numId w:val="11"/>
        </w:numPr>
        <w:rPr>
          <w:sz w:val="20"/>
          <w:lang w:val="en-GB"/>
        </w:rPr>
      </w:pPr>
      <w:r w:rsidRPr="00091CA6">
        <w:rPr>
          <w:sz w:val="20"/>
          <w:lang w:val="en-GB"/>
        </w:rPr>
        <w:t>Ontology learning</w:t>
      </w:r>
    </w:p>
    <w:p w:rsidR="00852362" w:rsidRPr="00091CA6" w:rsidRDefault="00852362" w:rsidP="00852362">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rsidR="00852362" w:rsidRDefault="00852362" w:rsidP="00852362">
      <w:pPr>
        <w:pStyle w:val="ListParagraph"/>
        <w:numPr>
          <w:ilvl w:val="0"/>
          <w:numId w:val="11"/>
        </w:numPr>
        <w:rPr>
          <w:sz w:val="20"/>
          <w:lang w:val="en-GB"/>
        </w:rPr>
      </w:pPr>
      <w:r w:rsidRPr="00091CA6">
        <w:rPr>
          <w:sz w:val="20"/>
          <w:lang w:val="en-GB"/>
        </w:rPr>
        <w:t>Application domain. (Practical cases in building and construction domain)</w:t>
      </w: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536C03" w:rsidRDefault="00536C03">
      <w:pPr>
        <w:spacing w:before="0" w:after="0"/>
        <w:rPr>
          <w:lang w:val="en-GB"/>
        </w:rPr>
      </w:pPr>
    </w:p>
    <w:p w:rsidR="00FD0AA4" w:rsidRDefault="00FD0AA4" w:rsidP="00FD0AA4">
      <w:pPr>
        <w:pStyle w:val="Heading1"/>
        <w:numPr>
          <w:ilvl w:val="0"/>
          <w:numId w:val="0"/>
        </w:numPr>
        <w:spacing w:before="3200"/>
        <w:rPr>
          <w:lang w:val="en-GB"/>
        </w:rPr>
      </w:pPr>
    </w:p>
    <w:p w:rsidR="003F4C5B" w:rsidRDefault="00FD0AA4" w:rsidP="00FD0AA4">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6E10" w:rsidRPr="00FA7AEF" w:rsidRDefault="00E36E10"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rsidR="00E36E10" w:rsidRPr="00EB6E31" w:rsidRDefault="00E36E10"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rsidR="00E36E10" w:rsidRPr="00FA7AEF" w:rsidRDefault="00E36E10"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rsidR="00E36E10" w:rsidRPr="00EB6E31" w:rsidRDefault="00E36E10"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elson Lima" w:date="2014-11-29T13:57:00Z" w:initials="CL">
    <w:p w:rsidR="00E36E10" w:rsidRDefault="00E36E10">
      <w:pPr>
        <w:pStyle w:val="CommentText"/>
      </w:pPr>
      <w:r>
        <w:rPr>
          <w:rStyle w:val="CommentReference"/>
        </w:rPr>
        <w:annotationRef/>
      </w:r>
      <w:r>
        <w:t>Vou escrever em PT, pra ser curto e grosso! Luis, o que queremos é apontar para a necessidade de representarmos CONCEITOS, ao invés dos puros vocåbulos. É isto que teu discurso tem que sugerir ao leitor. Ptto, precisas sair de vocábulos/termos e convergir para os conceitos que são a essência dos vocabulários controlados, OK?</w:t>
      </w:r>
    </w:p>
    <w:p w:rsidR="00E36E10" w:rsidRDefault="00E36E10">
      <w:pPr>
        <w:pStyle w:val="CommentText"/>
      </w:pPr>
      <w:r>
        <w:t>Dito isto, os dois primeiros parágrafos devem ser refeitos pra acomodar esta visão.</w:t>
      </w:r>
    </w:p>
  </w:comment>
  <w:comment w:id="1" w:author="Celson Lima" w:date="2014-11-29T13:49:00Z" w:initials="CL">
    <w:p w:rsidR="00E36E10" w:rsidRDefault="00E36E10">
      <w:pPr>
        <w:pStyle w:val="CommentText"/>
      </w:pPr>
      <w:r>
        <w:rPr>
          <w:rStyle w:val="CommentReference"/>
        </w:rPr>
        <w:annotationRef/>
      </w:r>
      <w:r>
        <w:t>“common between” ?!?! What about “recognised? ?</w:t>
      </w:r>
    </w:p>
  </w:comment>
  <w:comment w:id="2" w:author="Celson Lima" w:date="2014-11-29T13:50:00Z" w:initials="CL">
    <w:p w:rsidR="00E36E10" w:rsidRDefault="00E36E10">
      <w:pPr>
        <w:pStyle w:val="CommentText"/>
      </w:pPr>
      <w:r>
        <w:rPr>
          <w:rStyle w:val="CommentReference"/>
        </w:rPr>
        <w:annotationRef/>
      </w:r>
      <w:r>
        <w:t xml:space="preserve">Sure? </w:t>
      </w:r>
      <w:r>
        <w:t>Do not agree ... Vocabulary does not offer CONCEPTS; rather, only TERMS ...</w:t>
      </w:r>
    </w:p>
  </w:comment>
  <w:comment w:id="3" w:author="Celson Lima" w:date="2014-11-29T13:52:00Z" w:initials="CL">
    <w:p w:rsidR="00E36E10" w:rsidRDefault="00E36E10">
      <w:pPr>
        <w:pStyle w:val="CommentText"/>
      </w:pPr>
      <w:r>
        <w:rPr>
          <w:rStyle w:val="CommentReference"/>
        </w:rPr>
        <w:annotationRef/>
      </w:r>
      <w:r>
        <w:t xml:space="preserve">Not </w:t>
      </w:r>
      <w:r>
        <w:t>sure this a problem of the vocabulary itself! Again, it seems that this problem is ELSEWHERE but in the vocabulary. The problem rises when words are USED! The use poses/creates problems, not the words themselves. Synonyms enrich the vocabulary! Achtung!!</w:t>
      </w:r>
    </w:p>
  </w:comment>
  <w:comment w:id="4" w:author="Celson Lima" w:date="2014-11-29T13:54:00Z" w:initials="CL">
    <w:p w:rsidR="00E36E10" w:rsidRDefault="00E36E10">
      <w:pPr>
        <w:pStyle w:val="CommentText"/>
      </w:pPr>
      <w:r>
        <w:rPr>
          <w:rStyle w:val="CommentReference"/>
        </w:rPr>
        <w:annotationRef/>
      </w:r>
      <w:r>
        <w:t xml:space="preserve">Does </w:t>
      </w:r>
      <w:r>
        <w:t>it REALLY MAKE sense to say that VOCABULARIES are REPRESENTING CONCEPTS ?!?!? I wouldn’t say so ... Vocabs are TERMS, not concepts ..</w:t>
      </w:r>
    </w:p>
  </w:comment>
  <w:comment w:id="5" w:author="Celson Lima" w:date="2014-11-29T13:55:00Z" w:initials="CL">
    <w:p w:rsidR="00E36E10" w:rsidRDefault="00E36E10">
      <w:pPr>
        <w:pStyle w:val="CommentText"/>
      </w:pPr>
      <w:r>
        <w:rPr>
          <w:rStyle w:val="CommentReference"/>
        </w:rPr>
        <w:annotationRef/>
      </w:r>
      <w:r>
        <w:t xml:space="preserve">Dictionary </w:t>
      </w:r>
      <w:r>
        <w:t>is the source of meaning!!!! Achtung, again!!!</w:t>
      </w:r>
    </w:p>
  </w:comment>
  <w:comment w:id="6" w:author="Celson Lima" w:date="2014-11-29T13:59:00Z" w:initials="CL">
    <w:p w:rsidR="00DE0AF1" w:rsidRDefault="00DE0AF1">
      <w:pPr>
        <w:pStyle w:val="CommentText"/>
      </w:pPr>
      <w:r>
        <w:rPr>
          <w:rStyle w:val="CommentReference"/>
        </w:rPr>
        <w:annotationRef/>
      </w:r>
      <w:r>
        <w:t xml:space="preserve">They </w:t>
      </w:r>
      <w:r>
        <w:t>provide a common ground for shared understanding among community members. (SOA MELHOR DO QUE O QUE ESCREVESTE, não?)</w:t>
      </w:r>
    </w:p>
  </w:comment>
  <w:comment w:id="7" w:author="Celson Lima" w:date="2014-11-29T14:00:00Z" w:initials="CL">
    <w:p w:rsidR="00282F74" w:rsidRDefault="00282F74">
      <w:pPr>
        <w:pStyle w:val="CommentText"/>
      </w:pPr>
      <w:r>
        <w:rPr>
          <w:rStyle w:val="CommentReference"/>
        </w:rPr>
        <w:annotationRef/>
      </w:r>
      <w:r>
        <w:t xml:space="preserve">NOP! </w:t>
      </w:r>
      <w:r>
        <w:t>CVs servem-se dos vocabulários para enriquecer a semântica das comunicações!! Os vocabulários são o que são, por isso não há que culpá-los. No entanto, communications requirericher meaning bla bla. E aí entram os CVs! GOT IT?</w:t>
      </w:r>
    </w:p>
  </w:comment>
  <w:comment w:id="10" w:author="Celson Lima" w:date="2014-11-29T14:01:00Z" w:initials="CL">
    <w:p w:rsidR="00662F64" w:rsidRDefault="00662F64">
      <w:pPr>
        <w:pStyle w:val="CommentText"/>
      </w:pPr>
      <w:r>
        <w:rPr>
          <w:rStyle w:val="CommentReference"/>
        </w:rPr>
        <w:annotationRef/>
      </w:r>
      <w:r>
        <w:t xml:space="preserve">THIS IS NOT AN ISSUE!!! </w:t>
      </w:r>
      <w:r>
        <w:t>Synonym IS A FEATURE OF A VOCABULARY!!!! Not an issue!</w:t>
      </w:r>
    </w:p>
  </w:comment>
  <w:comment w:id="11" w:author="Celson Lima" w:date="2014-11-29T14:03:00Z" w:initials="CL">
    <w:p w:rsidR="00D902A8" w:rsidRDefault="00D902A8">
      <w:pPr>
        <w:pStyle w:val="CommentText"/>
      </w:pPr>
      <w:r>
        <w:rPr>
          <w:rStyle w:val="CommentReference"/>
        </w:rPr>
        <w:annotationRef/>
      </w:r>
      <w:r>
        <w:t xml:space="preserve">Th </w:t>
      </w:r>
      <w:r>
        <w:t>creation of a CV can be based on various approaches.</w:t>
      </w:r>
    </w:p>
    <w:p w:rsidR="00AB76D3" w:rsidRDefault="00AB76D3">
      <w:pPr>
        <w:pStyle w:val="CommentText"/>
      </w:pPr>
      <w:r>
        <w:t>MAS NÃO QUERES FALAR DA CRIAÇÃO!! :)</w:t>
      </w:r>
    </w:p>
    <w:p w:rsidR="00AB76D3" w:rsidRDefault="00AB76D3">
      <w:pPr>
        <w:pStyle w:val="CommentText"/>
      </w:pPr>
      <w:r>
        <w:t>Queres falar de TIPOS de CV!! Ontology is a TYPE OF CONTROLLED VOCABULARY!!!</w:t>
      </w:r>
    </w:p>
  </w:comment>
  <w:comment w:id="18" w:author="Celson Lima" w:date="2014-11-29T14:06:00Z" w:initials="CL">
    <w:p w:rsidR="00F70560" w:rsidRDefault="00F70560">
      <w:pPr>
        <w:pStyle w:val="CommentText"/>
      </w:pPr>
      <w:r>
        <w:rPr>
          <w:rStyle w:val="CommentReference"/>
        </w:rPr>
        <w:annotationRef/>
      </w:r>
      <w:r>
        <w:t>Luis, RIGOR IS A MUST</w:t>
      </w:r>
      <w:r w:rsidR="00287C26">
        <w:t xml:space="preserve"> numa dissertação de mestrado</w:t>
      </w:r>
      <w:r>
        <w:t>!!! A ontologia fornece uma estrutura de CONCEITOS e não uma estrutura de termos para represenr conceitos. Inclusive, os conceitos de uma ontologia não necessariamente são termos; podem ser GUI sem nenhum nexo! OJO!</w:t>
      </w:r>
    </w:p>
  </w:comment>
  <w:comment w:id="19" w:author="Celson Lima" w:date="2014-11-29T14:07:00Z" w:initials="CL">
    <w:p w:rsidR="001C1A6F" w:rsidRDefault="001C1A6F">
      <w:pPr>
        <w:pStyle w:val="CommentText"/>
      </w:pPr>
      <w:r>
        <w:rPr>
          <w:rStyle w:val="CommentReference"/>
        </w:rPr>
        <w:annotationRef/>
      </w:r>
      <w:r>
        <w:t>WOW: these RELATIONS provide means to quantify a RELATION?!?!</w:t>
      </w:r>
      <w:r w:rsidR="005242B5">
        <w:t xml:space="preserve"> :)</w:t>
      </w:r>
    </w:p>
  </w:comment>
  <w:comment w:id="20" w:author="Celson Lima" w:date="2014-11-29T14:08:00Z" w:initials="CL">
    <w:p w:rsidR="00B1298E" w:rsidRDefault="00B1298E">
      <w:pPr>
        <w:pStyle w:val="CommentText"/>
      </w:pPr>
      <w:r>
        <w:rPr>
          <w:rStyle w:val="CommentReference"/>
        </w:rPr>
        <w:annotationRef/>
      </w:r>
      <w:r>
        <w:t>“Numeric value”?! What are you talking about here, man?  Já entraste por “pesos das relações” sem dizer nada a ninguém!!!</w:t>
      </w:r>
    </w:p>
  </w:comment>
  <w:comment w:id="34" w:author="Celson Lima" w:date="2014-11-29T14:20:00Z" w:initials="CL">
    <w:p w:rsidR="00075773" w:rsidRDefault="00075773">
      <w:pPr>
        <w:pStyle w:val="CommentText"/>
      </w:pPr>
      <w:r>
        <w:rPr>
          <w:rStyle w:val="CommentReference"/>
        </w:rPr>
        <w:annotationRef/>
      </w:r>
      <w:r>
        <w:t xml:space="preserve">Qual </w:t>
      </w:r>
      <w:r>
        <w:t>a msg deste parágrafo?</w:t>
      </w:r>
    </w:p>
  </w:comment>
  <w:comment w:id="36" w:author="Celson Lima" w:date="2014-11-29T14:21:00Z" w:initials="CL">
    <w:p w:rsidR="007C6964" w:rsidRDefault="007C6964">
      <w:pPr>
        <w:pStyle w:val="CommentText"/>
      </w:pPr>
      <w:r>
        <w:rPr>
          <w:rStyle w:val="CommentReference"/>
        </w:rPr>
        <w:annotationRef/>
      </w:r>
      <w:r>
        <w:t xml:space="preserve">Interesting </w:t>
      </w:r>
      <w:r>
        <w:t>information == KNOWLEDGE ?! Don’t agree!!! RIGOUR IS A MUST!!!</w:t>
      </w:r>
    </w:p>
  </w:comment>
  <w:comment w:id="37" w:author="Celson Lima" w:date="2014-11-29T14:23:00Z" w:initials="CL">
    <w:p w:rsidR="00D660A2" w:rsidRDefault="00D660A2">
      <w:pPr>
        <w:pStyle w:val="CommentText"/>
      </w:pPr>
      <w:r>
        <w:rPr>
          <w:rStyle w:val="CommentReference"/>
        </w:rPr>
        <w:annotationRef/>
      </w:r>
      <w:r>
        <w:t xml:space="preserve">Queres/precisas </w:t>
      </w:r>
      <w:r>
        <w:t>definir Knowledge aqui na introdução? SE SIM, então manda uma “bujarda formal”!</w:t>
      </w:r>
      <w:r w:rsidR="00451F44">
        <w:t xml:space="preserve"> Assim não : “KNOWLEDGE can be seen as INFORMATION discovered...”</w:t>
      </w:r>
    </w:p>
  </w:comment>
  <w:comment w:id="38" w:author="Celson Lima" w:date="2014-11-29T14:23:00Z" w:initials="CL">
    <w:p w:rsidR="004B650E" w:rsidRDefault="004B650E">
      <w:pPr>
        <w:pStyle w:val="CommentText"/>
      </w:pPr>
      <w:r>
        <w:rPr>
          <w:rStyle w:val="CommentReference"/>
        </w:rPr>
        <w:annotationRef/>
      </w:r>
      <w:r>
        <w:t>Resolve essa “parada”: agora tens “VALUABLE INFO” == KNOWLEDGE!!! Não pode ser ...</w:t>
      </w:r>
    </w:p>
  </w:comment>
  <w:comment w:id="39" w:author="Celson Lima" w:date="2014-11-29T14:24:00Z" w:initials="CL">
    <w:p w:rsidR="00B033A0" w:rsidRDefault="00B033A0">
      <w:pPr>
        <w:pStyle w:val="CommentText"/>
      </w:pPr>
      <w:r>
        <w:rPr>
          <w:rStyle w:val="CommentReference"/>
        </w:rPr>
        <w:annotationRef/>
      </w:r>
      <w:r>
        <w:t>Bom, então estamos na área errada: vamos pra consultoria, pois tua dissertação de mestrado quer ajudar “os negócios”!!</w:t>
      </w:r>
    </w:p>
  </w:comment>
  <w:comment w:id="40" w:author="Celson Lima" w:date="2014-11-29T14:25:00Z" w:initials="CL">
    <w:p w:rsidR="00E411A6" w:rsidRDefault="00E411A6">
      <w:pPr>
        <w:pStyle w:val="CommentText"/>
      </w:pPr>
      <w:r>
        <w:rPr>
          <w:rStyle w:val="CommentReference"/>
        </w:rPr>
        <w:annotationRef/>
      </w:r>
      <w:r>
        <w:t xml:space="preserve">THIS? </w:t>
      </w:r>
      <w:r>
        <w:t>Qual, “this”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002" w:rsidRDefault="00377002" w:rsidP="008B30D6">
      <w:pPr>
        <w:spacing w:before="0" w:after="0" w:line="240" w:lineRule="auto"/>
      </w:pPr>
      <w:r>
        <w:separator/>
      </w:r>
    </w:p>
  </w:endnote>
  <w:endnote w:type="continuationSeparator" w:id="0">
    <w:p w:rsidR="00377002" w:rsidRDefault="00377002"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Palatino">
    <w:altName w:val="Book Antiqua"/>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E10" w:rsidRDefault="00377002">
    <w:pPr>
      <w:pStyle w:val="Footer"/>
    </w:pPr>
    <w:sdt>
      <w:sdtPr>
        <w:id w:val="1742754968"/>
        <w:docPartObj>
          <w:docPartGallery w:val="Page Numbers (Bottom of Page)"/>
          <w:docPartUnique/>
        </w:docPartObj>
      </w:sdtPr>
      <w:sdtEndPr/>
      <w:sdtContent>
        <w:r w:rsidR="00E36E10">
          <w:fldChar w:fldCharType="begin"/>
        </w:r>
        <w:r w:rsidR="00E36E10">
          <w:instrText>PAGE   \* MERGEFORMAT</w:instrText>
        </w:r>
        <w:r w:rsidR="00E36E10">
          <w:fldChar w:fldCharType="separate"/>
        </w:r>
        <w:r w:rsidR="00E36E10">
          <w:rPr>
            <w:noProof/>
          </w:rPr>
          <w:t>6</w:t>
        </w:r>
        <w:r w:rsidR="00E36E10">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286994"/>
      <w:docPartObj>
        <w:docPartGallery w:val="Page Numbers (Bottom of Page)"/>
        <w:docPartUnique/>
      </w:docPartObj>
    </w:sdtPr>
    <w:sdtEndPr/>
    <w:sdtContent>
      <w:p w:rsidR="00E36E10" w:rsidRDefault="00E36E10" w:rsidP="00BC44B2">
        <w:pPr>
          <w:pStyle w:val="Footer"/>
          <w:jc w:val="center"/>
        </w:pPr>
        <w:r>
          <w:fldChar w:fldCharType="begin"/>
        </w:r>
        <w:r>
          <w:instrText>PAGE   \* MERGEFORMAT</w:instrText>
        </w:r>
        <w:r>
          <w:fldChar w:fldCharType="separate"/>
        </w:r>
        <w:r w:rsidR="00CD4196">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002" w:rsidRDefault="00377002" w:rsidP="008B30D6">
      <w:pPr>
        <w:spacing w:before="0" w:after="0" w:line="240" w:lineRule="auto"/>
      </w:pPr>
      <w:r>
        <w:separator/>
      </w:r>
    </w:p>
  </w:footnote>
  <w:footnote w:type="continuationSeparator" w:id="0">
    <w:p w:rsidR="00377002" w:rsidRDefault="00377002"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E10" w:rsidRDefault="00E36E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EF"/>
    <w:rsid w:val="00013A00"/>
    <w:rsid w:val="00015B63"/>
    <w:rsid w:val="00027315"/>
    <w:rsid w:val="0005225A"/>
    <w:rsid w:val="000742DE"/>
    <w:rsid w:val="00075773"/>
    <w:rsid w:val="00076A46"/>
    <w:rsid w:val="00080BD2"/>
    <w:rsid w:val="00083658"/>
    <w:rsid w:val="00091CA6"/>
    <w:rsid w:val="00097EAE"/>
    <w:rsid w:val="000A1723"/>
    <w:rsid w:val="000A711D"/>
    <w:rsid w:val="000B0E32"/>
    <w:rsid w:val="000B458D"/>
    <w:rsid w:val="000D5764"/>
    <w:rsid w:val="000E00C9"/>
    <w:rsid w:val="000E0725"/>
    <w:rsid w:val="000E4E80"/>
    <w:rsid w:val="000E560F"/>
    <w:rsid w:val="0010099D"/>
    <w:rsid w:val="00117C9B"/>
    <w:rsid w:val="001356EF"/>
    <w:rsid w:val="00180E88"/>
    <w:rsid w:val="00191D34"/>
    <w:rsid w:val="00194C40"/>
    <w:rsid w:val="001B12B2"/>
    <w:rsid w:val="001B1C4C"/>
    <w:rsid w:val="001B5080"/>
    <w:rsid w:val="001B54C5"/>
    <w:rsid w:val="001B7EEB"/>
    <w:rsid w:val="001C08BE"/>
    <w:rsid w:val="001C1A6F"/>
    <w:rsid w:val="001C2F41"/>
    <w:rsid w:val="001D61C4"/>
    <w:rsid w:val="001E0F7E"/>
    <w:rsid w:val="001E403D"/>
    <w:rsid w:val="00217AEE"/>
    <w:rsid w:val="002356EB"/>
    <w:rsid w:val="00237D3A"/>
    <w:rsid w:val="00240F3D"/>
    <w:rsid w:val="00252909"/>
    <w:rsid w:val="00252E61"/>
    <w:rsid w:val="00262D93"/>
    <w:rsid w:val="00282F74"/>
    <w:rsid w:val="00287C26"/>
    <w:rsid w:val="002C0581"/>
    <w:rsid w:val="002E7C13"/>
    <w:rsid w:val="00314D1F"/>
    <w:rsid w:val="00323254"/>
    <w:rsid w:val="00326258"/>
    <w:rsid w:val="00327B04"/>
    <w:rsid w:val="00331222"/>
    <w:rsid w:val="00333787"/>
    <w:rsid w:val="0034229D"/>
    <w:rsid w:val="00375905"/>
    <w:rsid w:val="00377002"/>
    <w:rsid w:val="00387EFC"/>
    <w:rsid w:val="003A54E4"/>
    <w:rsid w:val="003B3F8E"/>
    <w:rsid w:val="003F0887"/>
    <w:rsid w:val="003F4C5B"/>
    <w:rsid w:val="003F74D8"/>
    <w:rsid w:val="004045DD"/>
    <w:rsid w:val="00404D40"/>
    <w:rsid w:val="0041406B"/>
    <w:rsid w:val="00425D70"/>
    <w:rsid w:val="00430D8E"/>
    <w:rsid w:val="00451F44"/>
    <w:rsid w:val="00470589"/>
    <w:rsid w:val="004752A2"/>
    <w:rsid w:val="00484C8E"/>
    <w:rsid w:val="00490D95"/>
    <w:rsid w:val="00497372"/>
    <w:rsid w:val="004B650E"/>
    <w:rsid w:val="004D179D"/>
    <w:rsid w:val="004D4110"/>
    <w:rsid w:val="004D5CCB"/>
    <w:rsid w:val="004E0E23"/>
    <w:rsid w:val="004E70AA"/>
    <w:rsid w:val="00502FCA"/>
    <w:rsid w:val="00505967"/>
    <w:rsid w:val="00505AFE"/>
    <w:rsid w:val="005242B5"/>
    <w:rsid w:val="00524D59"/>
    <w:rsid w:val="00530A72"/>
    <w:rsid w:val="00536C03"/>
    <w:rsid w:val="005410B9"/>
    <w:rsid w:val="00542D7B"/>
    <w:rsid w:val="00544DC2"/>
    <w:rsid w:val="00560F7D"/>
    <w:rsid w:val="00565A39"/>
    <w:rsid w:val="00575B43"/>
    <w:rsid w:val="005940FD"/>
    <w:rsid w:val="005A3284"/>
    <w:rsid w:val="005C0905"/>
    <w:rsid w:val="005C444E"/>
    <w:rsid w:val="005F5EFC"/>
    <w:rsid w:val="006106F9"/>
    <w:rsid w:val="006502FA"/>
    <w:rsid w:val="006519AA"/>
    <w:rsid w:val="006568D3"/>
    <w:rsid w:val="006576FF"/>
    <w:rsid w:val="00662F64"/>
    <w:rsid w:val="00665029"/>
    <w:rsid w:val="00684F66"/>
    <w:rsid w:val="006A2163"/>
    <w:rsid w:val="006B1F62"/>
    <w:rsid w:val="006C7769"/>
    <w:rsid w:val="006F3C33"/>
    <w:rsid w:val="006F753E"/>
    <w:rsid w:val="007128AA"/>
    <w:rsid w:val="0071444D"/>
    <w:rsid w:val="00716C63"/>
    <w:rsid w:val="007222A9"/>
    <w:rsid w:val="00725D4A"/>
    <w:rsid w:val="0075584A"/>
    <w:rsid w:val="00773A33"/>
    <w:rsid w:val="00780D91"/>
    <w:rsid w:val="007965B3"/>
    <w:rsid w:val="007A14BF"/>
    <w:rsid w:val="007A225E"/>
    <w:rsid w:val="007A4E24"/>
    <w:rsid w:val="007B342E"/>
    <w:rsid w:val="007B6BD6"/>
    <w:rsid w:val="007C4850"/>
    <w:rsid w:val="007C6964"/>
    <w:rsid w:val="007E6F3B"/>
    <w:rsid w:val="00800D4D"/>
    <w:rsid w:val="0080536F"/>
    <w:rsid w:val="0081252C"/>
    <w:rsid w:val="00834EA7"/>
    <w:rsid w:val="00843719"/>
    <w:rsid w:val="00852362"/>
    <w:rsid w:val="00857BCA"/>
    <w:rsid w:val="008B30D6"/>
    <w:rsid w:val="008B6E0D"/>
    <w:rsid w:val="008D1EAB"/>
    <w:rsid w:val="008D47E6"/>
    <w:rsid w:val="008E1520"/>
    <w:rsid w:val="008E2006"/>
    <w:rsid w:val="00963619"/>
    <w:rsid w:val="00970F2A"/>
    <w:rsid w:val="00981EA0"/>
    <w:rsid w:val="009B6C6D"/>
    <w:rsid w:val="009D1649"/>
    <w:rsid w:val="009F05BE"/>
    <w:rsid w:val="009F6718"/>
    <w:rsid w:val="00A03A8B"/>
    <w:rsid w:val="00A252DB"/>
    <w:rsid w:val="00A27797"/>
    <w:rsid w:val="00A36EBA"/>
    <w:rsid w:val="00A44BDF"/>
    <w:rsid w:val="00A54A7A"/>
    <w:rsid w:val="00A620C9"/>
    <w:rsid w:val="00A6451A"/>
    <w:rsid w:val="00A805F2"/>
    <w:rsid w:val="00A93518"/>
    <w:rsid w:val="00AB76D3"/>
    <w:rsid w:val="00AC4022"/>
    <w:rsid w:val="00AD1AC7"/>
    <w:rsid w:val="00AF20F7"/>
    <w:rsid w:val="00B033A0"/>
    <w:rsid w:val="00B04CFA"/>
    <w:rsid w:val="00B11C49"/>
    <w:rsid w:val="00B1298E"/>
    <w:rsid w:val="00B23BDE"/>
    <w:rsid w:val="00B25DAD"/>
    <w:rsid w:val="00B42525"/>
    <w:rsid w:val="00B46437"/>
    <w:rsid w:val="00B47F12"/>
    <w:rsid w:val="00B92070"/>
    <w:rsid w:val="00BB2888"/>
    <w:rsid w:val="00BC42DD"/>
    <w:rsid w:val="00BC44B2"/>
    <w:rsid w:val="00C1294D"/>
    <w:rsid w:val="00C20617"/>
    <w:rsid w:val="00C32E3E"/>
    <w:rsid w:val="00C4024C"/>
    <w:rsid w:val="00C77726"/>
    <w:rsid w:val="00C9769B"/>
    <w:rsid w:val="00CA0943"/>
    <w:rsid w:val="00CA7833"/>
    <w:rsid w:val="00CB6F98"/>
    <w:rsid w:val="00CC6030"/>
    <w:rsid w:val="00CD4196"/>
    <w:rsid w:val="00D1087C"/>
    <w:rsid w:val="00D13180"/>
    <w:rsid w:val="00D4267B"/>
    <w:rsid w:val="00D51B74"/>
    <w:rsid w:val="00D63383"/>
    <w:rsid w:val="00D660A2"/>
    <w:rsid w:val="00D75139"/>
    <w:rsid w:val="00D902A8"/>
    <w:rsid w:val="00D94695"/>
    <w:rsid w:val="00DA1D20"/>
    <w:rsid w:val="00DA454D"/>
    <w:rsid w:val="00DB7C9A"/>
    <w:rsid w:val="00DC1C91"/>
    <w:rsid w:val="00DC57C0"/>
    <w:rsid w:val="00DD0811"/>
    <w:rsid w:val="00DE0AF1"/>
    <w:rsid w:val="00DE434C"/>
    <w:rsid w:val="00DF3A14"/>
    <w:rsid w:val="00E0106E"/>
    <w:rsid w:val="00E128F1"/>
    <w:rsid w:val="00E36E10"/>
    <w:rsid w:val="00E37DA1"/>
    <w:rsid w:val="00E411A6"/>
    <w:rsid w:val="00E5703F"/>
    <w:rsid w:val="00E7395C"/>
    <w:rsid w:val="00E96FCF"/>
    <w:rsid w:val="00EC21C6"/>
    <w:rsid w:val="00EC58D9"/>
    <w:rsid w:val="00ED0AFB"/>
    <w:rsid w:val="00F11044"/>
    <w:rsid w:val="00F33949"/>
    <w:rsid w:val="00F369A2"/>
    <w:rsid w:val="00F70560"/>
    <w:rsid w:val="00F731CE"/>
    <w:rsid w:val="00F81A2F"/>
    <w:rsid w:val="00FA6EE7"/>
    <w:rsid w:val="00FA7AEF"/>
    <w:rsid w:val="00FD0AA4"/>
    <w:rsid w:val="00FD60DB"/>
    <w:rsid w:val="00FD7B95"/>
    <w:rsid w:val="00FE38F2"/>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CC01-7F09-40CA-B334-AEF0C093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19675</TotalTime>
  <Pages>1</Pages>
  <Words>4224</Words>
  <Characters>22815</Characters>
  <Application>Microsoft Office Word</Application>
  <DocSecurity>0</DocSecurity>
  <Lines>190</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Celson Lima</cp:lastModifiedBy>
  <cp:revision>51</cp:revision>
  <cp:lastPrinted>2014-11-25T16:19:00Z</cp:lastPrinted>
  <dcterms:created xsi:type="dcterms:W3CDTF">2014-10-15T10:43:00Z</dcterms:created>
  <dcterms:modified xsi:type="dcterms:W3CDTF">2014-12-01T17:51:00Z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id="3NNesI4y"/&gt;&lt;style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