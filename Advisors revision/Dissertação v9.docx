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267B" w:rsidRPr="0029324F" w:rsidRDefault="00D4267B" w:rsidP="00D4267B">
      <w:pPr>
        <w:rPr>
          <w:sz w:val="20"/>
          <w:lang w:val="en-GB"/>
        </w:rPr>
      </w:pPr>
      <w:r w:rsidRPr="0029324F">
        <w:rPr>
          <w:sz w:val="20"/>
          <w:lang w:val="en-GB"/>
        </w:rPr>
        <w:t>Chapter 1 – Introduction</w:t>
      </w:r>
    </w:p>
    <w:p w:rsidR="00D4267B" w:rsidRDefault="00D4267B" w:rsidP="00D4267B">
      <w:pPr>
        <w:pStyle w:val="ListParagraph"/>
        <w:numPr>
          <w:ilvl w:val="0"/>
          <w:numId w:val="11"/>
        </w:numPr>
        <w:rPr>
          <w:sz w:val="20"/>
          <w:lang w:val="en-GB"/>
        </w:rPr>
      </w:pPr>
      <w:r w:rsidRPr="00A20AAD">
        <w:rPr>
          <w:sz w:val="20"/>
          <w:lang w:val="en-GB"/>
        </w:rPr>
        <w:t xml:space="preserve">How to represent </w:t>
      </w:r>
      <w:r>
        <w:rPr>
          <w:sz w:val="20"/>
          <w:lang w:val="en-GB"/>
        </w:rPr>
        <w:t xml:space="preserve">and structure </w:t>
      </w:r>
      <w:commentRangeStart w:id="0"/>
      <w:r w:rsidRPr="00A20AAD">
        <w:rPr>
          <w:sz w:val="20"/>
          <w:lang w:val="en-GB"/>
        </w:rPr>
        <w:t>information</w:t>
      </w:r>
      <w:commentRangeEnd w:id="0"/>
      <w:r w:rsidR="00441DF3">
        <w:rPr>
          <w:rStyle w:val="CommentReference"/>
        </w:rPr>
        <w:commentReference w:id="0"/>
      </w:r>
      <w:r w:rsidRPr="00A20AAD">
        <w:rPr>
          <w:sz w:val="20"/>
          <w:lang w:val="en-GB"/>
        </w:rPr>
        <w:t xml:space="preserve">. (Talk about controlled vocabularies). </w:t>
      </w:r>
    </w:p>
    <w:p w:rsidR="00D4267B" w:rsidRDefault="00D4267B" w:rsidP="00D4267B">
      <w:pPr>
        <w:pStyle w:val="ListParagraph"/>
        <w:numPr>
          <w:ilvl w:val="0"/>
          <w:numId w:val="11"/>
        </w:numPr>
        <w:rPr>
          <w:sz w:val="20"/>
          <w:lang w:val="en-GB"/>
        </w:rPr>
      </w:pPr>
      <w:r w:rsidRPr="00A20AAD">
        <w:rPr>
          <w:sz w:val="20"/>
          <w:lang w:val="en-GB"/>
        </w:rPr>
        <w:t xml:space="preserve">Ontologies as a </w:t>
      </w:r>
      <w:r>
        <w:rPr>
          <w:sz w:val="20"/>
          <w:lang w:val="en-GB"/>
        </w:rPr>
        <w:t xml:space="preserve">method to represent and </w:t>
      </w:r>
      <w:r w:rsidRPr="00A20AAD">
        <w:rPr>
          <w:sz w:val="20"/>
          <w:lang w:val="en-GB"/>
        </w:rPr>
        <w:t xml:space="preserve">structure </w:t>
      </w:r>
      <w:commentRangeStart w:id="1"/>
      <w:r w:rsidRPr="00A20AAD">
        <w:rPr>
          <w:sz w:val="20"/>
          <w:lang w:val="en-GB"/>
        </w:rPr>
        <w:t>information</w:t>
      </w:r>
      <w:commentRangeEnd w:id="1"/>
      <w:r w:rsidR="00441DF3">
        <w:rPr>
          <w:rStyle w:val="CommentReference"/>
        </w:rPr>
        <w:commentReference w:id="1"/>
      </w:r>
      <w:r w:rsidRPr="00A20AAD">
        <w:rPr>
          <w:sz w:val="20"/>
          <w:lang w:val="en-GB"/>
        </w:rPr>
        <w:t xml:space="preserve">. </w:t>
      </w:r>
    </w:p>
    <w:p w:rsidR="00080BD2" w:rsidRDefault="00080BD2" w:rsidP="00080BD2">
      <w:pPr>
        <w:pStyle w:val="ListParagraph"/>
        <w:numPr>
          <w:ilvl w:val="0"/>
          <w:numId w:val="11"/>
        </w:numPr>
        <w:rPr>
          <w:sz w:val="20"/>
          <w:lang w:val="en-GB"/>
        </w:rPr>
      </w:pPr>
      <w:commentRangeStart w:id="2"/>
      <w:r>
        <w:rPr>
          <w:sz w:val="20"/>
          <w:lang w:val="en-GB"/>
        </w:rPr>
        <w:t>Pattern Extraction and Data Mining Techniques</w:t>
      </w:r>
      <w:commentRangeEnd w:id="2"/>
      <w:r w:rsidR="00441DF3">
        <w:rPr>
          <w:rStyle w:val="CommentReference"/>
        </w:rPr>
        <w:commentReference w:id="2"/>
      </w:r>
    </w:p>
    <w:p w:rsidR="00D4267B" w:rsidRDefault="00080BD2" w:rsidP="00080BD2">
      <w:pPr>
        <w:pStyle w:val="ListParagraph"/>
        <w:numPr>
          <w:ilvl w:val="0"/>
          <w:numId w:val="11"/>
        </w:numPr>
        <w:rPr>
          <w:sz w:val="20"/>
          <w:lang w:val="en-GB"/>
        </w:rPr>
      </w:pPr>
      <w:r>
        <w:rPr>
          <w:sz w:val="20"/>
          <w:lang w:val="en-GB"/>
        </w:rPr>
        <w:t xml:space="preserve">Objective and approach of this </w:t>
      </w:r>
      <w:commentRangeStart w:id="3"/>
      <w:r>
        <w:rPr>
          <w:sz w:val="20"/>
          <w:lang w:val="en-GB"/>
        </w:rPr>
        <w:t xml:space="preserve">document </w:t>
      </w:r>
      <w:commentRangeEnd w:id="3"/>
      <w:r w:rsidR="00441DF3">
        <w:rPr>
          <w:rStyle w:val="CommentReference"/>
        </w:rPr>
        <w:commentReference w:id="3"/>
      </w:r>
    </w:p>
    <w:p w:rsidR="00D4267B" w:rsidRPr="00CA6C8B" w:rsidRDefault="00D4267B" w:rsidP="00D4267B">
      <w:pPr>
        <w:pStyle w:val="ListParagraph"/>
        <w:rPr>
          <w:sz w:val="20"/>
          <w:lang w:val="en-GB"/>
        </w:rPr>
      </w:pPr>
    </w:p>
    <w:p w:rsidR="00D4267B" w:rsidRDefault="00080BD2" w:rsidP="00D4267B">
      <w:pPr>
        <w:rPr>
          <w:sz w:val="20"/>
          <w:lang w:val="en-GB"/>
        </w:rPr>
      </w:pPr>
      <w:r>
        <w:rPr>
          <w:sz w:val="20"/>
          <w:lang w:val="en-GB"/>
        </w:rPr>
        <w:t>Section</w:t>
      </w:r>
      <w:r w:rsidR="00D4267B">
        <w:rPr>
          <w:sz w:val="20"/>
          <w:lang w:val="en-GB"/>
        </w:rPr>
        <w:t xml:space="preserve"> 1.1 – </w:t>
      </w:r>
      <w:commentRangeStart w:id="4"/>
      <w:r>
        <w:rPr>
          <w:sz w:val="20"/>
          <w:lang w:val="en-GB"/>
        </w:rPr>
        <w:t xml:space="preserve">Challenges </w:t>
      </w:r>
      <w:commentRangeEnd w:id="4"/>
      <w:r w:rsidR="00441DF3">
        <w:rPr>
          <w:rStyle w:val="CommentReference"/>
        </w:rPr>
        <w:commentReference w:id="4"/>
      </w:r>
    </w:p>
    <w:p w:rsidR="00D4267B" w:rsidRPr="009608DD" w:rsidRDefault="00080BD2" w:rsidP="00D4267B">
      <w:pPr>
        <w:pStyle w:val="ListParagraph"/>
        <w:numPr>
          <w:ilvl w:val="0"/>
          <w:numId w:val="12"/>
        </w:numPr>
        <w:rPr>
          <w:sz w:val="20"/>
          <w:lang w:val="en-GB"/>
        </w:rPr>
      </w:pPr>
      <w:r>
        <w:rPr>
          <w:sz w:val="20"/>
          <w:lang w:val="en-GB"/>
        </w:rPr>
        <w:t>Lack of</w:t>
      </w:r>
      <w:r w:rsidR="00D4267B" w:rsidRPr="009608DD">
        <w:rPr>
          <w:sz w:val="20"/>
          <w:lang w:val="en-GB"/>
        </w:rPr>
        <w:t xml:space="preserve"> existence of a pure approach to quantify relations discovered from unstructured information in documents, without help of </w:t>
      </w:r>
      <w:proofErr w:type="gramStart"/>
      <w:r w:rsidR="00D4267B" w:rsidRPr="009608DD">
        <w:rPr>
          <w:sz w:val="20"/>
          <w:lang w:val="en-GB"/>
        </w:rPr>
        <w:t>an ontology</w:t>
      </w:r>
      <w:proofErr w:type="gramEnd"/>
      <w:r w:rsidR="00D4267B" w:rsidRPr="009608DD">
        <w:rPr>
          <w:sz w:val="20"/>
          <w:lang w:val="en-GB"/>
        </w:rPr>
        <w:t xml:space="preserve">.  </w:t>
      </w:r>
    </w:p>
    <w:p w:rsidR="00D4267B" w:rsidRPr="009608DD" w:rsidRDefault="00D4267B" w:rsidP="00D4267B">
      <w:pPr>
        <w:pStyle w:val="ListParagraph"/>
        <w:numPr>
          <w:ilvl w:val="0"/>
          <w:numId w:val="12"/>
        </w:numPr>
        <w:rPr>
          <w:sz w:val="20"/>
          <w:lang w:val="en-GB"/>
        </w:rPr>
      </w:pPr>
      <w:r w:rsidRPr="009608DD">
        <w:rPr>
          <w:sz w:val="20"/>
          <w:lang w:val="en-GB"/>
        </w:rPr>
        <w:t>What can be done to measure a relation and find its meaning?</w:t>
      </w:r>
    </w:p>
    <w:p w:rsidR="00D4267B" w:rsidRPr="009608DD" w:rsidRDefault="00D4267B" w:rsidP="00D4267B">
      <w:pPr>
        <w:pStyle w:val="ListParagraph"/>
        <w:numPr>
          <w:ilvl w:val="0"/>
          <w:numId w:val="12"/>
        </w:numPr>
        <w:rPr>
          <w:sz w:val="20"/>
          <w:lang w:val="en-GB"/>
        </w:rPr>
      </w:pPr>
      <w:r w:rsidRPr="009608DD">
        <w:rPr>
          <w:sz w:val="20"/>
          <w:lang w:val="en-GB"/>
        </w:rPr>
        <w:t xml:space="preserve">This document presents an approach to help discover relations in unstructured information in documents, knowing that there are no real methods to help measure a relation between two or more concepts. </w:t>
      </w:r>
    </w:p>
    <w:p w:rsidR="00080BD2" w:rsidRDefault="00D4267B" w:rsidP="00080BD2">
      <w:pPr>
        <w:rPr>
          <w:sz w:val="20"/>
          <w:lang w:val="en-GB"/>
        </w:rPr>
      </w:pPr>
      <w:r>
        <w:rPr>
          <w:sz w:val="20"/>
          <w:lang w:val="en-GB"/>
        </w:rPr>
        <w:t xml:space="preserve">Research question: </w:t>
      </w:r>
    </w:p>
    <w:p w:rsidR="00080BD2" w:rsidRDefault="00080BD2" w:rsidP="00080BD2">
      <w:pPr>
        <w:rPr>
          <w:sz w:val="20"/>
          <w:lang w:val="en-GB"/>
        </w:rPr>
      </w:pPr>
      <w:r>
        <w:rPr>
          <w:sz w:val="20"/>
          <w:lang w:val="en-GB"/>
        </w:rPr>
        <w:t xml:space="preserve">How to quantify semantic relations between concepts in </w:t>
      </w:r>
      <w:proofErr w:type="gramStart"/>
      <w:r>
        <w:rPr>
          <w:sz w:val="20"/>
          <w:lang w:val="en-GB"/>
        </w:rPr>
        <w:t>a domain</w:t>
      </w:r>
      <w:proofErr w:type="gramEnd"/>
      <w:r>
        <w:rPr>
          <w:sz w:val="20"/>
          <w:lang w:val="en-GB"/>
        </w:rPr>
        <w:t xml:space="preserve"> ontology, using external sources of non-structured information.</w:t>
      </w:r>
    </w:p>
    <w:p w:rsidR="00080BD2" w:rsidRDefault="00080BD2" w:rsidP="00080BD2">
      <w:pPr>
        <w:rPr>
          <w:sz w:val="20"/>
          <w:lang w:val="en-GB"/>
        </w:rPr>
      </w:pPr>
      <w:r>
        <w:rPr>
          <w:sz w:val="20"/>
          <w:lang w:val="en-GB"/>
        </w:rPr>
        <w:t xml:space="preserve">Hypothesis: </w:t>
      </w:r>
    </w:p>
    <w:p w:rsidR="00080BD2" w:rsidRDefault="00080BD2" w:rsidP="00080BD2">
      <w:pPr>
        <w:rPr>
          <w:sz w:val="20"/>
          <w:lang w:val="en-GB"/>
        </w:rPr>
      </w:pPr>
      <w:r>
        <w:rPr>
          <w:sz w:val="20"/>
          <w:lang w:val="en-GB"/>
        </w:rPr>
        <w:t xml:space="preserve">Semantic relations between concepts from </w:t>
      </w:r>
      <w:proofErr w:type="gramStart"/>
      <w:r>
        <w:rPr>
          <w:sz w:val="20"/>
          <w:lang w:val="en-GB"/>
        </w:rPr>
        <w:t>a domain</w:t>
      </w:r>
      <w:proofErr w:type="gramEnd"/>
      <w:r>
        <w:rPr>
          <w:sz w:val="20"/>
          <w:lang w:val="en-GB"/>
        </w:rPr>
        <w:t xml:space="preserve"> ontology, can be quantified by applying data mining techniques for pattern extraction into non-structured sources of information.</w:t>
      </w:r>
    </w:p>
    <w:p w:rsidR="00D4267B" w:rsidRPr="005503DB" w:rsidRDefault="00D4267B" w:rsidP="00D4267B">
      <w:pPr>
        <w:pStyle w:val="ListParagraph"/>
        <w:numPr>
          <w:ilvl w:val="0"/>
          <w:numId w:val="11"/>
        </w:numPr>
        <w:rPr>
          <w:sz w:val="20"/>
          <w:lang w:val="en-GB"/>
        </w:rPr>
      </w:pPr>
      <w:r w:rsidRPr="005503DB">
        <w:rPr>
          <w:sz w:val="20"/>
          <w:lang w:val="en-GB"/>
        </w:rPr>
        <w:t xml:space="preserve">Having a set of documents with unstructured information, how could </w:t>
      </w:r>
      <w:proofErr w:type="gramStart"/>
      <w:r w:rsidRPr="005503DB">
        <w:rPr>
          <w:sz w:val="20"/>
          <w:lang w:val="en-GB"/>
        </w:rPr>
        <w:t>meaning</w:t>
      </w:r>
      <w:proofErr w:type="gramEnd"/>
      <w:r w:rsidRPr="005503DB">
        <w:rPr>
          <w:sz w:val="20"/>
          <w:lang w:val="en-GB"/>
        </w:rPr>
        <w:t xml:space="preserve"> be discovered, in the way of relations between its concepts? </w:t>
      </w:r>
    </w:p>
    <w:p w:rsidR="00D4267B" w:rsidRPr="005503DB" w:rsidRDefault="00D4267B" w:rsidP="00D4267B">
      <w:pPr>
        <w:pStyle w:val="ListParagraph"/>
        <w:numPr>
          <w:ilvl w:val="0"/>
          <w:numId w:val="11"/>
        </w:numPr>
        <w:rPr>
          <w:sz w:val="20"/>
          <w:lang w:val="en-GB"/>
        </w:rPr>
      </w:pPr>
      <w:r w:rsidRPr="005503DB">
        <w:rPr>
          <w:sz w:val="20"/>
          <w:lang w:val="en-GB"/>
        </w:rPr>
        <w:t xml:space="preserve">How to discover the domain of a set of words? </w:t>
      </w:r>
    </w:p>
    <w:p w:rsidR="00D4267B" w:rsidRDefault="00D4267B" w:rsidP="00D4267B">
      <w:pPr>
        <w:rPr>
          <w:sz w:val="20"/>
          <w:lang w:val="en-GB"/>
        </w:rPr>
      </w:pPr>
    </w:p>
    <w:p w:rsidR="00D4267B" w:rsidRDefault="00080BD2" w:rsidP="00D4267B">
      <w:pPr>
        <w:rPr>
          <w:sz w:val="20"/>
          <w:lang w:val="en-GB"/>
        </w:rPr>
      </w:pPr>
      <w:r>
        <w:rPr>
          <w:sz w:val="20"/>
          <w:lang w:val="en-GB"/>
        </w:rPr>
        <w:t>Section</w:t>
      </w:r>
      <w:r w:rsidR="00D4267B">
        <w:rPr>
          <w:sz w:val="20"/>
          <w:lang w:val="en-GB"/>
        </w:rPr>
        <w:t xml:space="preserve"> 1.2 – </w:t>
      </w:r>
      <w:r>
        <w:rPr>
          <w:sz w:val="20"/>
          <w:lang w:val="en-GB"/>
        </w:rPr>
        <w:t>Expected outcomes</w:t>
      </w:r>
    </w:p>
    <w:p w:rsidR="00D4267B" w:rsidRDefault="00D4267B" w:rsidP="00D4267B">
      <w:pPr>
        <w:rPr>
          <w:sz w:val="20"/>
          <w:lang w:val="en-GB"/>
        </w:rPr>
      </w:pPr>
      <w:r>
        <w:rPr>
          <w:sz w:val="20"/>
          <w:lang w:val="en-GB"/>
        </w:rPr>
        <w:t xml:space="preserve">Present the way that I will propose solutions to research questions. </w:t>
      </w:r>
    </w:p>
    <w:p w:rsidR="00D4267B" w:rsidRDefault="00D4267B" w:rsidP="00D4267B">
      <w:pPr>
        <w:pStyle w:val="ListParagraph"/>
        <w:numPr>
          <w:ilvl w:val="0"/>
          <w:numId w:val="11"/>
        </w:numPr>
        <w:rPr>
          <w:sz w:val="20"/>
          <w:lang w:val="en-GB"/>
        </w:rPr>
      </w:pPr>
      <w:r>
        <w:rPr>
          <w:sz w:val="20"/>
          <w:lang w:val="en-GB"/>
        </w:rPr>
        <w:t xml:space="preserve"> </w:t>
      </w:r>
      <w:r w:rsidRPr="009608DD">
        <w:rPr>
          <w:sz w:val="20"/>
          <w:lang w:val="en-GB"/>
        </w:rPr>
        <w:t xml:space="preserve">How to address the problems? </w:t>
      </w:r>
    </w:p>
    <w:p w:rsidR="00D4267B" w:rsidRDefault="00D4267B" w:rsidP="00D4267B">
      <w:pPr>
        <w:pStyle w:val="ListParagraph"/>
        <w:numPr>
          <w:ilvl w:val="0"/>
          <w:numId w:val="11"/>
        </w:numPr>
        <w:rPr>
          <w:sz w:val="20"/>
          <w:lang w:val="en-GB"/>
        </w:rPr>
      </w:pPr>
      <w:r w:rsidRPr="009608DD">
        <w:rPr>
          <w:sz w:val="20"/>
          <w:lang w:val="en-GB"/>
        </w:rPr>
        <w:t xml:space="preserve">What techniques to use? </w:t>
      </w:r>
    </w:p>
    <w:p w:rsidR="00D4267B" w:rsidRDefault="00D4267B" w:rsidP="00D4267B">
      <w:pPr>
        <w:pStyle w:val="ListParagraph"/>
        <w:numPr>
          <w:ilvl w:val="0"/>
          <w:numId w:val="11"/>
        </w:numPr>
        <w:rPr>
          <w:sz w:val="20"/>
          <w:lang w:val="en-GB"/>
        </w:rPr>
      </w:pPr>
      <w:r w:rsidRPr="009608DD">
        <w:rPr>
          <w:sz w:val="20"/>
          <w:lang w:val="en-GB"/>
        </w:rPr>
        <w:t xml:space="preserve">Why are these techniques used to </w:t>
      </w:r>
      <w:r>
        <w:rPr>
          <w:sz w:val="20"/>
          <w:lang w:val="en-GB"/>
        </w:rPr>
        <w:t xml:space="preserve">solve the problems, and not others? </w:t>
      </w:r>
    </w:p>
    <w:p w:rsidR="00D4267B" w:rsidRPr="009608DD" w:rsidRDefault="00D4267B" w:rsidP="00D4267B">
      <w:pPr>
        <w:pStyle w:val="ListParagraph"/>
        <w:numPr>
          <w:ilvl w:val="0"/>
          <w:numId w:val="11"/>
        </w:numPr>
        <w:rPr>
          <w:sz w:val="20"/>
          <w:lang w:val="en-GB"/>
        </w:rPr>
      </w:pPr>
      <w:r>
        <w:rPr>
          <w:sz w:val="20"/>
          <w:lang w:val="en-GB"/>
        </w:rPr>
        <w:t>Develop a system, proof of concept, to present the results to domain experts.</w:t>
      </w:r>
    </w:p>
    <w:p w:rsidR="00080BD2" w:rsidRDefault="00080BD2" w:rsidP="00D4267B">
      <w:pPr>
        <w:rPr>
          <w:sz w:val="20"/>
          <w:lang w:val="en-GB"/>
        </w:rPr>
      </w:pPr>
    </w:p>
    <w:p w:rsidR="00080BD2" w:rsidRDefault="00080BD2" w:rsidP="00D4267B">
      <w:pPr>
        <w:rPr>
          <w:sz w:val="20"/>
          <w:lang w:val="en-GB"/>
        </w:rPr>
      </w:pPr>
      <w:r>
        <w:rPr>
          <w:sz w:val="20"/>
          <w:lang w:val="en-GB"/>
        </w:rPr>
        <w:t>Section 1.3 – Context of work</w:t>
      </w:r>
    </w:p>
    <w:p w:rsidR="00080BD2" w:rsidRPr="00080BD2" w:rsidRDefault="00080BD2" w:rsidP="00080BD2">
      <w:pPr>
        <w:pStyle w:val="ListParagraph"/>
        <w:numPr>
          <w:ilvl w:val="0"/>
          <w:numId w:val="11"/>
        </w:numPr>
        <w:rPr>
          <w:sz w:val="20"/>
        </w:rPr>
      </w:pPr>
      <w:r w:rsidRPr="00080BD2">
        <w:rPr>
          <w:sz w:val="20"/>
        </w:rPr>
        <w:t>Falar onde foi desenvolvido o trabalho</w:t>
      </w:r>
    </w:p>
    <w:p w:rsidR="00080BD2" w:rsidRDefault="00080BD2" w:rsidP="00080BD2">
      <w:pPr>
        <w:pStyle w:val="ListParagraph"/>
        <w:numPr>
          <w:ilvl w:val="0"/>
          <w:numId w:val="11"/>
        </w:numPr>
        <w:rPr>
          <w:sz w:val="20"/>
        </w:rPr>
      </w:pPr>
      <w:r>
        <w:rPr>
          <w:sz w:val="20"/>
        </w:rPr>
        <w:t>A sua ligação com os projectos europeus (e-Cognos e CoSPaces)</w:t>
      </w:r>
    </w:p>
    <w:p w:rsidR="00080BD2" w:rsidRDefault="00080BD2" w:rsidP="00080BD2">
      <w:pPr>
        <w:pStyle w:val="ListParagraph"/>
        <w:numPr>
          <w:ilvl w:val="0"/>
          <w:numId w:val="11"/>
        </w:numPr>
        <w:rPr>
          <w:sz w:val="20"/>
        </w:rPr>
      </w:pPr>
      <w:r>
        <w:rPr>
          <w:sz w:val="20"/>
        </w:rPr>
        <w:t>Enquadramento da tese de doutoramento do Ruben e a minha contribuição para a mesma.</w:t>
      </w:r>
    </w:p>
    <w:p w:rsidR="00080BD2" w:rsidRPr="00080BD2" w:rsidRDefault="00080BD2" w:rsidP="00080BD2">
      <w:pPr>
        <w:pStyle w:val="ListParagraph"/>
        <w:rPr>
          <w:sz w:val="20"/>
        </w:rPr>
      </w:pPr>
    </w:p>
    <w:p w:rsidR="00D4267B" w:rsidRDefault="00080BD2" w:rsidP="00D4267B">
      <w:pPr>
        <w:rPr>
          <w:sz w:val="20"/>
          <w:lang w:val="en-GB"/>
        </w:rPr>
      </w:pPr>
      <w:r>
        <w:rPr>
          <w:sz w:val="20"/>
          <w:lang w:val="en-GB"/>
        </w:rPr>
        <w:t xml:space="preserve">Section </w:t>
      </w:r>
      <w:r w:rsidR="00D4267B">
        <w:rPr>
          <w:sz w:val="20"/>
          <w:lang w:val="en-GB"/>
        </w:rPr>
        <w:t>1.</w:t>
      </w:r>
      <w:r>
        <w:rPr>
          <w:sz w:val="20"/>
          <w:lang w:val="en-GB"/>
        </w:rPr>
        <w:t>4</w:t>
      </w:r>
      <w:r w:rsidR="00D4267B">
        <w:rPr>
          <w:sz w:val="20"/>
          <w:lang w:val="en-GB"/>
        </w:rPr>
        <w:t xml:space="preserve"> – Document Structure </w:t>
      </w:r>
    </w:p>
    <w:p w:rsidR="00D4267B" w:rsidRPr="0029324F" w:rsidRDefault="00080BD2" w:rsidP="00D4267B">
      <w:pPr>
        <w:rPr>
          <w:sz w:val="20"/>
          <w:lang w:val="en-GB"/>
        </w:rPr>
      </w:pPr>
      <w:r>
        <w:rPr>
          <w:sz w:val="20"/>
          <w:lang w:val="en-GB"/>
        </w:rPr>
        <w:tab/>
      </w:r>
    </w:p>
    <w:p w:rsidR="00970F2A" w:rsidRDefault="00D4267B" w:rsidP="00D4267B">
      <w:pPr>
        <w:rPr>
          <w:sz w:val="20"/>
          <w:lang w:val="en-GB"/>
        </w:rPr>
      </w:pPr>
      <w:r>
        <w:rPr>
          <w:sz w:val="20"/>
          <w:lang w:val="en-GB"/>
        </w:rPr>
        <w:t xml:space="preserve">Chapter 2 – Controlled Vocabularies </w:t>
      </w:r>
    </w:p>
    <w:p w:rsidR="00D4267B" w:rsidRPr="00970F2A" w:rsidRDefault="00D4267B" w:rsidP="00970F2A">
      <w:pPr>
        <w:pStyle w:val="ListParagraph"/>
        <w:numPr>
          <w:ilvl w:val="0"/>
          <w:numId w:val="11"/>
        </w:numPr>
        <w:rPr>
          <w:sz w:val="20"/>
          <w:lang w:val="en-GB"/>
        </w:rPr>
      </w:pPr>
      <w:r w:rsidRPr="00970F2A">
        <w:rPr>
          <w:sz w:val="20"/>
          <w:lang w:val="en-GB"/>
        </w:rPr>
        <w:t>(What are they? What do they represent?)</w:t>
      </w:r>
    </w:p>
    <w:p w:rsidR="00D4267B" w:rsidRPr="009608DD" w:rsidRDefault="00D4267B" w:rsidP="00D4267B">
      <w:pPr>
        <w:pStyle w:val="ListParagraph"/>
        <w:numPr>
          <w:ilvl w:val="0"/>
          <w:numId w:val="11"/>
        </w:numPr>
        <w:rPr>
          <w:sz w:val="20"/>
          <w:lang w:val="en-GB"/>
        </w:rPr>
      </w:pPr>
      <w:r w:rsidRPr="009608DD">
        <w:rPr>
          <w:sz w:val="20"/>
          <w:lang w:val="en-GB"/>
        </w:rPr>
        <w:t>What forms of representation of information exist?</w:t>
      </w:r>
    </w:p>
    <w:p w:rsidR="00D4267B" w:rsidRDefault="00D4267B" w:rsidP="00D4267B">
      <w:pPr>
        <w:pStyle w:val="ListParagraph"/>
        <w:numPr>
          <w:ilvl w:val="0"/>
          <w:numId w:val="11"/>
        </w:numPr>
        <w:rPr>
          <w:sz w:val="20"/>
          <w:lang w:val="en-GB"/>
        </w:rPr>
      </w:pPr>
      <w:r>
        <w:rPr>
          <w:sz w:val="20"/>
          <w:lang w:val="en-GB"/>
        </w:rPr>
        <w:lastRenderedPageBreak/>
        <w:t>Ontologies (Definition, Construction, relations, concepts)</w:t>
      </w:r>
    </w:p>
    <w:p w:rsidR="00D4267B" w:rsidRDefault="00D4267B" w:rsidP="00D4267B">
      <w:pPr>
        <w:pStyle w:val="ListParagraph"/>
        <w:rPr>
          <w:sz w:val="20"/>
          <w:lang w:val="en-GB"/>
        </w:rPr>
      </w:pPr>
      <w:r>
        <w:rPr>
          <w:sz w:val="20"/>
          <w:lang w:val="en-GB"/>
        </w:rPr>
        <w:t xml:space="preserve">What is </w:t>
      </w:r>
      <w:proofErr w:type="gramStart"/>
      <w:r>
        <w:rPr>
          <w:sz w:val="20"/>
          <w:lang w:val="en-GB"/>
        </w:rPr>
        <w:t>an ontology</w:t>
      </w:r>
      <w:proofErr w:type="gramEnd"/>
      <w:r>
        <w:rPr>
          <w:sz w:val="20"/>
          <w:lang w:val="en-GB"/>
        </w:rPr>
        <w:t xml:space="preserve">? What is it utility? How to construct one? </w:t>
      </w:r>
      <w:proofErr w:type="gramStart"/>
      <w:r>
        <w:rPr>
          <w:sz w:val="20"/>
          <w:lang w:val="en-GB"/>
        </w:rPr>
        <w:t>Languages to represent it.</w:t>
      </w:r>
      <w:proofErr w:type="gramEnd"/>
      <w:r>
        <w:rPr>
          <w:sz w:val="20"/>
          <w:lang w:val="en-GB"/>
        </w:rPr>
        <w:t xml:space="preserve"> </w:t>
      </w:r>
    </w:p>
    <w:p w:rsidR="00D4267B" w:rsidRDefault="00D4267B" w:rsidP="00D4267B">
      <w:pPr>
        <w:pStyle w:val="ListParagraph"/>
        <w:numPr>
          <w:ilvl w:val="0"/>
          <w:numId w:val="11"/>
        </w:numPr>
        <w:rPr>
          <w:sz w:val="20"/>
          <w:lang w:val="en-GB"/>
        </w:rPr>
      </w:pPr>
      <w:r>
        <w:rPr>
          <w:sz w:val="20"/>
          <w:lang w:val="en-GB"/>
        </w:rPr>
        <w:t>Relations (meaning)</w:t>
      </w:r>
    </w:p>
    <w:p w:rsidR="00D4267B" w:rsidRDefault="00D4267B" w:rsidP="00D4267B">
      <w:pPr>
        <w:pStyle w:val="ListParagraph"/>
        <w:numPr>
          <w:ilvl w:val="0"/>
          <w:numId w:val="11"/>
        </w:numPr>
        <w:rPr>
          <w:sz w:val="20"/>
          <w:lang w:val="en-GB"/>
        </w:rPr>
      </w:pPr>
      <w:r>
        <w:rPr>
          <w:sz w:val="20"/>
          <w:lang w:val="en-GB"/>
        </w:rPr>
        <w:t xml:space="preserve">Concepts </w:t>
      </w:r>
    </w:p>
    <w:p w:rsidR="00D4267B" w:rsidRDefault="00D4267B" w:rsidP="00D4267B">
      <w:pPr>
        <w:pStyle w:val="ListParagraph"/>
        <w:numPr>
          <w:ilvl w:val="0"/>
          <w:numId w:val="11"/>
        </w:numPr>
        <w:rPr>
          <w:sz w:val="20"/>
          <w:lang w:val="en-GB"/>
        </w:rPr>
      </w:pPr>
      <w:r>
        <w:rPr>
          <w:sz w:val="20"/>
          <w:lang w:val="en-GB"/>
        </w:rPr>
        <w:t>Ontology learning</w:t>
      </w:r>
    </w:p>
    <w:p w:rsidR="00D4267B" w:rsidRDefault="00D4267B" w:rsidP="00D4267B">
      <w:pPr>
        <w:pStyle w:val="ListParagraph"/>
        <w:numPr>
          <w:ilvl w:val="0"/>
          <w:numId w:val="11"/>
        </w:numPr>
        <w:rPr>
          <w:sz w:val="20"/>
          <w:lang w:val="en-GB"/>
        </w:rPr>
      </w:pPr>
      <w:r>
        <w:rPr>
          <w:sz w:val="20"/>
          <w:lang w:val="en-GB"/>
        </w:rPr>
        <w:t>E-</w:t>
      </w:r>
      <w:proofErr w:type="spellStart"/>
      <w:r>
        <w:rPr>
          <w:sz w:val="20"/>
          <w:lang w:val="en-GB"/>
        </w:rPr>
        <w:t>cognos</w:t>
      </w:r>
      <w:proofErr w:type="spellEnd"/>
      <w:r>
        <w:rPr>
          <w:sz w:val="20"/>
          <w:lang w:val="en-GB"/>
        </w:rPr>
        <w:t xml:space="preserve"> (new way of ontology creation).</w:t>
      </w:r>
    </w:p>
    <w:p w:rsidR="00D4267B" w:rsidRPr="00F82690" w:rsidRDefault="00D4267B" w:rsidP="00D4267B">
      <w:pPr>
        <w:pStyle w:val="ListParagraph"/>
        <w:numPr>
          <w:ilvl w:val="0"/>
          <w:numId w:val="11"/>
        </w:numPr>
        <w:rPr>
          <w:sz w:val="20"/>
          <w:lang w:val="en-GB"/>
        </w:rPr>
      </w:pPr>
      <w:r w:rsidRPr="00F82690">
        <w:rPr>
          <w:sz w:val="20"/>
          <w:lang w:val="en-GB"/>
        </w:rPr>
        <w:t>Application domain. (Practical cases where association rules are used)</w:t>
      </w:r>
    </w:p>
    <w:p w:rsidR="00D4267B" w:rsidRPr="00CA6C8B" w:rsidRDefault="00D4267B" w:rsidP="00D4267B">
      <w:pPr>
        <w:pStyle w:val="ListParagraph"/>
        <w:rPr>
          <w:sz w:val="20"/>
          <w:lang w:val="en-GB"/>
        </w:rPr>
      </w:pPr>
    </w:p>
    <w:p w:rsidR="00D4267B" w:rsidRDefault="00D4267B" w:rsidP="00D4267B">
      <w:pPr>
        <w:rPr>
          <w:sz w:val="20"/>
          <w:lang w:val="en-GB"/>
        </w:rPr>
      </w:pPr>
      <w:r>
        <w:rPr>
          <w:sz w:val="20"/>
          <w:lang w:val="en-GB"/>
        </w:rPr>
        <w:t xml:space="preserve">Chapter </w:t>
      </w:r>
      <w:r w:rsidR="002C0581">
        <w:rPr>
          <w:sz w:val="20"/>
          <w:lang w:val="en-GB"/>
        </w:rPr>
        <w:t>3</w:t>
      </w:r>
      <w:r>
        <w:rPr>
          <w:sz w:val="20"/>
          <w:lang w:val="en-GB"/>
        </w:rPr>
        <w:t xml:space="preserve"> – Pattern Extraction</w:t>
      </w:r>
      <w:r w:rsidR="002C0581">
        <w:rPr>
          <w:sz w:val="20"/>
          <w:lang w:val="en-GB"/>
        </w:rPr>
        <w:t xml:space="preserve"> from information sources</w:t>
      </w:r>
    </w:p>
    <w:p w:rsidR="00D4267B" w:rsidRDefault="00D4267B" w:rsidP="00D4267B">
      <w:pPr>
        <w:pStyle w:val="ListParagraph"/>
        <w:numPr>
          <w:ilvl w:val="0"/>
          <w:numId w:val="11"/>
        </w:numPr>
        <w:rPr>
          <w:sz w:val="20"/>
        </w:rPr>
      </w:pPr>
      <w:r w:rsidRPr="006B2149">
        <w:rPr>
          <w:sz w:val="20"/>
          <w:lang w:val="en-GB"/>
        </w:rPr>
        <w:t xml:space="preserve">Data mining. (What is DM? </w:t>
      </w:r>
      <w:r>
        <w:rPr>
          <w:sz w:val="20"/>
        </w:rPr>
        <w:t>Techniques used today?)</w:t>
      </w:r>
    </w:p>
    <w:p w:rsidR="00D4267B" w:rsidRDefault="00D4267B" w:rsidP="00D4267B">
      <w:pPr>
        <w:pStyle w:val="ListParagraph"/>
        <w:numPr>
          <w:ilvl w:val="0"/>
          <w:numId w:val="11"/>
        </w:numPr>
        <w:rPr>
          <w:sz w:val="20"/>
          <w:lang w:val="en-GB"/>
        </w:rPr>
      </w:pPr>
      <w:commentRangeStart w:id="5"/>
      <w:r w:rsidRPr="00F82690">
        <w:rPr>
          <w:sz w:val="20"/>
          <w:lang w:val="en-GB"/>
        </w:rPr>
        <w:t>Association Rules (Definition, Rules</w:t>
      </w:r>
      <w:r>
        <w:rPr>
          <w:sz w:val="20"/>
          <w:lang w:val="en-GB"/>
        </w:rPr>
        <w:t>)</w:t>
      </w:r>
      <w:commentRangeEnd w:id="5"/>
      <w:r w:rsidR="00AD6D49">
        <w:rPr>
          <w:rStyle w:val="CommentReference"/>
        </w:rPr>
        <w:commentReference w:id="5"/>
      </w:r>
    </w:p>
    <w:p w:rsidR="00D4267B" w:rsidRDefault="00D4267B" w:rsidP="00D4267B">
      <w:pPr>
        <w:pStyle w:val="ListParagraph"/>
        <w:numPr>
          <w:ilvl w:val="1"/>
          <w:numId w:val="11"/>
        </w:numPr>
        <w:rPr>
          <w:sz w:val="20"/>
          <w:lang w:val="en-GB"/>
        </w:rPr>
      </w:pPr>
      <w:r w:rsidRPr="00F82690">
        <w:rPr>
          <w:sz w:val="20"/>
          <w:lang w:val="en-GB"/>
        </w:rPr>
        <w:t>Algorithm</w:t>
      </w:r>
      <w:r>
        <w:rPr>
          <w:sz w:val="20"/>
          <w:lang w:val="en-GB"/>
        </w:rPr>
        <w:t>s</w:t>
      </w:r>
      <w:r w:rsidRPr="00F82690">
        <w:rPr>
          <w:sz w:val="20"/>
          <w:lang w:val="en-GB"/>
        </w:rPr>
        <w:t xml:space="preserve"> to discover</w:t>
      </w:r>
      <w:r>
        <w:rPr>
          <w:sz w:val="20"/>
          <w:lang w:val="en-GB"/>
        </w:rPr>
        <w:t xml:space="preserve"> </w:t>
      </w:r>
      <w:r w:rsidRPr="00F82690">
        <w:rPr>
          <w:sz w:val="20"/>
          <w:lang w:val="en-GB"/>
        </w:rPr>
        <w:t xml:space="preserve">[ECLAT, </w:t>
      </w:r>
      <w:r>
        <w:rPr>
          <w:sz w:val="20"/>
          <w:lang w:val="en-GB"/>
        </w:rPr>
        <w:t xml:space="preserve">APRIORI, </w:t>
      </w:r>
      <w:r w:rsidRPr="00F82690">
        <w:rPr>
          <w:sz w:val="20"/>
          <w:lang w:val="en-GB"/>
        </w:rPr>
        <w:t>FP-GROWTH</w:t>
      </w:r>
      <w:r>
        <w:rPr>
          <w:sz w:val="20"/>
          <w:lang w:val="en-GB"/>
        </w:rPr>
        <w:t>]</w:t>
      </w:r>
    </w:p>
    <w:p w:rsidR="00D4267B" w:rsidRDefault="00D4267B" w:rsidP="00D4267B">
      <w:pPr>
        <w:pStyle w:val="ListParagraph"/>
        <w:numPr>
          <w:ilvl w:val="1"/>
          <w:numId w:val="11"/>
        </w:numPr>
        <w:rPr>
          <w:sz w:val="20"/>
          <w:lang w:val="en-GB"/>
        </w:rPr>
      </w:pPr>
      <w:r>
        <w:rPr>
          <w:sz w:val="20"/>
          <w:lang w:val="en-GB"/>
        </w:rPr>
        <w:t>Weaknesses/Strengths between them</w:t>
      </w:r>
    </w:p>
    <w:p w:rsidR="00D4267B" w:rsidRPr="00824401" w:rsidRDefault="00D4267B" w:rsidP="00D4267B">
      <w:pPr>
        <w:pStyle w:val="ListParagraph"/>
        <w:numPr>
          <w:ilvl w:val="1"/>
          <w:numId w:val="11"/>
        </w:numPr>
        <w:rPr>
          <w:sz w:val="20"/>
          <w:lang w:val="en-GB"/>
        </w:rPr>
      </w:pPr>
      <w:r w:rsidRPr="00824401">
        <w:rPr>
          <w:sz w:val="20"/>
          <w:lang w:val="en-GB"/>
        </w:rPr>
        <w:t>Why FP-Growth?</w:t>
      </w:r>
    </w:p>
    <w:p w:rsidR="00D4267B" w:rsidRPr="00F82690" w:rsidRDefault="00D4267B" w:rsidP="00D4267B">
      <w:pPr>
        <w:pStyle w:val="ListParagraph"/>
        <w:numPr>
          <w:ilvl w:val="0"/>
          <w:numId w:val="11"/>
        </w:numPr>
        <w:rPr>
          <w:sz w:val="20"/>
          <w:lang w:val="en-GB"/>
        </w:rPr>
      </w:pPr>
      <w:r w:rsidRPr="006B2149">
        <w:rPr>
          <w:sz w:val="20"/>
          <w:lang w:val="en-GB"/>
        </w:rPr>
        <w:t xml:space="preserve">Application domain. </w:t>
      </w:r>
      <w:r w:rsidRPr="00F82690">
        <w:rPr>
          <w:sz w:val="20"/>
          <w:lang w:val="en-GB"/>
        </w:rPr>
        <w:t>(</w:t>
      </w:r>
      <w:r w:rsidR="00970F2A" w:rsidRPr="00F82690">
        <w:rPr>
          <w:sz w:val="20"/>
          <w:lang w:val="en-GB"/>
        </w:rPr>
        <w:t>Practical</w:t>
      </w:r>
      <w:r w:rsidRPr="00F82690">
        <w:rPr>
          <w:sz w:val="20"/>
          <w:lang w:val="en-GB"/>
        </w:rPr>
        <w:t xml:space="preserve"> cases where association rules are used)</w:t>
      </w:r>
    </w:p>
    <w:p w:rsidR="00D4267B" w:rsidRPr="00441DF3" w:rsidRDefault="00D4267B" w:rsidP="00D4267B">
      <w:pPr>
        <w:rPr>
          <w:sz w:val="20"/>
          <w:lang w:val="en-US"/>
        </w:rPr>
      </w:pPr>
      <w:r w:rsidRPr="00441DF3">
        <w:rPr>
          <w:sz w:val="20"/>
          <w:lang w:val="en-US"/>
        </w:rPr>
        <w:t xml:space="preserve">Chapter </w:t>
      </w:r>
      <w:r w:rsidR="00970F2A" w:rsidRPr="00441DF3">
        <w:rPr>
          <w:sz w:val="20"/>
          <w:lang w:val="en-US"/>
        </w:rPr>
        <w:t>4</w:t>
      </w:r>
      <w:r w:rsidRPr="00441DF3">
        <w:rPr>
          <w:sz w:val="20"/>
          <w:lang w:val="en-US"/>
        </w:rPr>
        <w:t xml:space="preserve"> – </w:t>
      </w:r>
      <w:r w:rsidR="002C0581" w:rsidRPr="00441DF3">
        <w:rPr>
          <w:sz w:val="20"/>
          <w:lang w:val="en-US"/>
        </w:rPr>
        <w:t xml:space="preserve">Concept Model </w:t>
      </w:r>
    </w:p>
    <w:p w:rsidR="00970F2A" w:rsidRPr="00970F2A" w:rsidRDefault="00970F2A" w:rsidP="00D4267B">
      <w:pPr>
        <w:rPr>
          <w:sz w:val="20"/>
          <w:lang w:val="en-GB"/>
        </w:rPr>
      </w:pPr>
      <w:r w:rsidRPr="00970F2A">
        <w:rPr>
          <w:sz w:val="20"/>
          <w:lang w:val="en-GB"/>
        </w:rPr>
        <w:t>- Explain conceptual model</w:t>
      </w:r>
      <w:r>
        <w:rPr>
          <w:sz w:val="20"/>
          <w:lang w:val="en-GB"/>
        </w:rPr>
        <w:t>/solution</w:t>
      </w:r>
    </w:p>
    <w:p w:rsidR="00970F2A" w:rsidRDefault="00970F2A" w:rsidP="00D4267B">
      <w:pPr>
        <w:rPr>
          <w:sz w:val="20"/>
          <w:lang w:val="en-GB"/>
        </w:rPr>
      </w:pPr>
      <w:r w:rsidRPr="00970F2A">
        <w:rPr>
          <w:sz w:val="20"/>
          <w:lang w:val="en-GB"/>
        </w:rPr>
        <w:t>- Describe an application example</w:t>
      </w:r>
    </w:p>
    <w:p w:rsidR="00970F2A" w:rsidRDefault="00970F2A" w:rsidP="00D4267B">
      <w:pPr>
        <w:rPr>
          <w:sz w:val="20"/>
          <w:lang w:val="en-GB"/>
        </w:rPr>
      </w:pPr>
      <w:r>
        <w:rPr>
          <w:sz w:val="20"/>
          <w:lang w:val="en-GB"/>
        </w:rPr>
        <w:t xml:space="preserve">- Dimensions included in the </w:t>
      </w:r>
      <w:proofErr w:type="gramStart"/>
      <w:r>
        <w:rPr>
          <w:sz w:val="20"/>
          <w:lang w:val="en-GB"/>
        </w:rPr>
        <w:t>model ???</w:t>
      </w:r>
      <w:proofErr w:type="gramEnd"/>
      <w:r>
        <w:rPr>
          <w:sz w:val="20"/>
          <w:lang w:val="en-GB"/>
        </w:rPr>
        <w:t xml:space="preserve"> </w:t>
      </w:r>
    </w:p>
    <w:p w:rsidR="00970F2A" w:rsidRDefault="00970F2A" w:rsidP="00D4267B">
      <w:pPr>
        <w:rPr>
          <w:sz w:val="20"/>
          <w:lang w:val="en-GB"/>
        </w:rPr>
      </w:pPr>
      <w:r>
        <w:rPr>
          <w:sz w:val="20"/>
          <w:lang w:val="en-GB"/>
        </w:rPr>
        <w:t>- Enrichment process</w:t>
      </w:r>
    </w:p>
    <w:p w:rsidR="00970F2A" w:rsidRDefault="00970F2A" w:rsidP="00D4267B">
      <w:pPr>
        <w:rPr>
          <w:sz w:val="20"/>
          <w:lang w:val="en-GB"/>
        </w:rPr>
      </w:pPr>
      <w:r>
        <w:rPr>
          <w:sz w:val="20"/>
          <w:lang w:val="en-GB"/>
        </w:rPr>
        <w:t>- DER / MVC / UML Diagrams</w:t>
      </w:r>
    </w:p>
    <w:p w:rsidR="00970F2A" w:rsidRPr="00970F2A" w:rsidRDefault="00970F2A" w:rsidP="00D4267B">
      <w:pPr>
        <w:rPr>
          <w:sz w:val="20"/>
          <w:lang w:val="en-GB"/>
        </w:rPr>
      </w:pPr>
    </w:p>
    <w:p w:rsidR="00D4267B" w:rsidRPr="00C23C58" w:rsidRDefault="00D4267B" w:rsidP="00D4267B">
      <w:pPr>
        <w:rPr>
          <w:sz w:val="20"/>
          <w:lang w:val="en-GB"/>
        </w:rPr>
      </w:pPr>
      <w:r w:rsidRPr="00C23C58">
        <w:rPr>
          <w:sz w:val="20"/>
          <w:lang w:val="en-GB"/>
        </w:rPr>
        <w:t xml:space="preserve">Chapter </w:t>
      </w:r>
      <w:r w:rsidR="00970F2A">
        <w:rPr>
          <w:sz w:val="20"/>
          <w:lang w:val="en-GB"/>
        </w:rPr>
        <w:t>5</w:t>
      </w:r>
      <w:r w:rsidRPr="00C23C58">
        <w:rPr>
          <w:sz w:val="20"/>
          <w:lang w:val="en-GB"/>
        </w:rPr>
        <w:t xml:space="preserve"> – </w:t>
      </w:r>
      <w:r w:rsidR="00530A72">
        <w:rPr>
          <w:sz w:val="20"/>
          <w:lang w:val="en-GB"/>
        </w:rPr>
        <w:t>Model Design and Development (Proof of concept)</w:t>
      </w:r>
    </w:p>
    <w:p w:rsidR="00970F2A" w:rsidRDefault="00D4267B" w:rsidP="00D4267B">
      <w:pPr>
        <w:rPr>
          <w:sz w:val="20"/>
          <w:lang w:val="en-GB"/>
        </w:rPr>
      </w:pPr>
      <w:r>
        <w:rPr>
          <w:sz w:val="20"/>
          <w:lang w:val="en-GB"/>
        </w:rPr>
        <w:t>- Method proposal to address the question.</w:t>
      </w:r>
      <w:r w:rsidR="00970F2A">
        <w:rPr>
          <w:sz w:val="20"/>
          <w:lang w:val="en-GB"/>
        </w:rPr>
        <w:t xml:space="preserve"> </w:t>
      </w:r>
    </w:p>
    <w:p w:rsidR="00D4267B" w:rsidRDefault="00970F2A" w:rsidP="00D4267B">
      <w:pPr>
        <w:rPr>
          <w:sz w:val="20"/>
          <w:lang w:val="en-GB"/>
        </w:rPr>
      </w:pPr>
      <w:r>
        <w:rPr>
          <w:sz w:val="20"/>
          <w:lang w:val="en-GB"/>
        </w:rPr>
        <w:t>- What were the technologies used for the solution.</w:t>
      </w:r>
    </w:p>
    <w:p w:rsidR="00970F2A" w:rsidRDefault="00D4267B" w:rsidP="00970F2A">
      <w:pPr>
        <w:rPr>
          <w:sz w:val="20"/>
          <w:lang w:val="en-GB"/>
        </w:rPr>
      </w:pPr>
      <w:r>
        <w:rPr>
          <w:sz w:val="20"/>
          <w:lang w:val="en-GB"/>
        </w:rPr>
        <w:t xml:space="preserve">- </w:t>
      </w:r>
      <w:r w:rsidR="00970F2A">
        <w:rPr>
          <w:sz w:val="20"/>
          <w:lang w:val="en-GB"/>
        </w:rPr>
        <w:t xml:space="preserve">Implementation description. </w:t>
      </w:r>
    </w:p>
    <w:p w:rsidR="00970F2A" w:rsidRPr="00824401" w:rsidRDefault="00970F2A" w:rsidP="00970F2A">
      <w:pPr>
        <w:rPr>
          <w:sz w:val="20"/>
          <w:lang w:val="en-GB"/>
        </w:rPr>
      </w:pPr>
      <w:r>
        <w:rPr>
          <w:sz w:val="20"/>
          <w:lang w:val="en-GB"/>
        </w:rPr>
        <w:t>(</w:t>
      </w:r>
      <w:proofErr w:type="gramStart"/>
      <w:r>
        <w:rPr>
          <w:sz w:val="20"/>
          <w:lang w:val="en-GB"/>
        </w:rPr>
        <w:t>present</w:t>
      </w:r>
      <w:proofErr w:type="gramEnd"/>
      <w:r>
        <w:rPr>
          <w:sz w:val="20"/>
          <w:lang w:val="en-GB"/>
        </w:rPr>
        <w:t xml:space="preserve"> the server / front end solution)</w:t>
      </w:r>
    </w:p>
    <w:p w:rsidR="00D4267B" w:rsidRPr="00824401" w:rsidRDefault="00530A72" w:rsidP="00D4267B">
      <w:pPr>
        <w:rPr>
          <w:sz w:val="20"/>
          <w:lang w:val="en-GB"/>
        </w:rPr>
      </w:pPr>
      <w:r>
        <w:rPr>
          <w:sz w:val="20"/>
          <w:lang w:val="en-GB"/>
        </w:rPr>
        <w:t>- Include use cases (</w:t>
      </w:r>
      <w:r w:rsidR="00D4267B">
        <w:rPr>
          <w:sz w:val="20"/>
          <w:lang w:val="en-GB"/>
        </w:rPr>
        <w:t>Relations</w:t>
      </w:r>
      <w:r w:rsidR="00D4267B" w:rsidRPr="00824401">
        <w:rPr>
          <w:sz w:val="20"/>
          <w:lang w:val="en-GB"/>
        </w:rPr>
        <w:t xml:space="preserve"> discovered</w:t>
      </w:r>
      <w:r>
        <w:rPr>
          <w:sz w:val="20"/>
          <w:lang w:val="en-GB"/>
        </w:rPr>
        <w:t xml:space="preserve">, </w:t>
      </w:r>
      <w:proofErr w:type="gramStart"/>
      <w:r w:rsidR="00D4267B" w:rsidRPr="00824401">
        <w:rPr>
          <w:sz w:val="20"/>
          <w:lang w:val="en-GB"/>
        </w:rPr>
        <w:t>New</w:t>
      </w:r>
      <w:proofErr w:type="gramEnd"/>
      <w:r w:rsidR="00D4267B" w:rsidRPr="00824401">
        <w:rPr>
          <w:sz w:val="20"/>
          <w:lang w:val="en-GB"/>
        </w:rPr>
        <w:t xml:space="preserve"> concepts </w:t>
      </w:r>
      <w:r w:rsidR="00D4267B">
        <w:rPr>
          <w:sz w:val="20"/>
          <w:lang w:val="en-GB"/>
        </w:rPr>
        <w:t>discovered</w:t>
      </w:r>
      <w:r>
        <w:rPr>
          <w:sz w:val="20"/>
          <w:lang w:val="en-GB"/>
        </w:rPr>
        <w:t>, etc)</w:t>
      </w:r>
    </w:p>
    <w:p w:rsidR="00D4267B" w:rsidRDefault="00D4267B" w:rsidP="00D4267B">
      <w:pPr>
        <w:rPr>
          <w:sz w:val="20"/>
          <w:lang w:val="en-GB"/>
        </w:rPr>
      </w:pPr>
      <w:r w:rsidRPr="00824401">
        <w:rPr>
          <w:sz w:val="20"/>
          <w:lang w:val="en-GB"/>
        </w:rPr>
        <w:t xml:space="preserve">- </w:t>
      </w:r>
      <w:r>
        <w:rPr>
          <w:sz w:val="20"/>
          <w:lang w:val="en-GB"/>
        </w:rPr>
        <w:t xml:space="preserve"> Front end</w:t>
      </w:r>
    </w:p>
    <w:p w:rsidR="00D4267B" w:rsidRDefault="00D4267B" w:rsidP="00D4267B">
      <w:pPr>
        <w:rPr>
          <w:sz w:val="20"/>
          <w:lang w:val="en-GB"/>
        </w:rPr>
      </w:pPr>
      <w:r w:rsidRPr="00824401">
        <w:rPr>
          <w:sz w:val="20"/>
          <w:lang w:val="en-GB"/>
        </w:rPr>
        <w:t xml:space="preserve">Chapter 6 – </w:t>
      </w:r>
      <w:r w:rsidR="00530A72">
        <w:rPr>
          <w:sz w:val="20"/>
          <w:lang w:val="en-GB"/>
        </w:rPr>
        <w:t>Assessment</w:t>
      </w:r>
      <w:r w:rsidRPr="00824401">
        <w:rPr>
          <w:sz w:val="20"/>
          <w:lang w:val="en-GB"/>
        </w:rPr>
        <w:t xml:space="preserve"> </w:t>
      </w:r>
    </w:p>
    <w:p w:rsidR="00530A72" w:rsidRDefault="00530A72" w:rsidP="00530A72">
      <w:pPr>
        <w:pStyle w:val="ListParagraph"/>
        <w:numPr>
          <w:ilvl w:val="0"/>
          <w:numId w:val="11"/>
        </w:numPr>
        <w:rPr>
          <w:sz w:val="20"/>
          <w:lang w:val="en-GB"/>
        </w:rPr>
      </w:pPr>
      <w:r>
        <w:rPr>
          <w:sz w:val="20"/>
          <w:lang w:val="en-GB"/>
        </w:rPr>
        <w:t>Present list of relations discovered and discuss them</w:t>
      </w:r>
    </w:p>
    <w:p w:rsidR="00530A72" w:rsidRPr="00530A72" w:rsidRDefault="00530A72" w:rsidP="00530A72">
      <w:pPr>
        <w:pStyle w:val="ListParagraph"/>
        <w:numPr>
          <w:ilvl w:val="0"/>
          <w:numId w:val="11"/>
        </w:numPr>
        <w:rPr>
          <w:sz w:val="20"/>
          <w:lang w:val="en-GB"/>
        </w:rPr>
      </w:pPr>
      <w:r>
        <w:rPr>
          <w:sz w:val="20"/>
          <w:lang w:val="en-GB"/>
        </w:rPr>
        <w:t>Present new concepts discovered</w:t>
      </w:r>
    </w:p>
    <w:p w:rsidR="00D4267B" w:rsidRDefault="00D4267B" w:rsidP="00D4267B">
      <w:pPr>
        <w:rPr>
          <w:sz w:val="20"/>
        </w:rPr>
      </w:pPr>
      <w:r w:rsidRPr="0029324F">
        <w:rPr>
          <w:sz w:val="20"/>
        </w:rPr>
        <w:t>Chapter 7 – Conclusão e perspectivas futuras</w:t>
      </w:r>
    </w:p>
    <w:p w:rsidR="00530A72" w:rsidRPr="00530A72" w:rsidRDefault="00530A72" w:rsidP="00D4267B">
      <w:pPr>
        <w:rPr>
          <w:sz w:val="20"/>
          <w:lang w:val="en-GB"/>
        </w:rPr>
      </w:pPr>
      <w:r w:rsidRPr="00441DF3">
        <w:rPr>
          <w:sz w:val="20"/>
          <w:lang w:val="en-US"/>
        </w:rPr>
        <w:tab/>
      </w:r>
      <w:r w:rsidRPr="00530A72">
        <w:rPr>
          <w:sz w:val="20"/>
          <w:lang w:val="en-GB"/>
        </w:rPr>
        <w:t>- Evaluate if the goals reached success.</w:t>
      </w:r>
    </w:p>
    <w:p w:rsidR="00530A72" w:rsidRDefault="00530A72" w:rsidP="00D4267B">
      <w:pPr>
        <w:rPr>
          <w:sz w:val="20"/>
          <w:lang w:val="en-GB"/>
        </w:rPr>
      </w:pPr>
      <w:r>
        <w:rPr>
          <w:sz w:val="20"/>
          <w:lang w:val="en-GB"/>
        </w:rPr>
        <w:tab/>
        <w:t>- Evaluate the achievement of the hypothesis</w:t>
      </w:r>
    </w:p>
    <w:p w:rsidR="00530A72" w:rsidRPr="00530A72" w:rsidRDefault="00530A72" w:rsidP="00D4267B">
      <w:pPr>
        <w:rPr>
          <w:sz w:val="20"/>
          <w:lang w:val="en-GB"/>
        </w:rPr>
      </w:pPr>
      <w:r>
        <w:rPr>
          <w:sz w:val="20"/>
          <w:lang w:val="en-GB"/>
        </w:rPr>
        <w:tab/>
        <w:t xml:space="preserve">- Present the paper </w:t>
      </w:r>
    </w:p>
    <w:p w:rsidR="00D4267B" w:rsidRPr="00530A72" w:rsidRDefault="00D4267B">
      <w:pPr>
        <w:rPr>
          <w:highlight w:val="lightGray"/>
          <w:lang w:val="en-GB"/>
        </w:rPr>
      </w:pPr>
      <w:r w:rsidRPr="00530A72">
        <w:rPr>
          <w:highlight w:val="lightGray"/>
          <w:lang w:val="en-GB"/>
        </w:rPr>
        <w:br w:type="page"/>
      </w:r>
    </w:p>
    <w:p w:rsidR="002C0581" w:rsidRPr="002C0581" w:rsidRDefault="002C0581" w:rsidP="002C0581">
      <w:pPr>
        <w:rPr>
          <w:lang w:val="en-GB"/>
        </w:rPr>
      </w:pPr>
      <w:r w:rsidRPr="002C0581">
        <w:rPr>
          <w:lang w:val="en-GB"/>
        </w:rPr>
        <w:lastRenderedPageBreak/>
        <w:t>Chapter 1 – Introduction</w:t>
      </w:r>
    </w:p>
    <w:p w:rsidR="00D4267B" w:rsidRDefault="00D4267B">
      <w:pPr>
        <w:rPr>
          <w:lang w:val="en-GB"/>
        </w:rPr>
      </w:pPr>
      <w:r w:rsidRPr="00D4267B">
        <w:rPr>
          <w:highlight w:val="lightGray"/>
          <w:lang w:val="en-GB"/>
        </w:rPr>
        <w:t>(Controlled vocabularies)</w:t>
      </w:r>
    </w:p>
    <w:p w:rsidR="001356EF" w:rsidRDefault="007B342E">
      <w:pPr>
        <w:rPr>
          <w:lang w:val="en-GB"/>
        </w:rPr>
      </w:pPr>
      <w:r>
        <w:rPr>
          <w:lang w:val="en-GB"/>
        </w:rPr>
        <w:t>Since the appearance of information systems</w:t>
      </w:r>
      <w:ins w:id="6" w:author="Ruben" w:date="2014-10-08T11:42:00Z">
        <w:r w:rsidR="00362F16">
          <w:rPr>
            <w:lang w:val="en-GB"/>
          </w:rPr>
          <w:t>,</w:t>
        </w:r>
      </w:ins>
      <w:r>
        <w:rPr>
          <w:lang w:val="en-GB"/>
        </w:rPr>
        <w:t xml:space="preserve"> </w:t>
      </w:r>
      <w:ins w:id="7" w:author="Ruben" w:date="2014-10-08T11:42:00Z">
        <w:r w:rsidR="00362F16">
          <w:rPr>
            <w:lang w:val="en-GB"/>
          </w:rPr>
          <w:t xml:space="preserve">novel </w:t>
        </w:r>
      </w:ins>
      <w:r>
        <w:rPr>
          <w:lang w:val="en-GB"/>
        </w:rPr>
        <w:t>approaches were created to represent knowledge in the form of words</w:t>
      </w:r>
      <w:del w:id="8" w:author="Ruben" w:date="2014-10-08T11:43:00Z">
        <w:r w:rsidDel="00362F16">
          <w:rPr>
            <w:lang w:val="en-GB"/>
          </w:rPr>
          <w:delText xml:space="preserve"> in computer systems</w:delText>
        </w:r>
      </w:del>
      <w:r>
        <w:rPr>
          <w:lang w:val="en-GB"/>
        </w:rPr>
        <w:t xml:space="preserve">. </w:t>
      </w:r>
      <w:commentRangeStart w:id="9"/>
      <w:r>
        <w:rPr>
          <w:lang w:val="en-GB"/>
        </w:rPr>
        <w:t xml:space="preserve">One of the main </w:t>
      </w:r>
      <w:r w:rsidR="00F11044">
        <w:rPr>
          <w:lang w:val="en-GB"/>
        </w:rPr>
        <w:t>difficulties</w:t>
      </w:r>
      <w:r>
        <w:rPr>
          <w:lang w:val="en-GB"/>
        </w:rPr>
        <w:t xml:space="preserve"> of this task was to find a method to represent the words in such </w:t>
      </w:r>
      <w:commentRangeStart w:id="10"/>
      <w:r>
        <w:rPr>
          <w:lang w:val="en-GB"/>
        </w:rPr>
        <w:t>form</w:t>
      </w:r>
      <w:commentRangeEnd w:id="10"/>
      <w:r w:rsidR="00362F16">
        <w:rPr>
          <w:rStyle w:val="CommentReference"/>
        </w:rPr>
        <w:commentReference w:id="10"/>
      </w:r>
      <w:r>
        <w:rPr>
          <w:lang w:val="en-GB"/>
        </w:rPr>
        <w:t>, that the same word could have the same meaning in the same domain</w:t>
      </w:r>
      <w:r w:rsidR="00F11044">
        <w:rPr>
          <w:lang w:val="en-GB"/>
        </w:rPr>
        <w:t xml:space="preserve"> amongst every expert and non-expert person</w:t>
      </w:r>
      <w:commentRangeEnd w:id="9"/>
      <w:r w:rsidR="00362F16">
        <w:rPr>
          <w:rStyle w:val="CommentReference"/>
        </w:rPr>
        <w:commentReference w:id="9"/>
      </w:r>
      <w:r>
        <w:rPr>
          <w:lang w:val="en-GB"/>
        </w:rPr>
        <w:t xml:space="preserve">. Controlled </w:t>
      </w:r>
      <w:del w:id="11" w:author="Ruben" w:date="2014-10-08T11:46:00Z">
        <w:r w:rsidDel="00362F16">
          <w:rPr>
            <w:lang w:val="en-GB"/>
          </w:rPr>
          <w:delText>v</w:delText>
        </w:r>
      </w:del>
      <w:ins w:id="12" w:author="Ruben" w:date="2014-10-08T11:46:00Z">
        <w:r w:rsidR="00362F16">
          <w:rPr>
            <w:lang w:val="en-GB"/>
          </w:rPr>
          <w:t>V</w:t>
        </w:r>
      </w:ins>
      <w:r>
        <w:rPr>
          <w:lang w:val="en-GB"/>
        </w:rPr>
        <w:t xml:space="preserve">ocabularies </w:t>
      </w:r>
      <w:r w:rsidR="009B6C6D">
        <w:rPr>
          <w:lang w:val="en-GB"/>
        </w:rPr>
        <w:t xml:space="preserve">(CV) </w:t>
      </w:r>
      <w:r>
        <w:rPr>
          <w:lang w:val="en-GB"/>
        </w:rPr>
        <w:t>provide</w:t>
      </w:r>
      <w:r w:rsidR="001356EF">
        <w:rPr>
          <w:lang w:val="en-GB"/>
        </w:rPr>
        <w:t xml:space="preserve"> </w:t>
      </w:r>
      <w:del w:id="13" w:author="Ruben" w:date="2014-10-08T11:46:00Z">
        <w:r w:rsidR="001356EF" w:rsidDel="00362F16">
          <w:rPr>
            <w:lang w:val="en-GB"/>
          </w:rPr>
          <w:delText xml:space="preserve">ways </w:delText>
        </w:r>
      </w:del>
      <w:ins w:id="14" w:author="Ruben" w:date="2014-10-08T11:46:00Z">
        <w:r w:rsidR="00362F16">
          <w:rPr>
            <w:lang w:val="en-GB"/>
          </w:rPr>
          <w:t>mechanisms</w:t>
        </w:r>
        <w:r w:rsidR="00362F16">
          <w:rPr>
            <w:lang w:val="en-GB"/>
          </w:rPr>
          <w:t xml:space="preserve"> </w:t>
        </w:r>
      </w:ins>
      <w:r w:rsidR="001356EF">
        <w:rPr>
          <w:lang w:val="en-GB"/>
        </w:rPr>
        <w:t xml:space="preserve">to represent </w:t>
      </w:r>
      <w:del w:id="15" w:author="Ruben" w:date="2014-10-08T11:46:00Z">
        <w:r w:rsidDel="00362F16">
          <w:rPr>
            <w:lang w:val="en-GB"/>
          </w:rPr>
          <w:delText xml:space="preserve">the </w:delText>
        </w:r>
      </w:del>
      <w:commentRangeStart w:id="16"/>
      <w:r>
        <w:rPr>
          <w:lang w:val="en-GB"/>
        </w:rPr>
        <w:t xml:space="preserve">words </w:t>
      </w:r>
      <w:commentRangeEnd w:id="16"/>
      <w:r w:rsidR="00362F16">
        <w:rPr>
          <w:rStyle w:val="CommentReference"/>
        </w:rPr>
        <w:commentReference w:id="16"/>
      </w:r>
      <w:r w:rsidR="003F0887">
        <w:rPr>
          <w:lang w:val="en-GB"/>
        </w:rPr>
        <w:t>in a domain and standardize a</w:t>
      </w:r>
      <w:r>
        <w:rPr>
          <w:lang w:val="en-GB"/>
        </w:rPr>
        <w:t xml:space="preserve"> method </w:t>
      </w:r>
      <w:r w:rsidR="003F0887">
        <w:rPr>
          <w:lang w:val="en-GB"/>
        </w:rPr>
        <w:t xml:space="preserve">of </w:t>
      </w:r>
      <w:commentRangeStart w:id="17"/>
      <w:r w:rsidR="003F0887">
        <w:rPr>
          <w:lang w:val="en-GB"/>
        </w:rPr>
        <w:t xml:space="preserve">word representation </w:t>
      </w:r>
      <w:commentRangeEnd w:id="17"/>
      <w:r w:rsidR="00815038">
        <w:rPr>
          <w:rStyle w:val="CommentReference"/>
        </w:rPr>
        <w:commentReference w:id="17"/>
      </w:r>
      <w:r>
        <w:rPr>
          <w:lang w:val="en-GB"/>
        </w:rPr>
        <w:t xml:space="preserve">that </w:t>
      </w:r>
      <w:commentRangeStart w:id="18"/>
      <w:r>
        <w:rPr>
          <w:lang w:val="en-GB"/>
        </w:rPr>
        <w:t xml:space="preserve">could </w:t>
      </w:r>
      <w:r w:rsidR="003F0887">
        <w:rPr>
          <w:lang w:val="en-GB"/>
        </w:rPr>
        <w:t xml:space="preserve">bring the same meaning to </w:t>
      </w:r>
      <w:r>
        <w:rPr>
          <w:lang w:val="en-GB"/>
        </w:rPr>
        <w:t xml:space="preserve">everybody that needs to </w:t>
      </w:r>
      <w:r w:rsidR="00F11044">
        <w:rPr>
          <w:lang w:val="en-GB"/>
        </w:rPr>
        <w:t xml:space="preserve">access the knowledge </w:t>
      </w:r>
      <w:r w:rsidR="003F0887">
        <w:rPr>
          <w:lang w:val="en-GB"/>
        </w:rPr>
        <w:t>in a specific domain</w:t>
      </w:r>
      <w:commentRangeEnd w:id="18"/>
      <w:r w:rsidR="00815038">
        <w:rPr>
          <w:rStyle w:val="CommentReference"/>
        </w:rPr>
        <w:commentReference w:id="18"/>
      </w:r>
      <w:r>
        <w:rPr>
          <w:lang w:val="en-GB"/>
        </w:rPr>
        <w:t xml:space="preserve">. </w:t>
      </w:r>
    </w:p>
    <w:p w:rsidR="00D4267B" w:rsidRDefault="00D4267B">
      <w:pPr>
        <w:rPr>
          <w:lang w:val="en-GB"/>
        </w:rPr>
      </w:pPr>
      <w:r w:rsidRPr="00D4267B">
        <w:rPr>
          <w:highlight w:val="lightGray"/>
          <w:lang w:val="en-GB"/>
        </w:rPr>
        <w:t>(Ontologies)</w:t>
      </w:r>
    </w:p>
    <w:p w:rsidR="003F0887" w:rsidRDefault="009B6C6D">
      <w:pPr>
        <w:rPr>
          <w:lang w:val="en-GB"/>
        </w:rPr>
      </w:pPr>
      <w:r>
        <w:rPr>
          <w:lang w:val="en-GB"/>
        </w:rPr>
        <w:t xml:space="preserve">CV can be presented in different forms; among these are </w:t>
      </w:r>
      <w:commentRangeStart w:id="19"/>
      <w:r>
        <w:rPr>
          <w:lang w:val="en-GB"/>
        </w:rPr>
        <w:t>Thesaurus, Taxonomies, Folksonomies and Ontologies</w:t>
      </w:r>
      <w:commentRangeEnd w:id="19"/>
      <w:r w:rsidR="00815038">
        <w:rPr>
          <w:rStyle w:val="CommentReference"/>
        </w:rPr>
        <w:commentReference w:id="19"/>
      </w:r>
      <w:r>
        <w:rPr>
          <w:lang w:val="en-GB"/>
        </w:rPr>
        <w:t xml:space="preserve">, just to name some of them. </w:t>
      </w:r>
      <w:r w:rsidR="00F11044">
        <w:rPr>
          <w:lang w:val="en-GB"/>
        </w:rPr>
        <w:t>Specifically, Gruber provides a definition for ontology as “</w:t>
      </w:r>
      <w:r w:rsidR="00F11044" w:rsidRPr="00F11044">
        <w:rPr>
          <w:i/>
          <w:lang w:val="en-GB"/>
        </w:rPr>
        <w:t xml:space="preserve">(...) </w:t>
      </w:r>
      <w:commentRangeStart w:id="20"/>
      <w:r w:rsidR="00F11044" w:rsidRPr="00F11044">
        <w:rPr>
          <w:i/>
          <w:lang w:val="en-GB"/>
        </w:rPr>
        <w:t>a specification of a conceptualization</w:t>
      </w:r>
      <w:commentRangeEnd w:id="20"/>
      <w:r w:rsidR="00362F16">
        <w:rPr>
          <w:rStyle w:val="CommentReference"/>
        </w:rPr>
        <w:commentReference w:id="20"/>
      </w:r>
      <w:r w:rsidR="00F11044" w:rsidRPr="00F11044">
        <w:rPr>
          <w:i/>
          <w:lang w:val="en-GB"/>
        </w:rPr>
        <w:t>.</w:t>
      </w:r>
      <w:r w:rsidR="00F11044">
        <w:rPr>
          <w:lang w:val="en-GB"/>
        </w:rPr>
        <w:t xml:space="preserve">” </w:t>
      </w:r>
      <w:r w:rsidR="001D61C4">
        <w:rPr>
          <w:lang w:val="en-GB"/>
        </w:rPr>
        <w:fldChar w:fldCharType="begin"/>
      </w:r>
      <w:r w:rsidR="001D61C4">
        <w:rPr>
          <w:lang w:val="en-GB"/>
        </w:rPr>
        <w:instrText xml:space="preserve"> ADDIN ZOTERO_ITEM CSL_CITATION {"citationID":"MHkxoyJM","properties":{"formattedCitation":"(Gruber, 1993)","plainCitation":"(Gruber, 1993)"},"citationItems":[{"id":152,"uris":["http://zotero.org/users/local/bkYEK4Eu/items/JZNCTUN5"],"uri":["http://zotero.org/users/local/bkYEK4Eu/items/JZNCTUN5"],"itemData":{"id":152,"type":"article-journal","title":"A translation approach to portable ontology specifications","container-title":"Knowledge Acquisition","page":"199-220","volume":"5","issue":"2","source":"ScienceDirect","abstract":"To support the sharing and reuse of formally represented knowledge among AI systems, it is useful to define the common vocabulary in which shared knowledge is represented. A specification of a representational vocabulary for a shared domain of discourse—definitions of classes, relations, functions, and other objects—is called an ontology. This paper describes a mechanism for defining ontologies that are portable over representation systems. Definitions written in a standard format for predicate calculus are translated by a system called Ontolingua into specialized representations, including frame-based systems as well as relational languages. This allows researchers to share and reuse ontologies, while retaining the computational benefits of specialized implementations.\n\nWe discuss how the translation approach to portability addresses several technical problems. One problem is how to accommodate the stylistic and organizational differences among representations while preserving declarative content. Another is how to translate from a very expressive language into restricted languages, remaining system-independent while preserving the computational efficiency of implemented systems. We describe how these problems are addressed by basing Ontolingua itself on an ontology of domain-independent, representational idioms.","DOI":"10.1006/knac.1993.1008","ISSN":"1042-8143","journalAbbreviation":"Knowledge Acquisition","author":[{"family":"Gruber","given":"Thomas R."}],"issued":{"date-parts":[["1993",6]]},"accessed":{"date-parts":[["2014",10,5]]}}}],"schema":"https://github.com/citation-style-language/schema/raw/master/csl-citation.json"} </w:instrText>
      </w:r>
      <w:r w:rsidR="001D61C4">
        <w:rPr>
          <w:lang w:val="en-GB"/>
        </w:rPr>
        <w:fldChar w:fldCharType="separate"/>
      </w:r>
      <w:r w:rsidR="001D61C4" w:rsidRPr="001D61C4">
        <w:rPr>
          <w:rFonts w:cs="Times New Roman"/>
          <w:lang w:val="en-GB"/>
        </w:rPr>
        <w:t>(Gruber, 1993)</w:t>
      </w:r>
      <w:r w:rsidR="001D61C4">
        <w:rPr>
          <w:lang w:val="en-GB"/>
        </w:rPr>
        <w:fldChar w:fldCharType="end"/>
      </w:r>
      <w:r w:rsidR="001D61C4">
        <w:rPr>
          <w:lang w:val="en-GB"/>
        </w:rPr>
        <w:t xml:space="preserve"> </w:t>
      </w:r>
      <w:r w:rsidR="00F11044">
        <w:rPr>
          <w:lang w:val="en-GB"/>
        </w:rPr>
        <w:t xml:space="preserve">In other words, </w:t>
      </w:r>
      <w:commentRangeStart w:id="21"/>
      <w:r w:rsidR="00F11044">
        <w:rPr>
          <w:lang w:val="en-GB"/>
        </w:rPr>
        <w:t xml:space="preserve">ontology represents a formal agreement in some domain for the representation of </w:t>
      </w:r>
      <w:commentRangeStart w:id="22"/>
      <w:r w:rsidR="00F11044">
        <w:rPr>
          <w:lang w:val="en-GB"/>
        </w:rPr>
        <w:t xml:space="preserve">words </w:t>
      </w:r>
      <w:commentRangeEnd w:id="22"/>
      <w:r w:rsidR="00815038">
        <w:rPr>
          <w:rStyle w:val="CommentReference"/>
        </w:rPr>
        <w:commentReference w:id="22"/>
      </w:r>
      <w:r w:rsidR="00F11044">
        <w:rPr>
          <w:lang w:val="en-GB"/>
        </w:rPr>
        <w:t>with similar meaning</w:t>
      </w:r>
      <w:commentRangeEnd w:id="21"/>
      <w:r w:rsidR="00815038">
        <w:rPr>
          <w:rStyle w:val="CommentReference"/>
        </w:rPr>
        <w:commentReference w:id="21"/>
      </w:r>
      <w:r w:rsidR="00F11044">
        <w:rPr>
          <w:lang w:val="en-GB"/>
        </w:rPr>
        <w:t xml:space="preserve">. </w:t>
      </w:r>
    </w:p>
    <w:p w:rsidR="00D4267B" w:rsidRPr="00F11044" w:rsidRDefault="00D4267B">
      <w:pPr>
        <w:rPr>
          <w:lang w:val="en-GB"/>
        </w:rPr>
      </w:pPr>
      <w:r w:rsidRPr="00D4267B">
        <w:rPr>
          <w:highlight w:val="lightGray"/>
          <w:lang w:val="en-GB"/>
        </w:rPr>
        <w:t>(Pattern extraction &amp; Data Mining)</w:t>
      </w:r>
    </w:p>
    <w:p w:rsidR="007B342E" w:rsidRDefault="000B0E32">
      <w:pPr>
        <w:rPr>
          <w:ins w:id="23" w:author="Ruben" w:date="2014-10-08T12:05:00Z"/>
          <w:lang w:val="en-GB"/>
        </w:rPr>
      </w:pPr>
      <w:commentRangeStart w:id="24"/>
      <w:r>
        <w:rPr>
          <w:lang w:val="en-GB"/>
        </w:rPr>
        <w:t xml:space="preserve">A Pattern can be seen as a recognizable repetition in </w:t>
      </w:r>
      <w:r w:rsidR="00D4267B">
        <w:rPr>
          <w:lang w:val="en-GB"/>
        </w:rPr>
        <w:t>information</w:t>
      </w:r>
      <w:commentRangeEnd w:id="24"/>
      <w:r w:rsidR="000F0994">
        <w:rPr>
          <w:rStyle w:val="CommentReference"/>
        </w:rPr>
        <w:commentReference w:id="24"/>
      </w:r>
      <w:r>
        <w:rPr>
          <w:lang w:val="en-GB"/>
        </w:rPr>
        <w:t xml:space="preserve">. For a system to be able to recognize and further extract these patterns, several </w:t>
      </w:r>
      <w:del w:id="25" w:author="Ruben" w:date="2014-10-08T11:59:00Z">
        <w:r w:rsidDel="000F0994">
          <w:rPr>
            <w:lang w:val="en-GB"/>
          </w:rPr>
          <w:delText xml:space="preserve">processes </w:delText>
        </w:r>
      </w:del>
      <w:ins w:id="26" w:author="Ruben" w:date="2014-10-08T11:59:00Z">
        <w:r w:rsidR="000F0994">
          <w:rPr>
            <w:lang w:val="en-GB"/>
          </w:rPr>
          <w:t>techniques</w:t>
        </w:r>
        <w:r w:rsidR="000F0994">
          <w:rPr>
            <w:lang w:val="en-GB"/>
          </w:rPr>
          <w:t xml:space="preserve"> </w:t>
        </w:r>
      </w:ins>
      <w:r>
        <w:rPr>
          <w:lang w:val="en-GB"/>
        </w:rPr>
        <w:t xml:space="preserve">can be used. </w:t>
      </w:r>
      <w:commentRangeStart w:id="27"/>
      <w:r>
        <w:rPr>
          <w:lang w:val="en-GB"/>
        </w:rPr>
        <w:t>Data Mining is one of them, and is a process to analyse and discover patterns and knowledge inside a database.</w:t>
      </w:r>
      <w:commentRangeEnd w:id="27"/>
      <w:r w:rsidR="0033459C">
        <w:rPr>
          <w:rStyle w:val="CommentReference"/>
        </w:rPr>
        <w:commentReference w:id="27"/>
      </w:r>
      <w:r>
        <w:rPr>
          <w:lang w:val="en-GB"/>
        </w:rPr>
        <w:t xml:space="preserve"> </w:t>
      </w:r>
    </w:p>
    <w:p w:rsidR="0033459C" w:rsidRDefault="0033459C" w:rsidP="0033459C">
      <w:pPr>
        <w:rPr>
          <w:ins w:id="28" w:author="Ruben" w:date="2014-10-08T12:06:00Z"/>
          <w:lang w:val="en-GB"/>
        </w:rPr>
      </w:pPr>
      <w:commentRangeStart w:id="29"/>
      <w:ins w:id="30" w:author="Ruben" w:date="2014-10-08T12:05:00Z">
        <w:r w:rsidRPr="0033459C">
          <w:rPr>
            <w:lang w:val="en-GB"/>
          </w:rPr>
          <w:t>The convergence of computing and communication ha</w:t>
        </w:r>
        <w:r>
          <w:rPr>
            <w:lang w:val="en-GB"/>
          </w:rPr>
          <w:t xml:space="preserve">s produced a society that feeds </w:t>
        </w:r>
        <w:r w:rsidRPr="0033459C">
          <w:rPr>
            <w:lang w:val="en-GB"/>
          </w:rPr>
          <w:t>on information. Yet most of the information is in its raw form:</w:t>
        </w:r>
        <w:r>
          <w:rPr>
            <w:lang w:val="en-GB"/>
          </w:rPr>
          <w:t xml:space="preserve"> data. If data is characterized </w:t>
        </w:r>
        <w:r w:rsidRPr="0033459C">
          <w:rPr>
            <w:lang w:val="en-GB"/>
          </w:rPr>
          <w:t>as recorded facts, then information is the se</w:t>
        </w:r>
        <w:r>
          <w:rPr>
            <w:lang w:val="en-GB"/>
          </w:rPr>
          <w:t xml:space="preserve">t of patterns, or expectations, </w:t>
        </w:r>
        <w:r w:rsidRPr="0033459C">
          <w:rPr>
            <w:lang w:val="en-GB"/>
          </w:rPr>
          <w:t>that underlie the data. There is a huge amount of information locked up in databases</w:t>
        </w:r>
        <w:r>
          <w:rPr>
            <w:lang w:val="en-GB"/>
          </w:rPr>
          <w:t>-</w:t>
        </w:r>
        <w:r w:rsidRPr="0033459C">
          <w:rPr>
            <w:lang w:val="en-GB"/>
          </w:rPr>
          <w:t>information that is potentially important but</w:t>
        </w:r>
        <w:r>
          <w:rPr>
            <w:lang w:val="en-GB"/>
          </w:rPr>
          <w:t xml:space="preserve"> has not yet been discovered or </w:t>
        </w:r>
        <w:r w:rsidRPr="0033459C">
          <w:rPr>
            <w:lang w:val="en-GB"/>
          </w:rPr>
          <w:t>articulated. Ou</w:t>
        </w:r>
        <w:r>
          <w:rPr>
            <w:lang w:val="en-GB"/>
          </w:rPr>
          <w:t>r mission is to bring it forth.</w:t>
        </w:r>
      </w:ins>
    </w:p>
    <w:p w:rsidR="0033459C" w:rsidRDefault="0033459C" w:rsidP="0033459C">
      <w:pPr>
        <w:rPr>
          <w:lang w:val="en-GB"/>
        </w:rPr>
      </w:pPr>
      <w:ins w:id="31" w:author="Ruben" w:date="2014-10-08T12:05:00Z">
        <w:r w:rsidRPr="0033459C">
          <w:rPr>
            <w:lang w:val="en-GB"/>
          </w:rPr>
          <w:t>Data mining is the extraction of implicit, prev</w:t>
        </w:r>
        <w:r>
          <w:rPr>
            <w:lang w:val="en-GB"/>
          </w:rPr>
          <w:t xml:space="preserve">iously unknown, and potentially </w:t>
        </w:r>
        <w:r w:rsidRPr="0033459C">
          <w:rPr>
            <w:lang w:val="en-GB"/>
          </w:rPr>
          <w:t>useful information from data.</w:t>
        </w:r>
      </w:ins>
      <w:commentRangeEnd w:id="29"/>
      <w:ins w:id="32" w:author="Ruben" w:date="2014-10-08T12:06:00Z">
        <w:r>
          <w:rPr>
            <w:rStyle w:val="CommentReference"/>
          </w:rPr>
          <w:commentReference w:id="29"/>
        </w:r>
      </w:ins>
    </w:p>
    <w:p w:rsidR="00D4267B" w:rsidRDefault="00D4267B">
      <w:pPr>
        <w:rPr>
          <w:lang w:val="en-GB"/>
        </w:rPr>
      </w:pPr>
      <w:r w:rsidRPr="00D4267B">
        <w:rPr>
          <w:highlight w:val="lightGray"/>
          <w:lang w:val="en-GB"/>
        </w:rPr>
        <w:t>(This document approach)</w:t>
      </w:r>
    </w:p>
    <w:p w:rsidR="000B0E32" w:rsidRDefault="000B0E32">
      <w:pPr>
        <w:rPr>
          <w:lang w:val="en-GB"/>
        </w:rPr>
      </w:pPr>
      <w:r>
        <w:rPr>
          <w:lang w:val="en-GB"/>
        </w:rPr>
        <w:t>The main objective of th</w:t>
      </w:r>
      <w:r w:rsidR="002C0581">
        <w:rPr>
          <w:lang w:val="en-GB"/>
        </w:rPr>
        <w:t>e work presented in this</w:t>
      </w:r>
      <w:r>
        <w:rPr>
          <w:lang w:val="en-GB"/>
        </w:rPr>
        <w:t xml:space="preserve"> document is to discover and extract patterns in the </w:t>
      </w:r>
      <w:commentRangeStart w:id="33"/>
      <w:r>
        <w:rPr>
          <w:lang w:val="en-GB"/>
        </w:rPr>
        <w:t>form of knowledge</w:t>
      </w:r>
      <w:commentRangeEnd w:id="33"/>
      <w:r w:rsidR="006D4481">
        <w:rPr>
          <w:rStyle w:val="CommentReference"/>
        </w:rPr>
        <w:commentReference w:id="33"/>
      </w:r>
      <w:r w:rsidR="00D4267B">
        <w:rPr>
          <w:lang w:val="en-GB"/>
        </w:rPr>
        <w:t xml:space="preserve"> from a set of documents</w:t>
      </w:r>
      <w:del w:id="34" w:author="Ruben" w:date="2014-10-08T12:08:00Z">
        <w:r w:rsidR="00D4267B" w:rsidDel="006D4481">
          <w:rPr>
            <w:lang w:val="en-GB"/>
          </w:rPr>
          <w:delText xml:space="preserve"> with unstructured information</w:delText>
        </w:r>
      </w:del>
      <w:r>
        <w:rPr>
          <w:lang w:val="en-GB"/>
        </w:rPr>
        <w:t xml:space="preserve">. </w:t>
      </w:r>
      <w:commentRangeStart w:id="35"/>
      <w:r>
        <w:rPr>
          <w:lang w:val="en-GB"/>
        </w:rPr>
        <w:t xml:space="preserve">This is going to be made </w:t>
      </w:r>
      <w:r w:rsidR="00D4267B">
        <w:rPr>
          <w:lang w:val="en-GB"/>
        </w:rPr>
        <w:t>with the use of data mining techniques</w:t>
      </w:r>
      <w:commentRangeEnd w:id="35"/>
      <w:r w:rsidR="00567534">
        <w:rPr>
          <w:rStyle w:val="CommentReference"/>
        </w:rPr>
        <w:commentReference w:id="35"/>
      </w:r>
      <w:r w:rsidR="00D4267B">
        <w:rPr>
          <w:lang w:val="en-GB"/>
        </w:rPr>
        <w:t xml:space="preserve">. This document will also propose an </w:t>
      </w:r>
      <w:commentRangeStart w:id="36"/>
      <w:r w:rsidR="00D4267B">
        <w:rPr>
          <w:lang w:val="en-GB"/>
        </w:rPr>
        <w:t>approach</w:t>
      </w:r>
      <w:commentRangeEnd w:id="36"/>
      <w:r w:rsidR="006D4481">
        <w:rPr>
          <w:rStyle w:val="CommentReference"/>
        </w:rPr>
        <w:commentReference w:id="36"/>
      </w:r>
      <w:r w:rsidR="00D4267B">
        <w:rPr>
          <w:lang w:val="en-GB"/>
        </w:rPr>
        <w:t xml:space="preserve"> to help maintain and update </w:t>
      </w:r>
      <w:commentRangeStart w:id="37"/>
      <w:r w:rsidR="00D4267B">
        <w:rPr>
          <w:lang w:val="en-GB"/>
        </w:rPr>
        <w:t>structures of knowledge</w:t>
      </w:r>
      <w:commentRangeEnd w:id="37"/>
      <w:r w:rsidR="006D4481">
        <w:rPr>
          <w:rStyle w:val="CommentReference"/>
        </w:rPr>
        <w:commentReference w:id="37"/>
      </w:r>
      <w:r w:rsidR="00D4267B">
        <w:rPr>
          <w:lang w:val="en-GB"/>
        </w:rPr>
        <w:t xml:space="preserve">, namely ontologies. </w:t>
      </w:r>
    </w:p>
    <w:p w:rsidR="00530A72" w:rsidRDefault="00530A72" w:rsidP="00530A72">
      <w:pPr>
        <w:rPr>
          <w:sz w:val="20"/>
          <w:lang w:val="en-GB"/>
        </w:rPr>
      </w:pPr>
      <w:r>
        <w:rPr>
          <w:sz w:val="20"/>
          <w:lang w:val="en-GB"/>
        </w:rPr>
        <w:t xml:space="preserve">Section 1.1 – Challenges </w:t>
      </w:r>
    </w:p>
    <w:p w:rsidR="00D4267B" w:rsidRPr="00D4267B" w:rsidRDefault="00D4267B">
      <w:bookmarkStart w:id="38" w:name="_GoBack"/>
      <w:bookmarkEnd w:id="38"/>
    </w:p>
    <w:sectPr w:rsidR="00D4267B" w:rsidRPr="00D4267B" w:rsidSect="006568D3">
      <w:pgSz w:w="11906" w:h="16838"/>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0" w:author="Ruben" w:date="2014-10-08T12:06:00Z" w:initials="R">
    <w:p w:rsidR="00441DF3" w:rsidRDefault="00441DF3">
      <w:pPr>
        <w:pStyle w:val="CommentText"/>
      </w:pPr>
      <w:r>
        <w:rPr>
          <w:rStyle w:val="CommentReference"/>
        </w:rPr>
        <w:annotationRef/>
      </w:r>
      <w:r>
        <w:t>Informação ou conhecimento?</w:t>
      </w:r>
    </w:p>
  </w:comment>
  <w:comment w:id="1" w:author="Ruben" w:date="2014-10-08T12:06:00Z" w:initials="R">
    <w:p w:rsidR="00441DF3" w:rsidRDefault="00441DF3">
      <w:pPr>
        <w:pStyle w:val="CommentText"/>
      </w:pPr>
      <w:r>
        <w:rPr>
          <w:rStyle w:val="CommentReference"/>
        </w:rPr>
        <w:annotationRef/>
      </w:r>
      <w:r>
        <w:t>Informação ou conhecimento?</w:t>
      </w:r>
    </w:p>
  </w:comment>
  <w:comment w:id="2" w:author="Ruben" w:date="2014-10-08T12:06:00Z" w:initials="R">
    <w:p w:rsidR="00441DF3" w:rsidRDefault="00441DF3">
      <w:pPr>
        <w:pStyle w:val="CommentText"/>
      </w:pPr>
      <w:r>
        <w:rPr>
          <w:rStyle w:val="CommentReference"/>
        </w:rPr>
        <w:annotationRef/>
      </w:r>
      <w:r>
        <w:t>O que vais falar aqui?</w:t>
      </w:r>
    </w:p>
  </w:comment>
  <w:comment w:id="3" w:author="Ruben" w:date="2014-10-08T12:06:00Z" w:initials="R">
    <w:p w:rsidR="00441DF3" w:rsidRDefault="00441DF3">
      <w:pPr>
        <w:pStyle w:val="CommentText"/>
      </w:pPr>
      <w:r>
        <w:rPr>
          <w:rStyle w:val="CommentReference"/>
        </w:rPr>
        <w:annotationRef/>
      </w:r>
      <w:r>
        <w:t>Do documento ou do trabalho?</w:t>
      </w:r>
    </w:p>
  </w:comment>
  <w:comment w:id="4" w:author="Ruben" w:date="2014-10-08T12:06:00Z" w:initials="R">
    <w:p w:rsidR="00441DF3" w:rsidRDefault="00441DF3">
      <w:pPr>
        <w:pStyle w:val="CommentText"/>
      </w:pPr>
      <w:r>
        <w:rPr>
          <w:rStyle w:val="CommentReference"/>
        </w:rPr>
        <w:annotationRef/>
      </w:r>
      <w:r>
        <w:t>Falta um muito importante. A questão de não existirem automatismos puros de ontology learning!</w:t>
      </w:r>
    </w:p>
  </w:comment>
  <w:comment w:id="5" w:author="Ruben" w:date="2014-10-08T12:06:00Z" w:initials="R">
    <w:p w:rsidR="00AD6D49" w:rsidRDefault="00AD6D49">
      <w:pPr>
        <w:pStyle w:val="CommentText"/>
      </w:pPr>
      <w:r>
        <w:rPr>
          <w:rStyle w:val="CommentReference"/>
        </w:rPr>
        <w:annotationRef/>
      </w:r>
      <w:r>
        <w:t>Porquê o uso de AR no âmbito do teu trabalho?</w:t>
      </w:r>
      <w:r w:rsidR="00362F16">
        <w:t xml:space="preserve"> Tem de estar bem fundamentado!</w:t>
      </w:r>
    </w:p>
  </w:comment>
  <w:comment w:id="10" w:author="Ruben" w:date="2014-10-08T12:06:00Z" w:initials="R">
    <w:p w:rsidR="00362F16" w:rsidRDefault="00362F16">
      <w:pPr>
        <w:pStyle w:val="CommentText"/>
      </w:pPr>
      <w:r>
        <w:rPr>
          <w:rStyle w:val="CommentReference"/>
        </w:rPr>
        <w:annotationRef/>
      </w:r>
      <w:r>
        <w:t>Which one?</w:t>
      </w:r>
    </w:p>
  </w:comment>
  <w:comment w:id="9" w:author="Ruben" w:date="2014-10-08T12:06:00Z" w:initials="R">
    <w:p w:rsidR="00362F16" w:rsidRDefault="00362F16">
      <w:pPr>
        <w:pStyle w:val="CommentText"/>
      </w:pPr>
      <w:r>
        <w:rPr>
          <w:rStyle w:val="CommentReference"/>
        </w:rPr>
        <w:annotationRef/>
      </w:r>
      <w:r>
        <w:t>O que queres dizer com esta frase? Muito confusa...</w:t>
      </w:r>
    </w:p>
  </w:comment>
  <w:comment w:id="16" w:author="Ruben" w:date="2014-10-08T12:06:00Z" w:initials="R">
    <w:p w:rsidR="00362F16" w:rsidRDefault="00362F16">
      <w:pPr>
        <w:pStyle w:val="CommentText"/>
      </w:pPr>
      <w:r>
        <w:rPr>
          <w:rStyle w:val="CommentReference"/>
        </w:rPr>
        <w:annotationRef/>
      </w:r>
      <w:r>
        <w:t>Mas que palavras são estas? De onde vêm estas palavras? CVs serverm para representar palavras num domínio? Muito vaga esta definição?</w:t>
      </w:r>
    </w:p>
  </w:comment>
  <w:comment w:id="17" w:author="Ruben" w:date="2014-10-08T12:06:00Z" w:initials="R">
    <w:p w:rsidR="00815038" w:rsidRDefault="00815038">
      <w:pPr>
        <w:pStyle w:val="CommentText"/>
      </w:pPr>
      <w:r>
        <w:rPr>
          <w:rStyle w:val="CommentReference"/>
        </w:rPr>
        <w:annotationRef/>
      </w:r>
      <w:r>
        <w:t>O método para representação de palavras? Palavras podem ser representadas por um conjunto de caracteres. Não entendi a ideia.</w:t>
      </w:r>
    </w:p>
  </w:comment>
  <w:comment w:id="18" w:author="Ruben" w:date="2014-10-08T12:06:00Z" w:initials="R">
    <w:p w:rsidR="00815038" w:rsidRDefault="00815038">
      <w:pPr>
        <w:pStyle w:val="CommentText"/>
      </w:pPr>
      <w:r>
        <w:rPr>
          <w:rStyle w:val="CommentReference"/>
        </w:rPr>
        <w:annotationRef/>
      </w:r>
      <w:r>
        <w:t>Isto é um problema?</w:t>
      </w:r>
    </w:p>
  </w:comment>
  <w:comment w:id="19" w:author="Ruben" w:date="2014-10-08T12:06:00Z" w:initials="R">
    <w:p w:rsidR="00815038" w:rsidRDefault="00815038">
      <w:pPr>
        <w:pStyle w:val="CommentText"/>
      </w:pPr>
      <w:r>
        <w:rPr>
          <w:rStyle w:val="CommentReference"/>
        </w:rPr>
        <w:annotationRef/>
      </w:r>
      <w:r>
        <w:t>São niveis de granularidade e expressividade bastante distintos!</w:t>
      </w:r>
    </w:p>
  </w:comment>
  <w:comment w:id="20" w:author="Ruben" w:date="2014-10-08T12:06:00Z" w:initials="R">
    <w:p w:rsidR="00362F16" w:rsidRDefault="00362F16">
      <w:pPr>
        <w:pStyle w:val="CommentText"/>
      </w:pPr>
      <w:r>
        <w:rPr>
          <w:rStyle w:val="CommentReference"/>
        </w:rPr>
        <w:annotationRef/>
      </w:r>
      <w:r>
        <w:t>Só isto???</w:t>
      </w:r>
    </w:p>
  </w:comment>
  <w:comment w:id="22" w:author="Ruben" w:date="2014-10-08T12:06:00Z" w:initials="R">
    <w:p w:rsidR="00815038" w:rsidRDefault="00815038">
      <w:pPr>
        <w:pStyle w:val="CommentText"/>
      </w:pPr>
      <w:r>
        <w:rPr>
          <w:rStyle w:val="CommentReference"/>
        </w:rPr>
        <w:annotationRef/>
      </w:r>
      <w:r>
        <w:t>“Words” outra vez???</w:t>
      </w:r>
    </w:p>
  </w:comment>
  <w:comment w:id="21" w:author="Ruben" w:date="2014-10-08T12:06:00Z" w:initials="R">
    <w:p w:rsidR="00815038" w:rsidRDefault="00815038">
      <w:pPr>
        <w:pStyle w:val="CommentText"/>
      </w:pPr>
      <w:r>
        <w:rPr>
          <w:rStyle w:val="CommentReference"/>
        </w:rPr>
        <w:annotationRef/>
      </w:r>
      <w:r>
        <w:t>OK. Concretiza então!</w:t>
      </w:r>
    </w:p>
  </w:comment>
  <w:comment w:id="24" w:author="Ruben" w:date="2014-10-08T12:06:00Z" w:initials="R">
    <w:p w:rsidR="000F0994" w:rsidRDefault="000F0994">
      <w:pPr>
        <w:pStyle w:val="CommentText"/>
      </w:pPr>
      <w:r>
        <w:rPr>
          <w:rStyle w:val="CommentReference"/>
        </w:rPr>
        <w:annotationRef/>
      </w:r>
      <w:r>
        <w:t>How said that?</w:t>
      </w:r>
    </w:p>
  </w:comment>
  <w:comment w:id="27" w:author="Ruben" w:date="2014-10-08T12:06:00Z" w:initials="R">
    <w:p w:rsidR="0033459C" w:rsidRDefault="0033459C">
      <w:pPr>
        <w:pStyle w:val="CommentText"/>
      </w:pPr>
      <w:r>
        <w:rPr>
          <w:rStyle w:val="CommentReference"/>
        </w:rPr>
        <w:annotationRef/>
      </w:r>
      <w:r>
        <w:t>Nada contra esta difinição, mas podes elaborar um pouco mais...</w:t>
      </w:r>
    </w:p>
  </w:comment>
  <w:comment w:id="29" w:author="Ruben" w:date="2014-10-08T12:06:00Z" w:initials="R">
    <w:p w:rsidR="0033459C" w:rsidRDefault="0033459C">
      <w:pPr>
        <w:pStyle w:val="CommentText"/>
      </w:pPr>
      <w:r>
        <w:rPr>
          <w:rStyle w:val="CommentReference"/>
        </w:rPr>
        <w:annotationRef/>
      </w:r>
      <w:r>
        <w:t>Extraído do perfácio de um livro sobre DM que ando a ler!</w:t>
      </w:r>
    </w:p>
  </w:comment>
  <w:comment w:id="33" w:author="Ruben" w:date="2014-10-08T12:07:00Z" w:initials="R">
    <w:p w:rsidR="006D4481" w:rsidRPr="006D4481" w:rsidRDefault="006D4481">
      <w:pPr>
        <w:pStyle w:val="CommentText"/>
        <w:rPr>
          <w:lang w:val="en-US"/>
        </w:rPr>
      </w:pPr>
      <w:r>
        <w:rPr>
          <w:rStyle w:val="CommentReference"/>
        </w:rPr>
        <w:annotationRef/>
      </w:r>
      <w:r w:rsidRPr="006D4481">
        <w:rPr>
          <w:lang w:val="en-US"/>
        </w:rPr>
        <w:t xml:space="preserve">O </w:t>
      </w:r>
      <w:proofErr w:type="spellStart"/>
      <w:r w:rsidRPr="006D4481">
        <w:rPr>
          <w:lang w:val="en-US"/>
        </w:rPr>
        <w:t>que</w:t>
      </w:r>
      <w:proofErr w:type="spellEnd"/>
      <w:r w:rsidRPr="006D4481">
        <w:rPr>
          <w:lang w:val="en-US"/>
        </w:rPr>
        <w:t xml:space="preserve"> é “in the form of knowledge”</w:t>
      </w:r>
    </w:p>
  </w:comment>
  <w:comment w:id="35" w:author="Ruben" w:date="2014-10-08T12:15:00Z" w:initials="R">
    <w:p w:rsidR="00567534" w:rsidRDefault="00567534">
      <w:pPr>
        <w:pStyle w:val="CommentText"/>
      </w:pPr>
      <w:r>
        <w:rPr>
          <w:rStyle w:val="CommentReference"/>
        </w:rPr>
        <w:annotationRef/>
      </w:r>
      <w:r>
        <w:t>Vais propor o uso de tecnicas de data mining. É diferente do que está escrito. Se vais resolver o problema ou não. Só nas conclusões é que o podes afirmar!</w:t>
      </w:r>
    </w:p>
  </w:comment>
  <w:comment w:id="36" w:author="Ruben" w:date="2014-10-08T12:09:00Z" w:initials="R">
    <w:p w:rsidR="006D4481" w:rsidRDefault="006D4481">
      <w:pPr>
        <w:pStyle w:val="CommentText"/>
      </w:pPr>
      <w:r>
        <w:rPr>
          <w:rStyle w:val="CommentReference"/>
        </w:rPr>
        <w:annotationRef/>
      </w:r>
      <w:r>
        <w:t>Uma contribuição para... Não vais resolver os probelmas todos!</w:t>
      </w:r>
    </w:p>
  </w:comment>
  <w:comment w:id="37" w:author="Ruben" w:date="2014-10-08T12:13:00Z" w:initials="R">
    <w:p w:rsidR="006D4481" w:rsidRDefault="006D4481">
      <w:pPr>
        <w:pStyle w:val="CommentText"/>
      </w:pPr>
      <w:r>
        <w:rPr>
          <w:rStyle w:val="CommentReference"/>
        </w:rPr>
        <w:annotationRef/>
      </w:r>
      <w:r>
        <w:t xml:space="preserve">Não </w:t>
      </w:r>
      <w:r w:rsidR="00567534">
        <w:t xml:space="preserve">sei se </w:t>
      </w:r>
      <w:r>
        <w:t>gosto. Nem sei o que isso possa ser!</w:t>
      </w:r>
    </w:p>
  </w:comment>
</w:comment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67A7404"/>
    <w:multiLevelType w:val="multilevel"/>
    <w:tmpl w:val="E6D650BE"/>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
    <w:nsid w:val="4ACE0DD2"/>
    <w:multiLevelType w:val="hybridMultilevel"/>
    <w:tmpl w:val="4FB40BA8"/>
    <w:lvl w:ilvl="0" w:tplc="4942C62E">
      <w:start w:val="1"/>
      <w:numFmt w:val="bullet"/>
      <w:lvlText w:val="-"/>
      <w:lvlJc w:val="left"/>
      <w:pPr>
        <w:ind w:left="720" w:hanging="360"/>
      </w:pPr>
      <w:rPr>
        <w:rFonts w:ascii="Times New Roman" w:eastAsiaTheme="minorHAnsi" w:hAnsi="Times New Roman" w:cs="Times New Roman" w:hint="default"/>
      </w:rPr>
    </w:lvl>
    <w:lvl w:ilvl="1" w:tplc="08160003">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abstractNum w:abstractNumId="2">
    <w:nsid w:val="782440B2"/>
    <w:multiLevelType w:val="hybridMultilevel"/>
    <w:tmpl w:val="582AAA84"/>
    <w:lvl w:ilvl="0" w:tplc="766A2F92">
      <w:numFmt w:val="bullet"/>
      <w:lvlText w:val="–"/>
      <w:lvlJc w:val="left"/>
      <w:pPr>
        <w:ind w:left="720" w:hanging="360"/>
      </w:pPr>
      <w:rPr>
        <w:rFonts w:ascii="Times New Roman" w:eastAsiaTheme="minorHAnsi" w:hAnsi="Times New Roman" w:cs="Times New Roman" w:hint="default"/>
      </w:rPr>
    </w:lvl>
    <w:lvl w:ilvl="1" w:tplc="08160003" w:tentative="1">
      <w:start w:val="1"/>
      <w:numFmt w:val="bullet"/>
      <w:lvlText w:val="o"/>
      <w:lvlJc w:val="left"/>
      <w:pPr>
        <w:ind w:left="1440" w:hanging="360"/>
      </w:pPr>
      <w:rPr>
        <w:rFonts w:ascii="Courier New" w:hAnsi="Courier New" w:cs="Courier New" w:hint="default"/>
      </w:rPr>
    </w:lvl>
    <w:lvl w:ilvl="2" w:tplc="08160005" w:tentative="1">
      <w:start w:val="1"/>
      <w:numFmt w:val="bullet"/>
      <w:lvlText w:val=""/>
      <w:lvlJc w:val="left"/>
      <w:pPr>
        <w:ind w:left="2160" w:hanging="360"/>
      </w:pPr>
      <w:rPr>
        <w:rFonts w:ascii="Wingdings" w:hAnsi="Wingdings" w:hint="default"/>
      </w:rPr>
    </w:lvl>
    <w:lvl w:ilvl="3" w:tplc="08160001" w:tentative="1">
      <w:start w:val="1"/>
      <w:numFmt w:val="bullet"/>
      <w:lvlText w:val=""/>
      <w:lvlJc w:val="left"/>
      <w:pPr>
        <w:ind w:left="2880" w:hanging="360"/>
      </w:pPr>
      <w:rPr>
        <w:rFonts w:ascii="Symbol" w:hAnsi="Symbol" w:hint="default"/>
      </w:rPr>
    </w:lvl>
    <w:lvl w:ilvl="4" w:tplc="08160003" w:tentative="1">
      <w:start w:val="1"/>
      <w:numFmt w:val="bullet"/>
      <w:lvlText w:val="o"/>
      <w:lvlJc w:val="left"/>
      <w:pPr>
        <w:ind w:left="3600" w:hanging="360"/>
      </w:pPr>
      <w:rPr>
        <w:rFonts w:ascii="Courier New" w:hAnsi="Courier New" w:cs="Courier New" w:hint="default"/>
      </w:rPr>
    </w:lvl>
    <w:lvl w:ilvl="5" w:tplc="08160005" w:tentative="1">
      <w:start w:val="1"/>
      <w:numFmt w:val="bullet"/>
      <w:lvlText w:val=""/>
      <w:lvlJc w:val="left"/>
      <w:pPr>
        <w:ind w:left="4320" w:hanging="360"/>
      </w:pPr>
      <w:rPr>
        <w:rFonts w:ascii="Wingdings" w:hAnsi="Wingdings" w:hint="default"/>
      </w:rPr>
    </w:lvl>
    <w:lvl w:ilvl="6" w:tplc="08160001" w:tentative="1">
      <w:start w:val="1"/>
      <w:numFmt w:val="bullet"/>
      <w:lvlText w:val=""/>
      <w:lvlJc w:val="left"/>
      <w:pPr>
        <w:ind w:left="5040" w:hanging="360"/>
      </w:pPr>
      <w:rPr>
        <w:rFonts w:ascii="Symbol" w:hAnsi="Symbol" w:hint="default"/>
      </w:rPr>
    </w:lvl>
    <w:lvl w:ilvl="7" w:tplc="08160003" w:tentative="1">
      <w:start w:val="1"/>
      <w:numFmt w:val="bullet"/>
      <w:lvlText w:val="o"/>
      <w:lvlJc w:val="left"/>
      <w:pPr>
        <w:ind w:left="5760" w:hanging="360"/>
      </w:pPr>
      <w:rPr>
        <w:rFonts w:ascii="Courier New" w:hAnsi="Courier New" w:cs="Courier New" w:hint="default"/>
      </w:rPr>
    </w:lvl>
    <w:lvl w:ilvl="8" w:tplc="08160005" w:tentative="1">
      <w:start w:val="1"/>
      <w:numFmt w:val="bullet"/>
      <w:lvlText w:val=""/>
      <w:lvlJc w:val="left"/>
      <w:pPr>
        <w:ind w:left="6480" w:hanging="360"/>
      </w:pPr>
      <w:rPr>
        <w:rFonts w:ascii="Wingdings" w:hAnsi="Wingdings" w:hint="default"/>
      </w:r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 w:numId="10">
    <w:abstractNumId w:val="0"/>
  </w:num>
  <w:num w:numId="11">
    <w:abstractNumId w:val="1"/>
  </w:num>
  <w:num w:numId="1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proofState w:spelling="clean" w:grammar="clean"/>
  <w:trackRevisions/>
  <w:defaultTabStop w:val="708"/>
  <w:hyphenationZone w:val="425"/>
  <w:characterSpacingControl w:val="doNotCompress"/>
  <w:compat>
    <w:compatSetting w:name="compatibilityMode" w:uri="http://schemas.microsoft.com/office/word" w:val="12"/>
  </w:compat>
  <w:rsids>
    <w:rsidRoot w:val="001356EF"/>
    <w:rsid w:val="0005225A"/>
    <w:rsid w:val="00080BD2"/>
    <w:rsid w:val="00097EAE"/>
    <w:rsid w:val="000B0E32"/>
    <w:rsid w:val="000F0994"/>
    <w:rsid w:val="001356EF"/>
    <w:rsid w:val="00180E88"/>
    <w:rsid w:val="001D61C4"/>
    <w:rsid w:val="00217AEE"/>
    <w:rsid w:val="002C0581"/>
    <w:rsid w:val="0033459C"/>
    <w:rsid w:val="00362F16"/>
    <w:rsid w:val="003A54E4"/>
    <w:rsid w:val="003F0887"/>
    <w:rsid w:val="00441DF3"/>
    <w:rsid w:val="004D179D"/>
    <w:rsid w:val="004E0E23"/>
    <w:rsid w:val="004E70AA"/>
    <w:rsid w:val="00530A72"/>
    <w:rsid w:val="00565A39"/>
    <w:rsid w:val="00567534"/>
    <w:rsid w:val="00575B43"/>
    <w:rsid w:val="006568D3"/>
    <w:rsid w:val="006D4481"/>
    <w:rsid w:val="00725D4A"/>
    <w:rsid w:val="007B342E"/>
    <w:rsid w:val="00815038"/>
    <w:rsid w:val="00843719"/>
    <w:rsid w:val="00970F2A"/>
    <w:rsid w:val="009B6C6D"/>
    <w:rsid w:val="00AD6D49"/>
    <w:rsid w:val="00C1294D"/>
    <w:rsid w:val="00C32E3E"/>
    <w:rsid w:val="00C4024C"/>
    <w:rsid w:val="00D4267B"/>
    <w:rsid w:val="00DC1C91"/>
    <w:rsid w:val="00DC57C0"/>
    <w:rsid w:val="00F11044"/>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PT" w:eastAsia="en-US" w:bidi="ar-SA"/>
      </w:rPr>
    </w:rPrDefault>
    <w:pPrDefault>
      <w:pPr>
        <w:spacing w:line="360"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65A39"/>
    <w:rPr>
      <w:rFonts w:ascii="Times New Roman" w:hAnsi="Times New Roman"/>
    </w:rPr>
  </w:style>
  <w:style w:type="paragraph" w:styleId="Heading1">
    <w:name w:val="heading 1"/>
    <w:basedOn w:val="Normal"/>
    <w:next w:val="Normal"/>
    <w:link w:val="Heading1Char"/>
    <w:uiPriority w:val="9"/>
    <w:qFormat/>
    <w:rsid w:val="00565A39"/>
    <w:pPr>
      <w:keepNext/>
      <w:keepLines/>
      <w:numPr>
        <w:numId w:val="10"/>
      </w:numPr>
      <w:spacing w:before="480"/>
      <w:outlineLvl w:val="0"/>
    </w:pPr>
    <w:rPr>
      <w:rFonts w:eastAsiaTheme="majorEastAsia" w:cstheme="majorBidi"/>
      <w:b/>
      <w:bCs/>
      <w:sz w:val="28"/>
      <w:szCs w:val="28"/>
    </w:rPr>
  </w:style>
  <w:style w:type="paragraph" w:styleId="Heading2">
    <w:name w:val="heading 2"/>
    <w:basedOn w:val="Normal"/>
    <w:next w:val="Normal"/>
    <w:link w:val="Heading2Char"/>
    <w:uiPriority w:val="9"/>
    <w:unhideWhenUsed/>
    <w:qFormat/>
    <w:rsid w:val="00565A39"/>
    <w:pPr>
      <w:keepNext/>
      <w:keepLines/>
      <w:numPr>
        <w:ilvl w:val="1"/>
        <w:numId w:val="10"/>
      </w:numPr>
      <w:spacing w:before="200"/>
      <w:outlineLvl w:val="1"/>
    </w:pPr>
    <w:rPr>
      <w:rFonts w:eastAsiaTheme="majorEastAsia" w:cstheme="majorBidi"/>
      <w:b/>
      <w:bCs/>
      <w:sz w:val="26"/>
      <w:szCs w:val="26"/>
    </w:rPr>
  </w:style>
  <w:style w:type="paragraph" w:styleId="Heading3">
    <w:name w:val="heading 3"/>
    <w:basedOn w:val="Normal"/>
    <w:next w:val="Normal"/>
    <w:link w:val="Heading3Char"/>
    <w:uiPriority w:val="9"/>
    <w:unhideWhenUsed/>
    <w:qFormat/>
    <w:rsid w:val="00565A39"/>
    <w:pPr>
      <w:keepNext/>
      <w:keepLines/>
      <w:numPr>
        <w:ilvl w:val="2"/>
        <w:numId w:val="10"/>
      </w:numPr>
      <w:spacing w:before="200"/>
      <w:outlineLvl w:val="2"/>
    </w:pPr>
    <w:rPr>
      <w:rFonts w:eastAsiaTheme="majorEastAsia" w:cstheme="majorBidi"/>
      <w:b/>
      <w:bCs/>
    </w:rPr>
  </w:style>
  <w:style w:type="paragraph" w:styleId="Heading4">
    <w:name w:val="heading 4"/>
    <w:basedOn w:val="Normal"/>
    <w:next w:val="Normal"/>
    <w:link w:val="Heading4Char"/>
    <w:uiPriority w:val="9"/>
    <w:unhideWhenUsed/>
    <w:qFormat/>
    <w:rsid w:val="00565A39"/>
    <w:pPr>
      <w:keepNext/>
      <w:keepLines/>
      <w:numPr>
        <w:ilvl w:val="3"/>
        <w:numId w:val="10"/>
      </w:numPr>
      <w:spacing w:before="200"/>
      <w:outlineLvl w:val="3"/>
    </w:pPr>
    <w:rPr>
      <w:rFonts w:eastAsiaTheme="majorEastAsia" w:cstheme="majorBidi"/>
      <w:b/>
      <w:bCs/>
      <w:i/>
      <w:iCs/>
    </w:rPr>
  </w:style>
  <w:style w:type="paragraph" w:styleId="Heading5">
    <w:name w:val="heading 5"/>
    <w:basedOn w:val="Normal"/>
    <w:next w:val="Normal"/>
    <w:link w:val="Heading5Char"/>
    <w:uiPriority w:val="9"/>
    <w:semiHidden/>
    <w:unhideWhenUsed/>
    <w:qFormat/>
    <w:rsid w:val="00565A39"/>
    <w:pPr>
      <w:keepNext/>
      <w:keepLines/>
      <w:numPr>
        <w:ilvl w:val="4"/>
        <w:numId w:val="10"/>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565A39"/>
    <w:pPr>
      <w:keepNext/>
      <w:keepLines/>
      <w:numPr>
        <w:ilvl w:val="5"/>
        <w:numId w:val="10"/>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565A39"/>
    <w:pPr>
      <w:keepNext/>
      <w:keepLines/>
      <w:numPr>
        <w:ilvl w:val="6"/>
        <w:numId w:val="10"/>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565A39"/>
    <w:pPr>
      <w:keepNext/>
      <w:keepLines/>
      <w:numPr>
        <w:ilvl w:val="7"/>
        <w:numId w:val="10"/>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565A39"/>
    <w:pPr>
      <w:keepNext/>
      <w:keepLines/>
      <w:numPr>
        <w:ilvl w:val="8"/>
        <w:numId w:val="10"/>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5A39"/>
    <w:rPr>
      <w:rFonts w:ascii="Times New Roman" w:eastAsiaTheme="majorEastAsia" w:hAnsi="Times New Roman" w:cstheme="majorBidi"/>
      <w:b/>
      <w:bCs/>
      <w:sz w:val="28"/>
      <w:szCs w:val="28"/>
    </w:rPr>
  </w:style>
  <w:style w:type="character" w:customStyle="1" w:styleId="Heading2Char">
    <w:name w:val="Heading 2 Char"/>
    <w:basedOn w:val="DefaultParagraphFont"/>
    <w:link w:val="Heading2"/>
    <w:uiPriority w:val="9"/>
    <w:rsid w:val="00565A39"/>
    <w:rPr>
      <w:rFonts w:ascii="Times New Roman" w:eastAsiaTheme="majorEastAsia" w:hAnsi="Times New Roman" w:cstheme="majorBidi"/>
      <w:b/>
      <w:bCs/>
      <w:sz w:val="26"/>
      <w:szCs w:val="26"/>
    </w:rPr>
  </w:style>
  <w:style w:type="character" w:customStyle="1" w:styleId="Heading3Char">
    <w:name w:val="Heading 3 Char"/>
    <w:basedOn w:val="DefaultParagraphFont"/>
    <w:link w:val="Heading3"/>
    <w:uiPriority w:val="9"/>
    <w:rsid w:val="00565A39"/>
    <w:rPr>
      <w:rFonts w:ascii="Times New Roman" w:eastAsiaTheme="majorEastAsia" w:hAnsi="Times New Roman" w:cstheme="majorBidi"/>
      <w:b/>
      <w:bCs/>
    </w:rPr>
  </w:style>
  <w:style w:type="character" w:customStyle="1" w:styleId="Heading4Char">
    <w:name w:val="Heading 4 Char"/>
    <w:basedOn w:val="DefaultParagraphFont"/>
    <w:link w:val="Heading4"/>
    <w:uiPriority w:val="9"/>
    <w:rsid w:val="00565A39"/>
    <w:rPr>
      <w:rFonts w:ascii="Times New Roman" w:eastAsiaTheme="majorEastAsia" w:hAnsi="Times New Roman" w:cstheme="majorBidi"/>
      <w:b/>
      <w:bCs/>
      <w:i/>
      <w:iCs/>
    </w:rPr>
  </w:style>
  <w:style w:type="character" w:customStyle="1" w:styleId="Heading5Char">
    <w:name w:val="Heading 5 Char"/>
    <w:basedOn w:val="DefaultParagraphFont"/>
    <w:link w:val="Heading5"/>
    <w:uiPriority w:val="9"/>
    <w:semiHidden/>
    <w:rsid w:val="00565A39"/>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565A39"/>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565A39"/>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565A39"/>
    <w:rPr>
      <w:rFonts w:asciiTheme="majorHAnsi" w:eastAsiaTheme="majorEastAsia" w:hAnsiTheme="majorHAnsi" w:cstheme="majorBidi"/>
      <w:color w:val="404040" w:themeColor="text1" w:themeTint="BF"/>
      <w:sz w:val="20"/>
      <w:szCs w:val="20"/>
    </w:rPr>
  </w:style>
  <w:style w:type="character" w:customStyle="1" w:styleId="Heading9Char">
    <w:name w:val="Heading 9 Char"/>
    <w:basedOn w:val="DefaultParagraphFont"/>
    <w:link w:val="Heading9"/>
    <w:uiPriority w:val="9"/>
    <w:semiHidden/>
    <w:rsid w:val="00565A39"/>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565A39"/>
    <w:pPr>
      <w:spacing w:line="240" w:lineRule="auto"/>
    </w:pPr>
    <w:rPr>
      <w:b/>
      <w:bCs/>
      <w:color w:val="4F81BD" w:themeColor="accent1"/>
      <w:sz w:val="18"/>
      <w:szCs w:val="18"/>
    </w:rPr>
  </w:style>
  <w:style w:type="paragraph" w:styleId="ListParagraph">
    <w:name w:val="List Paragraph"/>
    <w:basedOn w:val="Normal"/>
    <w:link w:val="ListParagraphChar"/>
    <w:uiPriority w:val="34"/>
    <w:qFormat/>
    <w:rsid w:val="00565A39"/>
    <w:pPr>
      <w:ind w:left="720"/>
      <w:contextualSpacing/>
    </w:pPr>
  </w:style>
  <w:style w:type="character" w:customStyle="1" w:styleId="ListParagraphChar">
    <w:name w:val="List Paragraph Char"/>
    <w:basedOn w:val="DefaultParagraphFont"/>
    <w:link w:val="ListParagraph"/>
    <w:uiPriority w:val="34"/>
    <w:rsid w:val="00565A39"/>
    <w:rPr>
      <w:rFonts w:ascii="Times New Roman" w:hAnsi="Times New Roman"/>
    </w:rPr>
  </w:style>
  <w:style w:type="paragraph" w:styleId="Quote">
    <w:name w:val="Quote"/>
    <w:basedOn w:val="Normal"/>
    <w:next w:val="Normal"/>
    <w:link w:val="QuoteChar"/>
    <w:uiPriority w:val="29"/>
    <w:qFormat/>
    <w:rsid w:val="00565A39"/>
    <w:rPr>
      <w:i/>
      <w:iCs/>
      <w:color w:val="000000" w:themeColor="text1"/>
    </w:rPr>
  </w:style>
  <w:style w:type="character" w:customStyle="1" w:styleId="QuoteChar">
    <w:name w:val="Quote Char"/>
    <w:basedOn w:val="DefaultParagraphFont"/>
    <w:link w:val="Quote"/>
    <w:uiPriority w:val="29"/>
    <w:rsid w:val="00565A39"/>
    <w:rPr>
      <w:rFonts w:ascii="Times New Roman" w:hAnsi="Times New Roman"/>
      <w:i/>
      <w:iCs/>
      <w:color w:val="000000" w:themeColor="text1"/>
    </w:rPr>
  </w:style>
  <w:style w:type="paragraph" w:styleId="TOCHeading">
    <w:name w:val="TOC Heading"/>
    <w:basedOn w:val="Heading1"/>
    <w:next w:val="Normal"/>
    <w:uiPriority w:val="39"/>
    <w:semiHidden/>
    <w:unhideWhenUsed/>
    <w:qFormat/>
    <w:rsid w:val="00565A39"/>
    <w:pPr>
      <w:numPr>
        <w:numId w:val="0"/>
      </w:numPr>
      <w:outlineLvl w:val="9"/>
    </w:pPr>
  </w:style>
  <w:style w:type="character" w:styleId="CommentReference">
    <w:name w:val="annotation reference"/>
    <w:basedOn w:val="DefaultParagraphFont"/>
    <w:uiPriority w:val="99"/>
    <w:semiHidden/>
    <w:unhideWhenUsed/>
    <w:rsid w:val="00441DF3"/>
    <w:rPr>
      <w:sz w:val="16"/>
      <w:szCs w:val="16"/>
    </w:rPr>
  </w:style>
  <w:style w:type="paragraph" w:styleId="CommentText">
    <w:name w:val="annotation text"/>
    <w:basedOn w:val="Normal"/>
    <w:link w:val="CommentTextChar"/>
    <w:uiPriority w:val="99"/>
    <w:semiHidden/>
    <w:unhideWhenUsed/>
    <w:rsid w:val="00441DF3"/>
    <w:pPr>
      <w:spacing w:line="240" w:lineRule="auto"/>
    </w:pPr>
    <w:rPr>
      <w:sz w:val="20"/>
      <w:szCs w:val="20"/>
    </w:rPr>
  </w:style>
  <w:style w:type="character" w:customStyle="1" w:styleId="CommentTextChar">
    <w:name w:val="Comment Text Char"/>
    <w:basedOn w:val="DefaultParagraphFont"/>
    <w:link w:val="CommentText"/>
    <w:uiPriority w:val="99"/>
    <w:semiHidden/>
    <w:rsid w:val="00441DF3"/>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441DF3"/>
    <w:rPr>
      <w:b/>
      <w:bCs/>
    </w:rPr>
  </w:style>
  <w:style w:type="character" w:customStyle="1" w:styleId="CommentSubjectChar">
    <w:name w:val="Comment Subject Char"/>
    <w:basedOn w:val="CommentTextChar"/>
    <w:link w:val="CommentSubject"/>
    <w:uiPriority w:val="99"/>
    <w:semiHidden/>
    <w:rsid w:val="00441DF3"/>
    <w:rPr>
      <w:rFonts w:ascii="Times New Roman" w:hAnsi="Times New Roman"/>
      <w:b/>
      <w:bCs/>
      <w:sz w:val="20"/>
      <w:szCs w:val="20"/>
    </w:rPr>
  </w:style>
  <w:style w:type="paragraph" w:styleId="BalloonText">
    <w:name w:val="Balloon Text"/>
    <w:basedOn w:val="Normal"/>
    <w:link w:val="BalloonTextChar"/>
    <w:uiPriority w:val="99"/>
    <w:semiHidden/>
    <w:unhideWhenUsed/>
    <w:rsid w:val="00441DF3"/>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441DF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t-PT" w:eastAsia="pt-PT"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omments" Target="comment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 Id="rId9" Type="http://schemas.openxmlformats.org/officeDocument/2006/relationships/theme" Target="theme/theme1.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Sixth Edition"/>
</file>

<file path=customXml/itemProps1.xml><?xml version="1.0" encoding="utf-8"?>
<ds:datastoreItem xmlns:ds="http://schemas.openxmlformats.org/officeDocument/2006/customXml" ds:itemID="{BF0163F6-D9A7-4718-9CF8-3AFDB02135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220</TotalTime>
  <Pages>3</Pages>
  <Words>1228</Words>
  <Characters>6637</Characters>
  <Application>Microsoft Office Word</Application>
  <DocSecurity>0</DocSecurity>
  <Lines>55</Lines>
  <Paragraphs>15</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
  <LinksUpToDate>false</LinksUpToDate>
  <CharactersWithSpaces>7850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Paiva</dc:creator>
  <cp:keywords/>
  <dc:description/>
  <cp:lastModifiedBy>Ruben</cp:lastModifiedBy>
  <cp:revision>4</cp:revision>
  <dcterms:created xsi:type="dcterms:W3CDTF">2014-10-05T19:44:00Z</dcterms:created>
  <dcterms:modified xsi:type="dcterms:W3CDTF">2014-10-08T11:17:00Z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zotero-version="4.0.22"&gt;&lt;session id="9xOy2dyC"/&gt;&lt;style id="http://www.zotero.org/styles/elsevier-harvard" hasBibliography="1" bibliographyStyleHasBeenSet="0"/&gt;&lt;prefs&gt;&lt;pref name="fieldType" value="Field"/&gt;&lt;pref name="storeReferences"</vt:lpwstr>
  </property>
  <property fmtid="{D5CDD505-2E9C-101B-9397-08002B2CF9AE}" pid="3" name="ZOTERO_PREF_2">
    <vt:lpwstr> value="true"/&gt;&lt;pref name="automaticJournalAbbreviations" value="true"/&gt;&lt;pref name="noteType" value="0"/&gt;&lt;/prefs&gt;&lt;/data&gt;</vt:lpwstr>
  </property>
</Properties>
</file>